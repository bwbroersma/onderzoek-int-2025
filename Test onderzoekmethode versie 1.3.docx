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22CC7593" w14:textId="77777777" w:rsidR="00507833" w:rsidRPr="00287DA2" w:rsidRDefault="00507833" w:rsidP="00507833">
      <w:pPr>
        <w:rPr>
          <w:b/>
          <w:bCs/>
          <w:color w:val="0070C0"/>
          <w:sz w:val="52"/>
          <w:szCs w:val="52"/>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287DA2">
        <w:rPr>
          <w:b/>
          <w:bCs/>
          <w:color w:val="0070C0"/>
          <w:sz w:val="52"/>
          <w:szCs w:val="52"/>
        </w:rPr>
        <w:t>Nederland en standaardisatie: kansen benutten</w:t>
      </w:r>
    </w:p>
    <w:p w14:paraId="18C75B80" w14:textId="77777777" w:rsidR="00507833" w:rsidRDefault="00507833" w:rsidP="00507833">
      <w:pPr>
        <w:rPr>
          <w:sz w:val="36"/>
          <w:szCs w:val="36"/>
        </w:rPr>
      </w:pPr>
      <w:r w:rsidRPr="00AC33D2">
        <w:rPr>
          <w:i/>
          <w:iCs/>
          <w:sz w:val="36"/>
          <w:szCs w:val="36"/>
        </w:rPr>
        <w:t>Onderzoeksmethode</w:t>
      </w:r>
      <w:r w:rsidRPr="00287DA2">
        <w:rPr>
          <w:sz w:val="36"/>
          <w:szCs w:val="36"/>
        </w:rPr>
        <w:t xml:space="preserve"> </w:t>
      </w:r>
      <w:r>
        <w:rPr>
          <w:sz w:val="36"/>
          <w:szCs w:val="36"/>
        </w:rPr>
        <w:t>naar</w:t>
      </w:r>
      <w:r w:rsidRPr="00287DA2">
        <w:rPr>
          <w:sz w:val="36"/>
          <w:szCs w:val="36"/>
        </w:rPr>
        <w:t xml:space="preserve"> de Nederlandse participatie in Europese</w:t>
      </w:r>
      <w:r>
        <w:rPr>
          <w:sz w:val="36"/>
          <w:szCs w:val="36"/>
        </w:rPr>
        <w:t>-</w:t>
      </w:r>
      <w:r w:rsidRPr="00287DA2">
        <w:rPr>
          <w:sz w:val="36"/>
          <w:szCs w:val="36"/>
        </w:rPr>
        <w:t xml:space="preserve"> en internationale standaardisatie</w:t>
      </w:r>
    </w:p>
    <w:p w14:paraId="330E01D6" w14:textId="77777777" w:rsidR="00507833" w:rsidRDefault="00507833" w:rsidP="00507833">
      <w:pPr>
        <w:rPr>
          <w:sz w:val="36"/>
          <w:szCs w:val="36"/>
        </w:rPr>
      </w:pPr>
    </w:p>
    <w:p w14:paraId="3B693B65" w14:textId="77777777" w:rsidR="00507833" w:rsidRPr="00287DA2" w:rsidRDefault="00507833" w:rsidP="00507833">
      <w:pPr>
        <w:rPr>
          <w:sz w:val="12"/>
          <w:szCs w:val="14"/>
        </w:rPr>
      </w:pPr>
      <w:r>
        <w:rPr>
          <w:sz w:val="36"/>
          <w:szCs w:val="36"/>
        </w:rPr>
        <w:t>In opdracht van Forum Standaardisatie</w:t>
      </w:r>
    </w:p>
    <w:p w14:paraId="4F186490" w14:textId="77777777" w:rsidR="00507833" w:rsidRPr="002C61B8" w:rsidRDefault="00507833" w:rsidP="00507833"/>
    <w:p w14:paraId="75D6BE1A" w14:textId="77777777" w:rsidR="00507833" w:rsidRPr="002C61B8" w:rsidRDefault="00507833" w:rsidP="00507833"/>
    <w:p w14:paraId="4A47EAD3" w14:textId="77777777" w:rsidR="00507833" w:rsidRPr="002C61B8" w:rsidRDefault="00507833" w:rsidP="00507833"/>
    <w:p w14:paraId="44087266" w14:textId="77777777" w:rsidR="00507833" w:rsidRPr="002C61B8" w:rsidRDefault="00507833" w:rsidP="00507833"/>
    <w:p w14:paraId="1319936A" w14:textId="77777777" w:rsidR="00507833" w:rsidRPr="002C61B8" w:rsidRDefault="00507833" w:rsidP="00507833"/>
    <w:p w14:paraId="5739139C" w14:textId="77777777" w:rsidR="00507833" w:rsidRPr="002C61B8" w:rsidRDefault="00507833" w:rsidP="00507833"/>
    <w:p w14:paraId="43B23A2A" w14:textId="77777777" w:rsidR="00507833" w:rsidRPr="002C61B8" w:rsidRDefault="00507833" w:rsidP="00507833"/>
    <w:p w14:paraId="276E25B7" w14:textId="77777777" w:rsidR="00507833" w:rsidRPr="002C61B8" w:rsidRDefault="00507833" w:rsidP="00507833"/>
    <w:p w14:paraId="47A9A9C2" w14:textId="77777777" w:rsidR="00507833" w:rsidRPr="002C61B8" w:rsidRDefault="00507833" w:rsidP="00507833">
      <w:pPr>
        <w:jc w:val="center"/>
      </w:pPr>
    </w:p>
    <w:p w14:paraId="52E24DDE" w14:textId="77777777" w:rsidR="00507833" w:rsidRPr="002C61B8" w:rsidRDefault="00507833" w:rsidP="00507833"/>
    <w:p w14:paraId="4ED2280C" w14:textId="77777777" w:rsidR="00507833" w:rsidRPr="002C61B8" w:rsidRDefault="00507833" w:rsidP="00507833"/>
    <w:p w14:paraId="6F572B80" w14:textId="77777777" w:rsidR="00507833" w:rsidRPr="002C61B8" w:rsidRDefault="00507833" w:rsidP="00507833"/>
    <w:p w14:paraId="7E2CB0DA" w14:textId="77777777" w:rsidR="00507833" w:rsidRPr="002C61B8" w:rsidRDefault="00507833" w:rsidP="00507833"/>
    <w:p w14:paraId="13899601" w14:textId="77777777" w:rsidR="00507833" w:rsidRPr="002C61B8" w:rsidRDefault="00507833" w:rsidP="00507833"/>
    <w:p w14:paraId="204C731D" w14:textId="77777777" w:rsidR="00507833" w:rsidRPr="002C61B8" w:rsidRDefault="00507833" w:rsidP="00507833"/>
    <w:p w14:paraId="2FE8F5B4" w14:textId="77777777" w:rsidR="00507833" w:rsidRPr="002C61B8" w:rsidRDefault="00507833" w:rsidP="00507833"/>
    <w:p w14:paraId="1726CFE3" w14:textId="77777777" w:rsidR="00507833" w:rsidRPr="002C61B8" w:rsidRDefault="00507833" w:rsidP="00507833"/>
    <w:p w14:paraId="4701F49B" w14:textId="77777777" w:rsidR="00507833" w:rsidRDefault="00507833" w:rsidP="00507833">
      <w:pPr>
        <w:pStyle w:val="Stijl6"/>
        <w:numPr>
          <w:ilvl w:val="0"/>
          <w:numId w:val="0"/>
        </w:numPr>
      </w:pPr>
      <w:r>
        <w:t>Projectteam ICTU en Dialogic</w:t>
      </w:r>
    </w:p>
    <w:p w14:paraId="3111C08A" w14:textId="77777777" w:rsidR="00507833" w:rsidRDefault="00507833" w:rsidP="00507833">
      <w:pPr>
        <w:pStyle w:val="Stijl6"/>
        <w:numPr>
          <w:ilvl w:val="0"/>
          <w:numId w:val="0"/>
        </w:numPr>
      </w:pPr>
      <w:r>
        <w:t>Versie 1.2</w:t>
      </w:r>
    </w:p>
    <w:p w14:paraId="11144CFF" w14:textId="77777777" w:rsidR="00507833" w:rsidRDefault="00507833" w:rsidP="00507833">
      <w:pPr>
        <w:pStyle w:val="Stijl6"/>
        <w:numPr>
          <w:ilvl w:val="0"/>
          <w:numId w:val="0"/>
        </w:numPr>
      </w:pPr>
      <w:r>
        <w:t>Datum: 07-04-2025</w:t>
      </w:r>
      <w:r>
        <w:tab/>
      </w:r>
    </w:p>
    <w:p w14:paraId="52DA8477" w14:textId="77777777" w:rsidR="00507833" w:rsidRPr="008B4AC1" w:rsidRDefault="00507833" w:rsidP="00507833">
      <w:pPr>
        <w:pStyle w:val="Stijl6"/>
        <w:numPr>
          <w:ilvl w:val="0"/>
          <w:numId w:val="0"/>
        </w:numPr>
        <w:ind w:left="400"/>
        <w:rPr>
          <w:rStyle w:val="Hyperlink"/>
          <w:b w:val="0"/>
          <w:bCs/>
          <w:color w:val="000000" w:themeColor="text1"/>
          <w:u w:val="none"/>
        </w:rPr>
      </w:pPr>
      <w:r w:rsidRPr="00985B42">
        <w:br w:type="page"/>
      </w:r>
      <w:r>
        <w:lastRenderedPageBreak/>
        <w:t>Inhoudsopgave</w:t>
      </w:r>
      <w:r>
        <w:br/>
      </w:r>
    </w:p>
    <w:sdt>
      <w:sdtPr>
        <w:rPr>
          <w:b w:val="0"/>
          <w:noProof w:val="0"/>
        </w:rPr>
        <w:id w:val="216092152"/>
        <w:docPartObj>
          <w:docPartGallery w:val="Table of Contents"/>
          <w:docPartUnique/>
        </w:docPartObj>
      </w:sdtPr>
      <w:sdtEndPr/>
      <w:sdtContent>
        <w:p w14:paraId="3BA6024D" w14:textId="38E78DE7" w:rsidR="005B2B06" w:rsidRPr="00F419D8" w:rsidRDefault="00507833">
          <w:pPr>
            <w:pStyle w:val="Inhopg1"/>
            <w:rPr>
              <w:rStyle w:val="Hyperlink"/>
              <w:bCs/>
            </w:rPr>
          </w:pPr>
          <w:r>
            <w:fldChar w:fldCharType="begin"/>
          </w:r>
          <w:r>
            <w:instrText xml:space="preserve"> TOC \o "1-3" \h \z \u </w:instrText>
          </w:r>
          <w:r>
            <w:fldChar w:fldCharType="separate"/>
          </w:r>
          <w:hyperlink w:anchor="_Toc195194760" w:history="1">
            <w:r w:rsidR="005B2B06" w:rsidRPr="00F419D8">
              <w:rPr>
                <w:rStyle w:val="Hyperlink"/>
                <w:bCs/>
              </w:rPr>
              <w:t>1.</w:t>
            </w:r>
            <w:r w:rsidR="005B2B06" w:rsidRPr="00F419D8">
              <w:rPr>
                <w:rStyle w:val="Hyperlink"/>
                <w:bCs/>
              </w:rPr>
              <w:tab/>
              <w:t>Verantwoording kwantitatieve methoden (inclusief lijst van Nederlandse organisaties)</w:t>
            </w:r>
            <w:r w:rsidR="005B2B06" w:rsidRPr="00F419D8">
              <w:rPr>
                <w:rStyle w:val="Hyperlink"/>
                <w:bCs/>
                <w:webHidden/>
              </w:rPr>
              <w:tab/>
            </w:r>
            <w:r w:rsidR="005B2B06" w:rsidRPr="00F419D8">
              <w:rPr>
                <w:rStyle w:val="Hyperlink"/>
                <w:bCs/>
                <w:webHidden/>
              </w:rPr>
              <w:fldChar w:fldCharType="begin"/>
            </w:r>
            <w:r w:rsidR="005B2B06" w:rsidRPr="00F419D8">
              <w:rPr>
                <w:rStyle w:val="Hyperlink"/>
                <w:bCs/>
                <w:webHidden/>
              </w:rPr>
              <w:instrText xml:space="preserve"> PAGEREF _Toc195194760 \h </w:instrText>
            </w:r>
            <w:r w:rsidR="005B2B06" w:rsidRPr="00F419D8">
              <w:rPr>
                <w:rStyle w:val="Hyperlink"/>
                <w:bCs/>
                <w:webHidden/>
              </w:rPr>
            </w:r>
            <w:r w:rsidR="005B2B06" w:rsidRPr="00F419D8">
              <w:rPr>
                <w:rStyle w:val="Hyperlink"/>
                <w:bCs/>
                <w:webHidden/>
              </w:rPr>
              <w:fldChar w:fldCharType="separate"/>
            </w:r>
            <w:r w:rsidR="005B2B06" w:rsidRPr="00F419D8">
              <w:rPr>
                <w:rStyle w:val="Hyperlink"/>
                <w:bCs/>
                <w:webHidden/>
              </w:rPr>
              <w:t>3</w:t>
            </w:r>
            <w:r w:rsidR="005B2B06" w:rsidRPr="00F419D8">
              <w:rPr>
                <w:rStyle w:val="Hyperlink"/>
                <w:bCs/>
                <w:webHidden/>
              </w:rPr>
              <w:fldChar w:fldCharType="end"/>
            </w:r>
          </w:hyperlink>
        </w:p>
        <w:p w14:paraId="6AB32347" w14:textId="2D05C986" w:rsidR="005B2B06" w:rsidRPr="00F419D8" w:rsidRDefault="0031575B" w:rsidP="00F419D8">
          <w:pPr>
            <w:pStyle w:val="Inhopg2"/>
            <w:tabs>
              <w:tab w:val="left" w:pos="1247"/>
            </w:tabs>
            <w:rPr>
              <w:rStyle w:val="Hyperlink"/>
            </w:rPr>
          </w:pPr>
          <w:r w:rsidRPr="0031575B">
            <w:rPr>
              <w:rStyle w:val="Hyperlink"/>
              <w:color w:val="auto"/>
              <w:u w:val="none"/>
            </w:rPr>
            <w:t xml:space="preserve">1.1 </w:t>
          </w:r>
          <w:hyperlink w:anchor="_Toc195194761" w:history="1">
            <w:r w:rsidR="005B2B06" w:rsidRPr="00CC394C">
              <w:rPr>
                <w:rStyle w:val="Hyperlink"/>
              </w:rPr>
              <w:t>Doelstelling</w:t>
            </w:r>
            <w:r w:rsidR="005B2B06" w:rsidRPr="00F419D8">
              <w:rPr>
                <w:rStyle w:val="Hyperlink"/>
                <w:webHidden/>
              </w:rPr>
              <w:tab/>
            </w:r>
            <w:r w:rsidR="005B2B06" w:rsidRPr="00F419D8">
              <w:rPr>
                <w:rStyle w:val="Hyperlink"/>
                <w:webHidden/>
              </w:rPr>
              <w:fldChar w:fldCharType="begin"/>
            </w:r>
            <w:r w:rsidR="005B2B06" w:rsidRPr="00F419D8">
              <w:rPr>
                <w:rStyle w:val="Hyperlink"/>
                <w:webHidden/>
              </w:rPr>
              <w:instrText xml:space="preserve"> PAGEREF _Toc195194761 \h </w:instrText>
            </w:r>
            <w:r w:rsidR="005B2B06" w:rsidRPr="00F419D8">
              <w:rPr>
                <w:rStyle w:val="Hyperlink"/>
                <w:webHidden/>
              </w:rPr>
            </w:r>
            <w:r w:rsidR="005B2B06" w:rsidRPr="00F419D8">
              <w:rPr>
                <w:rStyle w:val="Hyperlink"/>
                <w:webHidden/>
              </w:rPr>
              <w:fldChar w:fldCharType="separate"/>
            </w:r>
            <w:r w:rsidR="005B2B06" w:rsidRPr="00F419D8">
              <w:rPr>
                <w:rStyle w:val="Hyperlink"/>
                <w:webHidden/>
              </w:rPr>
              <w:t>3</w:t>
            </w:r>
            <w:r w:rsidR="005B2B06" w:rsidRPr="00F419D8">
              <w:rPr>
                <w:rStyle w:val="Hyperlink"/>
                <w:webHidden/>
              </w:rPr>
              <w:fldChar w:fldCharType="end"/>
            </w:r>
          </w:hyperlink>
        </w:p>
        <w:p w14:paraId="755D5CCA" w14:textId="78BDDA32" w:rsidR="005B2B06" w:rsidRDefault="005B2B06">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5194762" w:history="1">
            <w:r w:rsidRPr="00CC394C">
              <w:rPr>
                <w:rStyle w:val="Hyperlink"/>
              </w:rPr>
              <w:t>1.2.</w:t>
            </w:r>
            <w:r w:rsidR="00B24733">
              <w:rPr>
                <w:rStyle w:val="Hyperlink"/>
              </w:rPr>
              <w:t xml:space="preserve"> O</w:t>
            </w:r>
            <w:r w:rsidRPr="00CC394C">
              <w:rPr>
                <w:rStyle w:val="Hyperlink"/>
              </w:rPr>
              <w:t>perationalisatie</w:t>
            </w:r>
            <w:r>
              <w:rPr>
                <w:webHidden/>
              </w:rPr>
              <w:tab/>
            </w:r>
            <w:r>
              <w:rPr>
                <w:webHidden/>
              </w:rPr>
              <w:fldChar w:fldCharType="begin"/>
            </w:r>
            <w:r>
              <w:rPr>
                <w:webHidden/>
              </w:rPr>
              <w:instrText xml:space="preserve"> PAGEREF _Toc195194762 \h </w:instrText>
            </w:r>
            <w:r>
              <w:rPr>
                <w:webHidden/>
              </w:rPr>
            </w:r>
            <w:r>
              <w:rPr>
                <w:webHidden/>
              </w:rPr>
              <w:fldChar w:fldCharType="separate"/>
            </w:r>
            <w:r>
              <w:rPr>
                <w:webHidden/>
              </w:rPr>
              <w:t>3</w:t>
            </w:r>
            <w:r>
              <w:rPr>
                <w:webHidden/>
              </w:rPr>
              <w:fldChar w:fldCharType="end"/>
            </w:r>
          </w:hyperlink>
        </w:p>
        <w:p w14:paraId="19BDB735" w14:textId="66CF3C94"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63" w:history="1">
            <w:r w:rsidRPr="00CC394C">
              <w:rPr>
                <w:rStyle w:val="Hyperlink"/>
              </w:rPr>
              <w:t>1.3 Analysestappen</w:t>
            </w:r>
            <w:r>
              <w:rPr>
                <w:webHidden/>
              </w:rPr>
              <w:tab/>
            </w:r>
            <w:r>
              <w:rPr>
                <w:webHidden/>
              </w:rPr>
              <w:fldChar w:fldCharType="begin"/>
            </w:r>
            <w:r>
              <w:rPr>
                <w:webHidden/>
              </w:rPr>
              <w:instrText xml:space="preserve"> PAGEREF _Toc195194763 \h </w:instrText>
            </w:r>
            <w:r>
              <w:rPr>
                <w:webHidden/>
              </w:rPr>
            </w:r>
            <w:r>
              <w:rPr>
                <w:webHidden/>
              </w:rPr>
              <w:fldChar w:fldCharType="separate"/>
            </w:r>
            <w:r>
              <w:rPr>
                <w:webHidden/>
              </w:rPr>
              <w:t>6</w:t>
            </w:r>
            <w:r>
              <w:rPr>
                <w:webHidden/>
              </w:rPr>
              <w:fldChar w:fldCharType="end"/>
            </w:r>
          </w:hyperlink>
        </w:p>
        <w:p w14:paraId="1E2A2F9E" w14:textId="16EC3EF8"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64" w:history="1">
            <w:r w:rsidRPr="00CC394C">
              <w:rPr>
                <w:rStyle w:val="Hyperlink"/>
              </w:rPr>
              <w:t>1.4 Beschikbaarheid van gegevens</w:t>
            </w:r>
            <w:r>
              <w:rPr>
                <w:webHidden/>
              </w:rPr>
              <w:tab/>
            </w:r>
            <w:r>
              <w:rPr>
                <w:webHidden/>
              </w:rPr>
              <w:fldChar w:fldCharType="begin"/>
            </w:r>
            <w:r>
              <w:rPr>
                <w:webHidden/>
              </w:rPr>
              <w:instrText xml:space="preserve"> PAGEREF _Toc195194764 \h </w:instrText>
            </w:r>
            <w:r>
              <w:rPr>
                <w:webHidden/>
              </w:rPr>
            </w:r>
            <w:r>
              <w:rPr>
                <w:webHidden/>
              </w:rPr>
              <w:fldChar w:fldCharType="separate"/>
            </w:r>
            <w:r>
              <w:rPr>
                <w:webHidden/>
              </w:rPr>
              <w:t>9</w:t>
            </w:r>
            <w:r>
              <w:rPr>
                <w:webHidden/>
              </w:rPr>
              <w:fldChar w:fldCharType="end"/>
            </w:r>
          </w:hyperlink>
        </w:p>
        <w:p w14:paraId="53717F30" w14:textId="08BD30C2" w:rsidR="005B2B06" w:rsidRDefault="005B2B06">
          <w:pPr>
            <w:pStyle w:val="Inhopg1"/>
            <w:rPr>
              <w:rFonts w:asciiTheme="minorHAnsi" w:eastAsiaTheme="minorEastAsia" w:hAnsiTheme="minorHAnsi"/>
              <w:b w:val="0"/>
              <w:kern w:val="2"/>
              <w:sz w:val="24"/>
              <w:szCs w:val="24"/>
              <w:lang w:eastAsia="nl-NL"/>
              <w14:ligatures w14:val="standardContextual"/>
            </w:rPr>
          </w:pPr>
          <w:hyperlink w:anchor="_Toc195194765" w:history="1">
            <w:r w:rsidRPr="00CC394C">
              <w:rPr>
                <w:rStyle w:val="Hyperlink"/>
              </w:rPr>
              <w:t>2. Overzicht gegevensverzameling per SDO</w:t>
            </w:r>
            <w:r>
              <w:rPr>
                <w:webHidden/>
              </w:rPr>
              <w:tab/>
            </w:r>
            <w:r>
              <w:rPr>
                <w:webHidden/>
              </w:rPr>
              <w:fldChar w:fldCharType="begin"/>
            </w:r>
            <w:r>
              <w:rPr>
                <w:webHidden/>
              </w:rPr>
              <w:instrText xml:space="preserve"> PAGEREF _Toc195194765 \h </w:instrText>
            </w:r>
            <w:r>
              <w:rPr>
                <w:webHidden/>
              </w:rPr>
            </w:r>
            <w:r>
              <w:rPr>
                <w:webHidden/>
              </w:rPr>
              <w:fldChar w:fldCharType="separate"/>
            </w:r>
            <w:r>
              <w:rPr>
                <w:webHidden/>
              </w:rPr>
              <w:t>12</w:t>
            </w:r>
            <w:r>
              <w:rPr>
                <w:webHidden/>
              </w:rPr>
              <w:fldChar w:fldCharType="end"/>
            </w:r>
          </w:hyperlink>
        </w:p>
        <w:p w14:paraId="44293685" w14:textId="3434B36E"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66" w:history="1">
            <w:r w:rsidRPr="00CC394C">
              <w:rPr>
                <w:rStyle w:val="Hyperlink"/>
              </w:rPr>
              <w:t>2.1 CEN en CENELEC</w:t>
            </w:r>
            <w:r>
              <w:rPr>
                <w:webHidden/>
              </w:rPr>
              <w:tab/>
            </w:r>
            <w:r>
              <w:rPr>
                <w:webHidden/>
              </w:rPr>
              <w:fldChar w:fldCharType="begin"/>
            </w:r>
            <w:r>
              <w:rPr>
                <w:webHidden/>
              </w:rPr>
              <w:instrText xml:space="preserve"> PAGEREF _Toc195194766 \h </w:instrText>
            </w:r>
            <w:r>
              <w:rPr>
                <w:webHidden/>
              </w:rPr>
            </w:r>
            <w:r>
              <w:rPr>
                <w:webHidden/>
              </w:rPr>
              <w:fldChar w:fldCharType="separate"/>
            </w:r>
            <w:r>
              <w:rPr>
                <w:webHidden/>
              </w:rPr>
              <w:t>12</w:t>
            </w:r>
            <w:r>
              <w:rPr>
                <w:webHidden/>
              </w:rPr>
              <w:fldChar w:fldCharType="end"/>
            </w:r>
          </w:hyperlink>
        </w:p>
        <w:p w14:paraId="7C1D5D3C" w14:textId="3CB0F996"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67" w:history="1">
            <w:r w:rsidRPr="00CC394C">
              <w:rPr>
                <w:rStyle w:val="Hyperlink"/>
              </w:rPr>
              <w:t>2.2 ETSI</w:t>
            </w:r>
            <w:r>
              <w:rPr>
                <w:webHidden/>
              </w:rPr>
              <w:tab/>
            </w:r>
            <w:r>
              <w:rPr>
                <w:webHidden/>
              </w:rPr>
              <w:fldChar w:fldCharType="begin"/>
            </w:r>
            <w:r>
              <w:rPr>
                <w:webHidden/>
              </w:rPr>
              <w:instrText xml:space="preserve"> PAGEREF _Toc195194767 \h </w:instrText>
            </w:r>
            <w:r>
              <w:rPr>
                <w:webHidden/>
              </w:rPr>
            </w:r>
            <w:r>
              <w:rPr>
                <w:webHidden/>
              </w:rPr>
              <w:fldChar w:fldCharType="separate"/>
            </w:r>
            <w:r>
              <w:rPr>
                <w:webHidden/>
              </w:rPr>
              <w:t>12</w:t>
            </w:r>
            <w:r>
              <w:rPr>
                <w:webHidden/>
              </w:rPr>
              <w:fldChar w:fldCharType="end"/>
            </w:r>
          </w:hyperlink>
        </w:p>
        <w:p w14:paraId="0D8ECD99" w14:textId="6963AE65"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68" w:history="1">
            <w:r w:rsidRPr="00CC394C">
              <w:rPr>
                <w:rStyle w:val="Hyperlink"/>
              </w:rPr>
              <w:t>2.3 3GPP</w:t>
            </w:r>
            <w:r>
              <w:rPr>
                <w:webHidden/>
              </w:rPr>
              <w:tab/>
            </w:r>
            <w:r>
              <w:rPr>
                <w:webHidden/>
              </w:rPr>
              <w:fldChar w:fldCharType="begin"/>
            </w:r>
            <w:r>
              <w:rPr>
                <w:webHidden/>
              </w:rPr>
              <w:instrText xml:space="preserve"> PAGEREF _Toc195194768 \h </w:instrText>
            </w:r>
            <w:r>
              <w:rPr>
                <w:webHidden/>
              </w:rPr>
            </w:r>
            <w:r>
              <w:rPr>
                <w:webHidden/>
              </w:rPr>
              <w:fldChar w:fldCharType="separate"/>
            </w:r>
            <w:r>
              <w:rPr>
                <w:webHidden/>
              </w:rPr>
              <w:t>13</w:t>
            </w:r>
            <w:r>
              <w:rPr>
                <w:webHidden/>
              </w:rPr>
              <w:fldChar w:fldCharType="end"/>
            </w:r>
          </w:hyperlink>
        </w:p>
        <w:p w14:paraId="3A72115E" w14:textId="14BB0486"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69" w:history="1">
            <w:r w:rsidRPr="00CC394C">
              <w:rPr>
                <w:rStyle w:val="Hyperlink"/>
              </w:rPr>
              <w:t>2.4 ITU</w:t>
            </w:r>
            <w:r>
              <w:rPr>
                <w:webHidden/>
              </w:rPr>
              <w:tab/>
            </w:r>
            <w:r>
              <w:rPr>
                <w:webHidden/>
              </w:rPr>
              <w:fldChar w:fldCharType="begin"/>
            </w:r>
            <w:r>
              <w:rPr>
                <w:webHidden/>
              </w:rPr>
              <w:instrText xml:space="preserve"> PAGEREF _Toc195194769 \h </w:instrText>
            </w:r>
            <w:r>
              <w:rPr>
                <w:webHidden/>
              </w:rPr>
            </w:r>
            <w:r>
              <w:rPr>
                <w:webHidden/>
              </w:rPr>
              <w:fldChar w:fldCharType="separate"/>
            </w:r>
            <w:r>
              <w:rPr>
                <w:webHidden/>
              </w:rPr>
              <w:t>13</w:t>
            </w:r>
            <w:r>
              <w:rPr>
                <w:webHidden/>
              </w:rPr>
              <w:fldChar w:fldCharType="end"/>
            </w:r>
          </w:hyperlink>
        </w:p>
        <w:p w14:paraId="4511121F" w14:textId="5C2C5989"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0" w:history="1">
            <w:r w:rsidRPr="00CC394C">
              <w:rPr>
                <w:rStyle w:val="Hyperlink"/>
              </w:rPr>
              <w:t>2.5 ISO</w:t>
            </w:r>
            <w:r>
              <w:rPr>
                <w:webHidden/>
              </w:rPr>
              <w:tab/>
            </w:r>
            <w:r>
              <w:rPr>
                <w:webHidden/>
              </w:rPr>
              <w:fldChar w:fldCharType="begin"/>
            </w:r>
            <w:r>
              <w:rPr>
                <w:webHidden/>
              </w:rPr>
              <w:instrText xml:space="preserve"> PAGEREF _Toc195194770 \h </w:instrText>
            </w:r>
            <w:r>
              <w:rPr>
                <w:webHidden/>
              </w:rPr>
            </w:r>
            <w:r>
              <w:rPr>
                <w:webHidden/>
              </w:rPr>
              <w:fldChar w:fldCharType="separate"/>
            </w:r>
            <w:r>
              <w:rPr>
                <w:webHidden/>
              </w:rPr>
              <w:t>15</w:t>
            </w:r>
            <w:r>
              <w:rPr>
                <w:webHidden/>
              </w:rPr>
              <w:fldChar w:fldCharType="end"/>
            </w:r>
          </w:hyperlink>
        </w:p>
        <w:p w14:paraId="3AF11A56" w14:textId="217C6294"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1" w:history="1">
            <w:r w:rsidRPr="00CC394C">
              <w:rPr>
                <w:rStyle w:val="Hyperlink"/>
              </w:rPr>
              <w:t>2.6 IEC</w:t>
            </w:r>
            <w:r>
              <w:rPr>
                <w:webHidden/>
              </w:rPr>
              <w:tab/>
            </w:r>
            <w:r>
              <w:rPr>
                <w:webHidden/>
              </w:rPr>
              <w:fldChar w:fldCharType="begin"/>
            </w:r>
            <w:r>
              <w:rPr>
                <w:webHidden/>
              </w:rPr>
              <w:instrText xml:space="preserve"> PAGEREF _Toc195194771 \h </w:instrText>
            </w:r>
            <w:r>
              <w:rPr>
                <w:webHidden/>
              </w:rPr>
            </w:r>
            <w:r>
              <w:rPr>
                <w:webHidden/>
              </w:rPr>
              <w:fldChar w:fldCharType="separate"/>
            </w:r>
            <w:r>
              <w:rPr>
                <w:webHidden/>
              </w:rPr>
              <w:t>15</w:t>
            </w:r>
            <w:r>
              <w:rPr>
                <w:webHidden/>
              </w:rPr>
              <w:fldChar w:fldCharType="end"/>
            </w:r>
          </w:hyperlink>
        </w:p>
        <w:p w14:paraId="4E8C1E5F" w14:textId="122AE350"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2" w:history="1">
            <w:r w:rsidRPr="00CC394C">
              <w:rPr>
                <w:rStyle w:val="Hyperlink"/>
              </w:rPr>
              <w:t>2.7 IETF</w:t>
            </w:r>
            <w:r>
              <w:rPr>
                <w:webHidden/>
              </w:rPr>
              <w:tab/>
            </w:r>
            <w:r>
              <w:rPr>
                <w:webHidden/>
              </w:rPr>
              <w:fldChar w:fldCharType="begin"/>
            </w:r>
            <w:r>
              <w:rPr>
                <w:webHidden/>
              </w:rPr>
              <w:instrText xml:space="preserve"> PAGEREF _Toc195194772 \h </w:instrText>
            </w:r>
            <w:r>
              <w:rPr>
                <w:webHidden/>
              </w:rPr>
            </w:r>
            <w:r>
              <w:rPr>
                <w:webHidden/>
              </w:rPr>
              <w:fldChar w:fldCharType="separate"/>
            </w:r>
            <w:r>
              <w:rPr>
                <w:webHidden/>
              </w:rPr>
              <w:t>16</w:t>
            </w:r>
            <w:r>
              <w:rPr>
                <w:webHidden/>
              </w:rPr>
              <w:fldChar w:fldCharType="end"/>
            </w:r>
          </w:hyperlink>
        </w:p>
        <w:p w14:paraId="70760723" w14:textId="754794EF"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3" w:history="1">
            <w:r w:rsidRPr="00CC394C">
              <w:rPr>
                <w:rStyle w:val="Hyperlink"/>
              </w:rPr>
              <w:t>2.8 IEEE-SA</w:t>
            </w:r>
            <w:r>
              <w:rPr>
                <w:webHidden/>
              </w:rPr>
              <w:tab/>
            </w:r>
            <w:r>
              <w:rPr>
                <w:webHidden/>
              </w:rPr>
              <w:fldChar w:fldCharType="begin"/>
            </w:r>
            <w:r>
              <w:rPr>
                <w:webHidden/>
              </w:rPr>
              <w:instrText xml:space="preserve"> PAGEREF _Toc195194773 \h </w:instrText>
            </w:r>
            <w:r>
              <w:rPr>
                <w:webHidden/>
              </w:rPr>
            </w:r>
            <w:r>
              <w:rPr>
                <w:webHidden/>
              </w:rPr>
              <w:fldChar w:fldCharType="separate"/>
            </w:r>
            <w:r>
              <w:rPr>
                <w:webHidden/>
              </w:rPr>
              <w:t>16</w:t>
            </w:r>
            <w:r>
              <w:rPr>
                <w:webHidden/>
              </w:rPr>
              <w:fldChar w:fldCharType="end"/>
            </w:r>
          </w:hyperlink>
        </w:p>
        <w:p w14:paraId="7AFCC7BE" w14:textId="676172B4"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4" w:history="1">
            <w:r w:rsidRPr="00CC394C">
              <w:rPr>
                <w:rStyle w:val="Hyperlink"/>
              </w:rPr>
              <w:t>2.9 W3C</w:t>
            </w:r>
            <w:r>
              <w:rPr>
                <w:webHidden/>
              </w:rPr>
              <w:tab/>
            </w:r>
            <w:r>
              <w:rPr>
                <w:webHidden/>
              </w:rPr>
              <w:fldChar w:fldCharType="begin"/>
            </w:r>
            <w:r>
              <w:rPr>
                <w:webHidden/>
              </w:rPr>
              <w:instrText xml:space="preserve"> PAGEREF _Toc195194774 \h </w:instrText>
            </w:r>
            <w:r>
              <w:rPr>
                <w:webHidden/>
              </w:rPr>
            </w:r>
            <w:r>
              <w:rPr>
                <w:webHidden/>
              </w:rPr>
              <w:fldChar w:fldCharType="separate"/>
            </w:r>
            <w:r>
              <w:rPr>
                <w:webHidden/>
              </w:rPr>
              <w:t>17</w:t>
            </w:r>
            <w:r>
              <w:rPr>
                <w:webHidden/>
              </w:rPr>
              <w:fldChar w:fldCharType="end"/>
            </w:r>
          </w:hyperlink>
        </w:p>
        <w:p w14:paraId="4E87B1F1" w14:textId="06251C86"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5" w:history="1">
            <w:r w:rsidRPr="00CC394C">
              <w:rPr>
                <w:rStyle w:val="Hyperlink"/>
              </w:rPr>
              <w:t>2.10 OASIS</w:t>
            </w:r>
            <w:r>
              <w:rPr>
                <w:webHidden/>
              </w:rPr>
              <w:tab/>
            </w:r>
            <w:r>
              <w:rPr>
                <w:webHidden/>
              </w:rPr>
              <w:fldChar w:fldCharType="begin"/>
            </w:r>
            <w:r>
              <w:rPr>
                <w:webHidden/>
              </w:rPr>
              <w:instrText xml:space="preserve"> PAGEREF _Toc195194775 \h </w:instrText>
            </w:r>
            <w:r>
              <w:rPr>
                <w:webHidden/>
              </w:rPr>
            </w:r>
            <w:r>
              <w:rPr>
                <w:webHidden/>
              </w:rPr>
              <w:fldChar w:fldCharType="separate"/>
            </w:r>
            <w:r>
              <w:rPr>
                <w:webHidden/>
              </w:rPr>
              <w:t>17</w:t>
            </w:r>
            <w:r>
              <w:rPr>
                <w:webHidden/>
              </w:rPr>
              <w:fldChar w:fldCharType="end"/>
            </w:r>
          </w:hyperlink>
        </w:p>
        <w:p w14:paraId="46C2565F" w14:textId="4E0FBDCC" w:rsidR="005B2B06" w:rsidRDefault="005B2B06">
          <w:pPr>
            <w:pStyle w:val="Inhopg1"/>
            <w:rPr>
              <w:rFonts w:asciiTheme="minorHAnsi" w:eastAsiaTheme="minorEastAsia" w:hAnsiTheme="minorHAnsi"/>
              <w:b w:val="0"/>
              <w:kern w:val="2"/>
              <w:sz w:val="24"/>
              <w:szCs w:val="24"/>
              <w:lang w:eastAsia="nl-NL"/>
              <w14:ligatures w14:val="standardContextual"/>
            </w:rPr>
          </w:pPr>
          <w:hyperlink w:anchor="_Toc195194776" w:history="1">
            <w:r w:rsidRPr="00CC394C">
              <w:rPr>
                <w:rStyle w:val="Hyperlink"/>
              </w:rPr>
              <w:t>3. Resultaten kwantitatieve analyse per SDO</w:t>
            </w:r>
            <w:r>
              <w:rPr>
                <w:webHidden/>
              </w:rPr>
              <w:tab/>
            </w:r>
            <w:r>
              <w:rPr>
                <w:webHidden/>
              </w:rPr>
              <w:fldChar w:fldCharType="begin"/>
            </w:r>
            <w:r>
              <w:rPr>
                <w:webHidden/>
              </w:rPr>
              <w:instrText xml:space="preserve"> PAGEREF _Toc195194776 \h </w:instrText>
            </w:r>
            <w:r>
              <w:rPr>
                <w:webHidden/>
              </w:rPr>
            </w:r>
            <w:r>
              <w:rPr>
                <w:webHidden/>
              </w:rPr>
              <w:fldChar w:fldCharType="separate"/>
            </w:r>
            <w:r>
              <w:rPr>
                <w:webHidden/>
              </w:rPr>
              <w:t>18</w:t>
            </w:r>
            <w:r>
              <w:rPr>
                <w:webHidden/>
              </w:rPr>
              <w:fldChar w:fldCharType="end"/>
            </w:r>
          </w:hyperlink>
        </w:p>
        <w:p w14:paraId="287862F7" w14:textId="1DF03B68" w:rsidR="005B2B06" w:rsidRDefault="005B2B06">
          <w:pPr>
            <w:pStyle w:val="Inhopg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5194777" w:history="1">
            <w:r w:rsidRPr="00CC394C">
              <w:rPr>
                <w:rStyle w:val="Hyperlink"/>
              </w:rPr>
              <w:t>3.1</w:t>
            </w:r>
            <w:r w:rsidR="0062462E">
              <w:rPr>
                <w:rStyle w:val="Hyperlink"/>
              </w:rPr>
              <w:t xml:space="preserve"> </w:t>
            </w:r>
            <w:r w:rsidRPr="00CC394C">
              <w:rPr>
                <w:rStyle w:val="Hyperlink"/>
              </w:rPr>
              <w:t>ISO</w:t>
            </w:r>
            <w:r>
              <w:rPr>
                <w:webHidden/>
              </w:rPr>
              <w:tab/>
            </w:r>
            <w:r>
              <w:rPr>
                <w:webHidden/>
              </w:rPr>
              <w:fldChar w:fldCharType="begin"/>
            </w:r>
            <w:r>
              <w:rPr>
                <w:webHidden/>
              </w:rPr>
              <w:instrText xml:space="preserve"> PAGEREF _Toc195194777 \h </w:instrText>
            </w:r>
            <w:r>
              <w:rPr>
                <w:webHidden/>
              </w:rPr>
            </w:r>
            <w:r>
              <w:rPr>
                <w:webHidden/>
              </w:rPr>
              <w:fldChar w:fldCharType="separate"/>
            </w:r>
            <w:r>
              <w:rPr>
                <w:webHidden/>
              </w:rPr>
              <w:t>18</w:t>
            </w:r>
            <w:r>
              <w:rPr>
                <w:webHidden/>
              </w:rPr>
              <w:fldChar w:fldCharType="end"/>
            </w:r>
          </w:hyperlink>
        </w:p>
        <w:p w14:paraId="2D795926" w14:textId="01D1F0CF"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8" w:history="1">
            <w:r w:rsidRPr="00CC394C">
              <w:rPr>
                <w:rStyle w:val="Hyperlink"/>
              </w:rPr>
              <w:t>3.2 IEC</w:t>
            </w:r>
            <w:r>
              <w:rPr>
                <w:webHidden/>
              </w:rPr>
              <w:tab/>
            </w:r>
            <w:r>
              <w:rPr>
                <w:webHidden/>
              </w:rPr>
              <w:fldChar w:fldCharType="begin"/>
            </w:r>
            <w:r>
              <w:rPr>
                <w:webHidden/>
              </w:rPr>
              <w:instrText xml:space="preserve"> PAGEREF _Toc195194778 \h </w:instrText>
            </w:r>
            <w:r>
              <w:rPr>
                <w:webHidden/>
              </w:rPr>
            </w:r>
            <w:r>
              <w:rPr>
                <w:webHidden/>
              </w:rPr>
              <w:fldChar w:fldCharType="separate"/>
            </w:r>
            <w:r>
              <w:rPr>
                <w:webHidden/>
              </w:rPr>
              <w:t>18</w:t>
            </w:r>
            <w:r>
              <w:rPr>
                <w:webHidden/>
              </w:rPr>
              <w:fldChar w:fldCharType="end"/>
            </w:r>
          </w:hyperlink>
        </w:p>
        <w:p w14:paraId="235DE238" w14:textId="5B51DC1E"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79" w:history="1">
            <w:r w:rsidRPr="00CC394C">
              <w:rPr>
                <w:rStyle w:val="Hyperlink"/>
              </w:rPr>
              <w:t>3.3 ETSI</w:t>
            </w:r>
            <w:r>
              <w:rPr>
                <w:webHidden/>
              </w:rPr>
              <w:tab/>
            </w:r>
            <w:r>
              <w:rPr>
                <w:webHidden/>
              </w:rPr>
              <w:fldChar w:fldCharType="begin"/>
            </w:r>
            <w:r>
              <w:rPr>
                <w:webHidden/>
              </w:rPr>
              <w:instrText xml:space="preserve"> PAGEREF _Toc195194779 \h </w:instrText>
            </w:r>
            <w:r>
              <w:rPr>
                <w:webHidden/>
              </w:rPr>
            </w:r>
            <w:r>
              <w:rPr>
                <w:webHidden/>
              </w:rPr>
              <w:fldChar w:fldCharType="separate"/>
            </w:r>
            <w:r>
              <w:rPr>
                <w:webHidden/>
              </w:rPr>
              <w:t>19</w:t>
            </w:r>
            <w:r>
              <w:rPr>
                <w:webHidden/>
              </w:rPr>
              <w:fldChar w:fldCharType="end"/>
            </w:r>
          </w:hyperlink>
        </w:p>
        <w:p w14:paraId="63BC48E5" w14:textId="26272EFC"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80" w:history="1">
            <w:r w:rsidRPr="00CC394C">
              <w:rPr>
                <w:rStyle w:val="Hyperlink"/>
              </w:rPr>
              <w:t>3.4 3GPP</w:t>
            </w:r>
            <w:r>
              <w:rPr>
                <w:webHidden/>
              </w:rPr>
              <w:tab/>
            </w:r>
            <w:r>
              <w:rPr>
                <w:webHidden/>
              </w:rPr>
              <w:fldChar w:fldCharType="begin"/>
            </w:r>
            <w:r>
              <w:rPr>
                <w:webHidden/>
              </w:rPr>
              <w:instrText xml:space="preserve"> PAGEREF _Toc195194780 \h </w:instrText>
            </w:r>
            <w:r>
              <w:rPr>
                <w:webHidden/>
              </w:rPr>
            </w:r>
            <w:r>
              <w:rPr>
                <w:webHidden/>
              </w:rPr>
              <w:fldChar w:fldCharType="separate"/>
            </w:r>
            <w:r>
              <w:rPr>
                <w:webHidden/>
              </w:rPr>
              <w:t>20</w:t>
            </w:r>
            <w:r>
              <w:rPr>
                <w:webHidden/>
              </w:rPr>
              <w:fldChar w:fldCharType="end"/>
            </w:r>
          </w:hyperlink>
        </w:p>
        <w:p w14:paraId="49456F21" w14:textId="728CCA05"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81" w:history="1">
            <w:r w:rsidRPr="00CC394C">
              <w:rPr>
                <w:rStyle w:val="Hyperlink"/>
              </w:rPr>
              <w:t>3.5 ITU</w:t>
            </w:r>
            <w:r>
              <w:rPr>
                <w:webHidden/>
              </w:rPr>
              <w:tab/>
            </w:r>
            <w:r>
              <w:rPr>
                <w:webHidden/>
              </w:rPr>
              <w:fldChar w:fldCharType="begin"/>
            </w:r>
            <w:r>
              <w:rPr>
                <w:webHidden/>
              </w:rPr>
              <w:instrText xml:space="preserve"> PAGEREF _Toc195194781 \h </w:instrText>
            </w:r>
            <w:r>
              <w:rPr>
                <w:webHidden/>
              </w:rPr>
            </w:r>
            <w:r>
              <w:rPr>
                <w:webHidden/>
              </w:rPr>
              <w:fldChar w:fldCharType="separate"/>
            </w:r>
            <w:r>
              <w:rPr>
                <w:webHidden/>
              </w:rPr>
              <w:t>21</w:t>
            </w:r>
            <w:r>
              <w:rPr>
                <w:webHidden/>
              </w:rPr>
              <w:fldChar w:fldCharType="end"/>
            </w:r>
          </w:hyperlink>
        </w:p>
        <w:p w14:paraId="07C51B16" w14:textId="67F9E1B8"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82" w:history="1">
            <w:r w:rsidRPr="00CC394C">
              <w:rPr>
                <w:rStyle w:val="Hyperlink"/>
              </w:rPr>
              <w:t>3.6 IETF</w:t>
            </w:r>
            <w:r>
              <w:rPr>
                <w:webHidden/>
              </w:rPr>
              <w:tab/>
            </w:r>
            <w:r>
              <w:rPr>
                <w:webHidden/>
              </w:rPr>
              <w:fldChar w:fldCharType="begin"/>
            </w:r>
            <w:r>
              <w:rPr>
                <w:webHidden/>
              </w:rPr>
              <w:instrText xml:space="preserve"> PAGEREF _Toc195194782 \h </w:instrText>
            </w:r>
            <w:r>
              <w:rPr>
                <w:webHidden/>
              </w:rPr>
            </w:r>
            <w:r>
              <w:rPr>
                <w:webHidden/>
              </w:rPr>
              <w:fldChar w:fldCharType="separate"/>
            </w:r>
            <w:r>
              <w:rPr>
                <w:webHidden/>
              </w:rPr>
              <w:t>21</w:t>
            </w:r>
            <w:r>
              <w:rPr>
                <w:webHidden/>
              </w:rPr>
              <w:fldChar w:fldCharType="end"/>
            </w:r>
          </w:hyperlink>
        </w:p>
        <w:p w14:paraId="2FACC328" w14:textId="6BFE038F"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83" w:history="1">
            <w:r w:rsidRPr="00CC394C">
              <w:rPr>
                <w:rStyle w:val="Hyperlink"/>
              </w:rPr>
              <w:t>3.7 W3C</w:t>
            </w:r>
            <w:r>
              <w:rPr>
                <w:webHidden/>
              </w:rPr>
              <w:tab/>
            </w:r>
            <w:r>
              <w:rPr>
                <w:webHidden/>
              </w:rPr>
              <w:fldChar w:fldCharType="begin"/>
            </w:r>
            <w:r>
              <w:rPr>
                <w:webHidden/>
              </w:rPr>
              <w:instrText xml:space="preserve"> PAGEREF _Toc195194783 \h </w:instrText>
            </w:r>
            <w:r>
              <w:rPr>
                <w:webHidden/>
              </w:rPr>
            </w:r>
            <w:r>
              <w:rPr>
                <w:webHidden/>
              </w:rPr>
              <w:fldChar w:fldCharType="separate"/>
            </w:r>
            <w:r>
              <w:rPr>
                <w:webHidden/>
              </w:rPr>
              <w:t>22</w:t>
            </w:r>
            <w:r>
              <w:rPr>
                <w:webHidden/>
              </w:rPr>
              <w:fldChar w:fldCharType="end"/>
            </w:r>
          </w:hyperlink>
        </w:p>
        <w:p w14:paraId="11C796CC" w14:textId="3830F69C" w:rsidR="005B2B06" w:rsidRDefault="005B2B06">
          <w:pPr>
            <w:pStyle w:val="Inhopg2"/>
            <w:rPr>
              <w:rFonts w:asciiTheme="minorHAnsi" w:eastAsiaTheme="minorEastAsia" w:hAnsiTheme="minorHAnsi"/>
              <w:b w:val="0"/>
              <w:bCs w:val="0"/>
              <w:color w:val="auto"/>
              <w:kern w:val="2"/>
              <w:sz w:val="24"/>
              <w:szCs w:val="24"/>
              <w:lang w:eastAsia="nl-NL"/>
              <w14:ligatures w14:val="standardContextual"/>
            </w:rPr>
          </w:pPr>
          <w:hyperlink w:anchor="_Toc195194784" w:history="1">
            <w:r w:rsidRPr="00CC394C">
              <w:rPr>
                <w:rStyle w:val="Hyperlink"/>
              </w:rPr>
              <w:t>3.8 OASIS</w:t>
            </w:r>
            <w:r>
              <w:rPr>
                <w:webHidden/>
              </w:rPr>
              <w:tab/>
            </w:r>
            <w:r>
              <w:rPr>
                <w:webHidden/>
              </w:rPr>
              <w:fldChar w:fldCharType="begin"/>
            </w:r>
            <w:r>
              <w:rPr>
                <w:webHidden/>
              </w:rPr>
              <w:instrText xml:space="preserve"> PAGEREF _Toc195194784 \h </w:instrText>
            </w:r>
            <w:r>
              <w:rPr>
                <w:webHidden/>
              </w:rPr>
            </w:r>
            <w:r>
              <w:rPr>
                <w:webHidden/>
              </w:rPr>
              <w:fldChar w:fldCharType="separate"/>
            </w:r>
            <w:r>
              <w:rPr>
                <w:webHidden/>
              </w:rPr>
              <w:t>23</w:t>
            </w:r>
            <w:r>
              <w:rPr>
                <w:webHidden/>
              </w:rPr>
              <w:fldChar w:fldCharType="end"/>
            </w:r>
          </w:hyperlink>
        </w:p>
        <w:p w14:paraId="00E4CF8F" w14:textId="30F0CB9B" w:rsidR="00507833" w:rsidRDefault="00507833" w:rsidP="00507833">
          <w:r>
            <w:rPr>
              <w:b/>
            </w:rPr>
            <w:fldChar w:fldCharType="end"/>
          </w:r>
        </w:p>
      </w:sdtContent>
    </w:sdt>
    <w:p w14:paraId="64FB5D7D" w14:textId="77777777" w:rsidR="00507833" w:rsidRDefault="00507833" w:rsidP="00507833">
      <w:pPr>
        <w:rPr>
          <w:rFonts w:eastAsiaTheme="majorEastAsia" w:cstheme="majorBidi"/>
          <w:b/>
          <w:color w:val="0070C0"/>
          <w:sz w:val="22"/>
          <w:szCs w:val="32"/>
        </w:rPr>
      </w:pPr>
      <w:r>
        <w:br w:type="page"/>
      </w:r>
    </w:p>
    <w:p w14:paraId="1A3E7BA0" w14:textId="77777777" w:rsidR="00507833" w:rsidRDefault="00507833" w:rsidP="00507833">
      <w:r w:rsidRPr="003D44ED">
        <w:lastRenderedPageBreak/>
        <w:t> </w:t>
      </w:r>
    </w:p>
    <w:p w14:paraId="6A1967B0" w14:textId="77777777" w:rsidR="00507833" w:rsidRDefault="00507833" w:rsidP="00507833"/>
    <w:p w14:paraId="6BABBE79" w14:textId="596D838E" w:rsidR="00507833" w:rsidRDefault="00507833" w:rsidP="00507833">
      <w:pPr>
        <w:pStyle w:val="Kop1"/>
      </w:pPr>
      <w:bookmarkStart w:id="17" w:name="_Toc188354035"/>
      <w:bookmarkStart w:id="18" w:name="_Toc188354083"/>
      <w:bookmarkStart w:id="19" w:name="_Toc188372453"/>
      <w:bookmarkStart w:id="20" w:name="_Toc188372578"/>
      <w:bookmarkStart w:id="21" w:name="_Toc188456673"/>
      <w:bookmarkStart w:id="22" w:name="_Ref188518320"/>
      <w:bookmarkStart w:id="23" w:name="_Toc188708022"/>
      <w:bookmarkStart w:id="24" w:name="_Toc188863946"/>
      <w:bookmarkStart w:id="25" w:name="_Toc195194760"/>
      <w:r>
        <w:t>Verantwoording kwantitatieve methoden (inclusief lijst van Nederlandse organisaties)</w:t>
      </w:r>
      <w:bookmarkEnd w:id="17"/>
      <w:bookmarkEnd w:id="18"/>
      <w:bookmarkEnd w:id="19"/>
      <w:bookmarkEnd w:id="20"/>
      <w:bookmarkEnd w:id="21"/>
      <w:bookmarkEnd w:id="22"/>
      <w:bookmarkEnd w:id="23"/>
      <w:bookmarkEnd w:id="24"/>
      <w:bookmarkEnd w:id="25"/>
    </w:p>
    <w:p w14:paraId="36B72B9B" w14:textId="77777777" w:rsidR="00507833" w:rsidRPr="00CC1EE2" w:rsidRDefault="00507833" w:rsidP="00507833"/>
    <w:p w14:paraId="2C10B8B2" w14:textId="77777777" w:rsidR="00507833" w:rsidRPr="007E3683" w:rsidRDefault="00507833" w:rsidP="007E3683">
      <w:pPr>
        <w:pStyle w:val="Kop2"/>
        <w:numPr>
          <w:ilvl w:val="1"/>
          <w:numId w:val="18"/>
        </w:numPr>
      </w:pPr>
      <w:bookmarkStart w:id="26" w:name="_Toc165905528"/>
      <w:bookmarkStart w:id="27" w:name="_Toc172635168"/>
      <w:bookmarkStart w:id="28" w:name="_Toc188708023"/>
      <w:bookmarkStart w:id="29" w:name="_Toc188863947"/>
      <w:bookmarkStart w:id="30" w:name="_Toc188354036"/>
      <w:bookmarkStart w:id="31" w:name="_Toc188354084"/>
      <w:bookmarkStart w:id="32" w:name="_Toc188372454"/>
      <w:bookmarkStart w:id="33" w:name="_Toc188372579"/>
      <w:bookmarkStart w:id="34" w:name="_Toc188456674"/>
      <w:bookmarkStart w:id="35" w:name="_Toc195194761"/>
      <w:r w:rsidRPr="007E3683">
        <w:rPr>
          <w:rStyle w:val="Kop2Char"/>
          <w:b/>
        </w:rPr>
        <w:t>Doelstelling</w:t>
      </w:r>
      <w:bookmarkEnd w:id="26"/>
      <w:bookmarkEnd w:id="27"/>
      <w:bookmarkEnd w:id="28"/>
      <w:bookmarkEnd w:id="29"/>
      <w:bookmarkEnd w:id="35"/>
    </w:p>
    <w:p w14:paraId="188A40E9" w14:textId="77777777" w:rsidR="00507833" w:rsidRPr="00FF4C6D" w:rsidRDefault="00507833" w:rsidP="00507833">
      <w:r w:rsidRPr="00FF4C6D">
        <w:t>De kwantitatieve analyse beoogt in kaart te brengen in welke mate Nederlandse organisaties vertegenwoordigd zijn in standaardisatietrajecten bij de elf genoemde standaardisatie-organisaties.</w:t>
      </w:r>
      <w:bookmarkStart w:id="36" w:name="_Toc165905529"/>
      <w:bookmarkStart w:id="37" w:name="_Ref171341195"/>
    </w:p>
    <w:p w14:paraId="0AE8DF9F" w14:textId="77777777" w:rsidR="00507833" w:rsidRPr="00FF4C6D" w:rsidRDefault="00507833" w:rsidP="00507833"/>
    <w:p w14:paraId="22D79A59" w14:textId="18968051" w:rsidR="00507833" w:rsidRPr="007E3683" w:rsidRDefault="00507833" w:rsidP="007E3683">
      <w:pPr>
        <w:pStyle w:val="Kop2"/>
        <w:numPr>
          <w:ilvl w:val="1"/>
          <w:numId w:val="18"/>
        </w:numPr>
        <w:rPr>
          <w:rStyle w:val="Kop2Char"/>
          <w:b/>
          <w:bCs/>
        </w:rPr>
      </w:pPr>
      <w:bookmarkStart w:id="38" w:name="_Toc172635169"/>
      <w:bookmarkStart w:id="39" w:name="_Toc188708024"/>
      <w:bookmarkStart w:id="40" w:name="_Toc188863948"/>
      <w:r w:rsidRPr="007E3683">
        <w:rPr>
          <w:rStyle w:val="Kop2Char"/>
          <w:b/>
          <w:bCs/>
        </w:rPr>
        <w:t xml:space="preserve"> </w:t>
      </w:r>
      <w:bookmarkStart w:id="41" w:name="_Toc195194762"/>
      <w:proofErr w:type="spellStart"/>
      <w:r w:rsidRPr="007E3683">
        <w:rPr>
          <w:rStyle w:val="Kop2Char"/>
          <w:b/>
          <w:bCs/>
        </w:rPr>
        <w:t>Operationalisatie</w:t>
      </w:r>
      <w:bookmarkEnd w:id="38"/>
      <w:bookmarkEnd w:id="39"/>
      <w:bookmarkEnd w:id="40"/>
      <w:bookmarkEnd w:id="41"/>
      <w:proofErr w:type="spellEnd"/>
    </w:p>
    <w:bookmarkEnd w:id="36"/>
    <w:bookmarkEnd w:id="37"/>
    <w:p w14:paraId="44491C07" w14:textId="77777777" w:rsidR="00507833" w:rsidRDefault="00507833" w:rsidP="00507833">
      <w:r w:rsidRPr="00FF4C6D">
        <w:t xml:space="preserve">Voor de doeleinden van dit onderzoek wordt </w:t>
      </w:r>
      <w:r w:rsidRPr="0069712B">
        <w:rPr>
          <w:b/>
        </w:rPr>
        <w:t>participatie</w:t>
      </w:r>
      <w:r w:rsidRPr="00FF4C6D">
        <w:t xml:space="preserve"> beschouwd als deelname aan de vormgeving van internationale normen of standaarden. Hier maken wij onderscheid tussen drie verschillende eigenschappen van participatie: </w:t>
      </w:r>
      <w:r w:rsidRPr="00FF4C6D">
        <w:rPr>
          <w:i/>
          <w:iCs/>
        </w:rPr>
        <w:t>representatievorm</w:t>
      </w:r>
      <w:r w:rsidRPr="00FF4C6D">
        <w:t xml:space="preserve">, </w:t>
      </w:r>
      <w:r w:rsidRPr="00FF4C6D">
        <w:rPr>
          <w:i/>
          <w:iCs/>
        </w:rPr>
        <w:t>participatieobject</w:t>
      </w:r>
      <w:r w:rsidRPr="00FF4C6D">
        <w:t xml:space="preserve"> en </w:t>
      </w:r>
      <w:r w:rsidRPr="00FF4C6D">
        <w:rPr>
          <w:i/>
          <w:iCs/>
        </w:rPr>
        <w:t>participatiemethode</w:t>
      </w:r>
      <w:r w:rsidRPr="00FF4C6D">
        <w:t>. Hieronder zetten wij deze drie uiteen.</w:t>
      </w:r>
    </w:p>
    <w:p w14:paraId="43C50E43" w14:textId="77777777" w:rsidR="00507833" w:rsidRPr="00FF4C6D" w:rsidRDefault="00507833" w:rsidP="00507833"/>
    <w:p w14:paraId="79C0F262" w14:textId="77777777" w:rsidR="00507833" w:rsidRPr="00FF4C6D" w:rsidRDefault="00507833" w:rsidP="00507833">
      <w:pPr>
        <w:pStyle w:val="Stijl2"/>
      </w:pPr>
      <w:r w:rsidRPr="00FF4C6D">
        <w:t>Representatievorm</w:t>
      </w:r>
    </w:p>
    <w:p w14:paraId="7A1F95D4" w14:textId="77777777" w:rsidR="00507833" w:rsidRDefault="00507833" w:rsidP="00507833">
      <w:r w:rsidRPr="00FF4C6D">
        <w:t>De representatievorm is de wijze waarin een belang vertegenwoordigd wordt bij een internationale standaardisatie-organisatie. In dit onderzoek staan Nederlandse belangen voorop; d.w.z. de belangen van Nederlandse organisaties. Afhankelijk van de structuur van de S</w:t>
      </w:r>
      <w:r>
        <w:t>D</w:t>
      </w:r>
      <w:r w:rsidRPr="00FF4C6D">
        <w:t>O kunnen deze verschillen tussen S</w:t>
      </w:r>
      <w:r>
        <w:t>D</w:t>
      </w:r>
      <w:r w:rsidRPr="00FF4C6D">
        <w:t xml:space="preserve">O’s. </w:t>
      </w:r>
    </w:p>
    <w:p w14:paraId="28C3EC83" w14:textId="77777777" w:rsidR="00507833" w:rsidRPr="00FF4C6D" w:rsidRDefault="00507833" w:rsidP="00507833"/>
    <w:p w14:paraId="7F553939" w14:textId="77777777" w:rsidR="00507833" w:rsidRPr="00FF4C6D" w:rsidRDefault="00507833" w:rsidP="00507833">
      <w:r>
        <w:t>We onderscheiden de volgende representatievormen:</w:t>
      </w:r>
    </w:p>
    <w:p w14:paraId="03814588" w14:textId="77777777" w:rsidR="00507833" w:rsidRPr="00FF4C6D" w:rsidRDefault="00507833" w:rsidP="007E3683">
      <w:pPr>
        <w:numPr>
          <w:ilvl w:val="0"/>
          <w:numId w:val="9"/>
        </w:numPr>
      </w:pPr>
      <w:r w:rsidRPr="00FF4C6D">
        <w:rPr>
          <w:b/>
          <w:bCs/>
        </w:rPr>
        <w:t>Landelijke afvaardiging</w:t>
      </w:r>
      <w:r w:rsidRPr="00FF4C6D">
        <w:t>. Bij een aantal S</w:t>
      </w:r>
      <w:r>
        <w:t>D</w:t>
      </w:r>
      <w:r w:rsidRPr="00FF4C6D">
        <w:t>O’s is sprake van nationale vertegenwoordiging in plaats van directe vertegenwoordiging door organisaties. Een land is lid van het standaardisatie-orgaan en wordt geacht als land inbreng te hebben en te stemmen. In Nederland wordt dat belang opgesteld binnen NEN. NEN heeft normcommissies, die gespiegeld zijn aan de internationale werkgroepen. Nederlandse organisaties kunnen dus als NEN-lid aansluiten bij die normcommissies</w:t>
      </w:r>
      <w:r>
        <w:t xml:space="preserve"> en als afgevaardigde deelnemen aan het opstellen van standaarden bij de SDO’s</w:t>
      </w:r>
    </w:p>
    <w:p w14:paraId="115535C5" w14:textId="77777777" w:rsidR="00507833" w:rsidRPr="00FF4C6D" w:rsidRDefault="00507833" w:rsidP="007E3683">
      <w:pPr>
        <w:numPr>
          <w:ilvl w:val="0"/>
          <w:numId w:val="9"/>
        </w:numPr>
      </w:pPr>
      <w:r w:rsidRPr="00FF4C6D">
        <w:rPr>
          <w:b/>
          <w:bCs/>
        </w:rPr>
        <w:t>Individuele vertegenwoordiging</w:t>
      </w:r>
      <w:r w:rsidRPr="00FF4C6D">
        <w:t>. Bij enkele S</w:t>
      </w:r>
      <w:r>
        <w:t>D</w:t>
      </w:r>
      <w:r w:rsidRPr="00FF4C6D">
        <w:t>O’s kunnen individuen lid worden, al dan niet namens een organisatie. Deze affiliatie is dus optioneel. In de scope van dit onderzoek zijn zowel directe individuele vertegenwoordiging van Nederlanders als Nederlandse affiliatie relevant. Dat eerste valt echter niet te bepalen van individuen. Ook hier wordt dus primair gekeken naar de affiliatie die wordt opgegeven.</w:t>
      </w:r>
    </w:p>
    <w:p w14:paraId="0CFC855C" w14:textId="77777777" w:rsidR="00507833" w:rsidRDefault="00507833" w:rsidP="007E3683">
      <w:pPr>
        <w:numPr>
          <w:ilvl w:val="0"/>
          <w:numId w:val="9"/>
        </w:numPr>
      </w:pPr>
      <w:r w:rsidRPr="00FF4C6D">
        <w:rPr>
          <w:b/>
          <w:bCs/>
        </w:rPr>
        <w:t>Organisatievertegenwoordiging</w:t>
      </w:r>
      <w:r w:rsidRPr="00FF4C6D">
        <w:t>. Vaak kunnen organisaties lid worden van S</w:t>
      </w:r>
      <w:r>
        <w:t>D</w:t>
      </w:r>
      <w:r w:rsidRPr="00FF4C6D">
        <w:t xml:space="preserve">O’s. In dat geval kunnen zij elk individu vragen hun belang te vertegenwoordigen bij de commissies van de </w:t>
      </w:r>
      <w:r>
        <w:t>SDO</w:t>
      </w:r>
      <w:r w:rsidRPr="00FF4C6D">
        <w:t>’s.</w:t>
      </w:r>
    </w:p>
    <w:p w14:paraId="4E94D624" w14:textId="77777777" w:rsidR="00507833" w:rsidRPr="00FF4C6D" w:rsidRDefault="00507833" w:rsidP="00507833"/>
    <w:p w14:paraId="3EE7F400" w14:textId="77777777" w:rsidR="00507833" w:rsidRDefault="00507833" w:rsidP="00507833">
      <w:r>
        <w:lastRenderedPageBreak/>
        <w:t xml:space="preserve">Onderstaande </w:t>
      </w:r>
      <w:r>
        <w:fldChar w:fldCharType="begin"/>
      </w:r>
      <w:r>
        <w:instrText xml:space="preserve"> REF _Ref188526989 \h  \* MERGEFORMAT </w:instrText>
      </w:r>
      <w:r>
        <w:fldChar w:fldCharType="separate"/>
      </w:r>
      <w:r w:rsidRPr="00F02832">
        <w:rPr>
          <w:b/>
          <w:bCs/>
        </w:rPr>
        <w:t xml:space="preserve">Tabel </w:t>
      </w:r>
      <w:r w:rsidRPr="00F02832">
        <w:rPr>
          <w:b/>
          <w:bCs/>
          <w:noProof/>
        </w:rPr>
        <w:t>1</w:t>
      </w:r>
      <w:r>
        <w:fldChar w:fldCharType="end"/>
      </w:r>
      <w:r>
        <w:t xml:space="preserve"> laat zien welke representatievorm de onderzochte SDO’s hanteren.</w:t>
      </w:r>
    </w:p>
    <w:p w14:paraId="6388846E" w14:textId="77777777" w:rsidR="00507833" w:rsidRDefault="00507833" w:rsidP="00507833"/>
    <w:p w14:paraId="074D6767" w14:textId="77777777" w:rsidR="00507833" w:rsidRDefault="00507833" w:rsidP="00507833">
      <w:pPr>
        <w:pStyle w:val="Bijschrift"/>
        <w:keepNext/>
        <w:spacing w:line="288" w:lineRule="auto"/>
      </w:pPr>
      <w:bookmarkStart w:id="42" w:name="_Ref188526989"/>
      <w:r>
        <w:t xml:space="preserve">Tabel </w:t>
      </w:r>
      <w:r>
        <w:fldChar w:fldCharType="begin"/>
      </w:r>
      <w:r>
        <w:instrText xml:space="preserve"> SEQ Tabel \* ARABIC </w:instrText>
      </w:r>
      <w:r>
        <w:fldChar w:fldCharType="separate"/>
      </w:r>
      <w:r>
        <w:rPr>
          <w:noProof/>
        </w:rPr>
        <w:t>1</w:t>
      </w:r>
      <w:r>
        <w:rPr>
          <w:noProof/>
        </w:rPr>
        <w:fldChar w:fldCharType="end"/>
      </w:r>
      <w:bookmarkEnd w:id="42"/>
      <w:r>
        <w:t xml:space="preserve">. Representatievorm per onderzochte SDO. Met een “x” is aangegeven of een representatievorm bij een SDO aanwezig is. </w:t>
      </w:r>
    </w:p>
    <w:tbl>
      <w:tblPr>
        <w:tblStyle w:val="Rastertabel4-Accent1"/>
        <w:tblW w:w="9209" w:type="dxa"/>
        <w:tblLayout w:type="fixed"/>
        <w:tblLook w:val="0420" w:firstRow="1" w:lastRow="0" w:firstColumn="0" w:lastColumn="0" w:noHBand="0" w:noVBand="1"/>
      </w:tblPr>
      <w:tblGrid>
        <w:gridCol w:w="2300"/>
        <w:gridCol w:w="2303"/>
        <w:gridCol w:w="2303"/>
        <w:gridCol w:w="2303"/>
      </w:tblGrid>
      <w:tr w:rsidR="00507833" w:rsidRPr="007A6E64" w14:paraId="4E3B0FD5"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tcW w:w="2300" w:type="dxa"/>
            <w:noWrap/>
            <w:hideMark/>
          </w:tcPr>
          <w:p w14:paraId="3F847C10" w14:textId="77777777" w:rsidR="00507833" w:rsidRPr="007A6E64" w:rsidRDefault="00507833" w:rsidP="003E6F79">
            <w:r w:rsidRPr="007A6E64">
              <w:t>S</w:t>
            </w:r>
            <w:r>
              <w:t>D</w:t>
            </w:r>
            <w:r w:rsidRPr="007A6E64">
              <w:t>O</w:t>
            </w:r>
          </w:p>
        </w:tc>
        <w:tc>
          <w:tcPr>
            <w:tcW w:w="2303" w:type="dxa"/>
            <w:noWrap/>
            <w:hideMark/>
          </w:tcPr>
          <w:p w14:paraId="58983AA4" w14:textId="77777777" w:rsidR="00507833" w:rsidRPr="007A6E64" w:rsidRDefault="00507833" w:rsidP="003E6F79">
            <w:r>
              <w:t>Landelijke afvaardiging</w:t>
            </w:r>
          </w:p>
        </w:tc>
        <w:tc>
          <w:tcPr>
            <w:tcW w:w="2303" w:type="dxa"/>
            <w:noWrap/>
            <w:hideMark/>
          </w:tcPr>
          <w:p w14:paraId="630E94B2" w14:textId="77777777" w:rsidR="00507833" w:rsidRPr="007A6E64" w:rsidRDefault="00507833" w:rsidP="003E6F79">
            <w:r>
              <w:t>Individuele vertegenwoordiging</w:t>
            </w:r>
          </w:p>
        </w:tc>
        <w:tc>
          <w:tcPr>
            <w:tcW w:w="2303" w:type="dxa"/>
            <w:noWrap/>
            <w:hideMark/>
          </w:tcPr>
          <w:p w14:paraId="416B58D1" w14:textId="77777777" w:rsidR="00507833" w:rsidRPr="007A6E64" w:rsidRDefault="00507833" w:rsidP="003E6F79">
            <w:r>
              <w:t>Organisatie-vertegenwoordiging</w:t>
            </w:r>
          </w:p>
        </w:tc>
      </w:tr>
      <w:tr w:rsidR="00507833" w:rsidRPr="007A6E64" w14:paraId="11567C59"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4ADB4A46" w14:textId="77777777" w:rsidR="00507833" w:rsidRPr="007A6E64" w:rsidRDefault="00507833" w:rsidP="003E6F79">
            <w:pPr>
              <w:rPr>
                <w:b/>
                <w:bCs/>
              </w:rPr>
            </w:pPr>
            <w:r w:rsidRPr="007A6E64">
              <w:t>3GPP</w:t>
            </w:r>
          </w:p>
        </w:tc>
        <w:tc>
          <w:tcPr>
            <w:tcW w:w="2303" w:type="dxa"/>
            <w:noWrap/>
            <w:vAlign w:val="center"/>
          </w:tcPr>
          <w:p w14:paraId="59BD4ED9" w14:textId="77777777" w:rsidR="00507833" w:rsidRPr="007A6E64" w:rsidRDefault="00507833" w:rsidP="003E6F79">
            <w:pPr>
              <w:jc w:val="center"/>
            </w:pPr>
          </w:p>
        </w:tc>
        <w:tc>
          <w:tcPr>
            <w:tcW w:w="2303" w:type="dxa"/>
            <w:noWrap/>
            <w:vAlign w:val="center"/>
          </w:tcPr>
          <w:p w14:paraId="4E86B87E" w14:textId="77777777" w:rsidR="00507833" w:rsidRPr="007A6E64" w:rsidRDefault="00507833" w:rsidP="003E6F79">
            <w:pPr>
              <w:jc w:val="center"/>
            </w:pPr>
          </w:p>
        </w:tc>
        <w:tc>
          <w:tcPr>
            <w:tcW w:w="2303" w:type="dxa"/>
            <w:noWrap/>
            <w:vAlign w:val="center"/>
          </w:tcPr>
          <w:p w14:paraId="21609590" w14:textId="77777777" w:rsidR="00507833" w:rsidRPr="007A6E64" w:rsidRDefault="00507833" w:rsidP="003E6F79">
            <w:pPr>
              <w:jc w:val="center"/>
            </w:pPr>
            <w:r>
              <w:t>X</w:t>
            </w:r>
          </w:p>
        </w:tc>
      </w:tr>
      <w:tr w:rsidR="00507833" w:rsidRPr="007A6E64" w14:paraId="32DD8698" w14:textId="77777777" w:rsidTr="003E6F79">
        <w:trPr>
          <w:trHeight w:val="285"/>
        </w:trPr>
        <w:tc>
          <w:tcPr>
            <w:tcW w:w="2300" w:type="dxa"/>
            <w:noWrap/>
          </w:tcPr>
          <w:p w14:paraId="3DED1D4D" w14:textId="77777777" w:rsidR="00507833" w:rsidRPr="007A6E64" w:rsidRDefault="00507833" w:rsidP="003E6F79">
            <w:r>
              <w:t>CEN</w:t>
            </w:r>
          </w:p>
        </w:tc>
        <w:tc>
          <w:tcPr>
            <w:tcW w:w="2303" w:type="dxa"/>
            <w:noWrap/>
            <w:vAlign w:val="center"/>
          </w:tcPr>
          <w:p w14:paraId="4C89EAF0" w14:textId="77777777" w:rsidR="00507833" w:rsidRPr="007A6E64" w:rsidRDefault="00507833" w:rsidP="003E6F79">
            <w:pPr>
              <w:jc w:val="center"/>
            </w:pPr>
            <w:r>
              <w:t>X</w:t>
            </w:r>
          </w:p>
        </w:tc>
        <w:tc>
          <w:tcPr>
            <w:tcW w:w="2303" w:type="dxa"/>
            <w:noWrap/>
            <w:vAlign w:val="center"/>
          </w:tcPr>
          <w:p w14:paraId="6206DC77" w14:textId="77777777" w:rsidR="00507833" w:rsidRPr="007A6E64" w:rsidRDefault="00507833" w:rsidP="003E6F79">
            <w:pPr>
              <w:jc w:val="center"/>
            </w:pPr>
          </w:p>
        </w:tc>
        <w:tc>
          <w:tcPr>
            <w:tcW w:w="2303" w:type="dxa"/>
            <w:noWrap/>
            <w:vAlign w:val="center"/>
          </w:tcPr>
          <w:p w14:paraId="3C44B4EC" w14:textId="77777777" w:rsidR="00507833" w:rsidRDefault="00507833" w:rsidP="003E6F79">
            <w:pPr>
              <w:jc w:val="center"/>
            </w:pPr>
          </w:p>
        </w:tc>
      </w:tr>
      <w:tr w:rsidR="00507833" w:rsidRPr="007A6E64" w14:paraId="021C2C3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77814C48" w14:textId="77777777" w:rsidR="00507833" w:rsidRDefault="00507833" w:rsidP="003E6F79">
            <w:r>
              <w:t>CENELEC</w:t>
            </w:r>
          </w:p>
        </w:tc>
        <w:tc>
          <w:tcPr>
            <w:tcW w:w="2303" w:type="dxa"/>
            <w:noWrap/>
            <w:vAlign w:val="center"/>
          </w:tcPr>
          <w:p w14:paraId="365868E8" w14:textId="77777777" w:rsidR="00507833" w:rsidRDefault="00507833" w:rsidP="003E6F79">
            <w:pPr>
              <w:jc w:val="center"/>
            </w:pPr>
            <w:r>
              <w:t>X</w:t>
            </w:r>
          </w:p>
        </w:tc>
        <w:tc>
          <w:tcPr>
            <w:tcW w:w="2303" w:type="dxa"/>
            <w:noWrap/>
            <w:vAlign w:val="center"/>
          </w:tcPr>
          <w:p w14:paraId="78BD64C5" w14:textId="77777777" w:rsidR="00507833" w:rsidRPr="007A6E64" w:rsidRDefault="00507833" w:rsidP="003E6F79">
            <w:pPr>
              <w:jc w:val="center"/>
            </w:pPr>
          </w:p>
        </w:tc>
        <w:tc>
          <w:tcPr>
            <w:tcW w:w="2303" w:type="dxa"/>
            <w:noWrap/>
            <w:vAlign w:val="center"/>
          </w:tcPr>
          <w:p w14:paraId="14CFC744" w14:textId="77777777" w:rsidR="00507833" w:rsidRDefault="00507833" w:rsidP="003E6F79">
            <w:pPr>
              <w:jc w:val="center"/>
            </w:pPr>
          </w:p>
        </w:tc>
      </w:tr>
      <w:tr w:rsidR="00507833" w:rsidRPr="007A6E64" w14:paraId="31D3F2EB" w14:textId="77777777" w:rsidTr="003E6F79">
        <w:trPr>
          <w:trHeight w:val="285"/>
        </w:trPr>
        <w:tc>
          <w:tcPr>
            <w:tcW w:w="2300" w:type="dxa"/>
            <w:noWrap/>
          </w:tcPr>
          <w:p w14:paraId="0DD7CE8F" w14:textId="77777777" w:rsidR="00507833" w:rsidRPr="007A6E64" w:rsidRDefault="00507833" w:rsidP="003E6F79">
            <w:r w:rsidRPr="007A6E64">
              <w:t>ETSI</w:t>
            </w:r>
          </w:p>
        </w:tc>
        <w:tc>
          <w:tcPr>
            <w:tcW w:w="2303" w:type="dxa"/>
            <w:noWrap/>
            <w:vAlign w:val="center"/>
          </w:tcPr>
          <w:p w14:paraId="2B1C025E" w14:textId="77777777" w:rsidR="00507833" w:rsidRPr="007A6E64" w:rsidRDefault="00507833" w:rsidP="003E6F79">
            <w:pPr>
              <w:jc w:val="center"/>
            </w:pPr>
          </w:p>
        </w:tc>
        <w:tc>
          <w:tcPr>
            <w:tcW w:w="2303" w:type="dxa"/>
            <w:noWrap/>
            <w:vAlign w:val="center"/>
          </w:tcPr>
          <w:p w14:paraId="6C93A663" w14:textId="77777777" w:rsidR="00507833" w:rsidRPr="007A6E64" w:rsidRDefault="00507833" w:rsidP="003E6F79">
            <w:pPr>
              <w:jc w:val="center"/>
            </w:pPr>
          </w:p>
        </w:tc>
        <w:tc>
          <w:tcPr>
            <w:tcW w:w="2303" w:type="dxa"/>
            <w:noWrap/>
            <w:vAlign w:val="center"/>
          </w:tcPr>
          <w:p w14:paraId="776326C9" w14:textId="77777777" w:rsidR="00507833" w:rsidRDefault="00507833" w:rsidP="003E6F79">
            <w:pPr>
              <w:jc w:val="center"/>
            </w:pPr>
            <w:r>
              <w:t>X</w:t>
            </w:r>
          </w:p>
        </w:tc>
      </w:tr>
      <w:tr w:rsidR="00507833" w:rsidRPr="007A6E64" w14:paraId="5B7F2308"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2B1AEBA0" w14:textId="77777777" w:rsidR="00507833" w:rsidRPr="007A6E64" w:rsidRDefault="00507833" w:rsidP="003E6F79">
            <w:r w:rsidRPr="00B90AAC">
              <w:t>IEC</w:t>
            </w:r>
          </w:p>
        </w:tc>
        <w:tc>
          <w:tcPr>
            <w:tcW w:w="2303" w:type="dxa"/>
            <w:noWrap/>
            <w:vAlign w:val="center"/>
          </w:tcPr>
          <w:p w14:paraId="42CE3330" w14:textId="77777777" w:rsidR="00507833" w:rsidRPr="007A6E64" w:rsidRDefault="00507833" w:rsidP="003E6F79">
            <w:pPr>
              <w:jc w:val="center"/>
            </w:pPr>
            <w:r>
              <w:t>X</w:t>
            </w:r>
          </w:p>
        </w:tc>
        <w:tc>
          <w:tcPr>
            <w:tcW w:w="2303" w:type="dxa"/>
            <w:noWrap/>
            <w:vAlign w:val="center"/>
          </w:tcPr>
          <w:p w14:paraId="7B8E9F03" w14:textId="77777777" w:rsidR="00507833" w:rsidRPr="007A6E64" w:rsidRDefault="00507833" w:rsidP="003E6F79">
            <w:pPr>
              <w:jc w:val="center"/>
            </w:pPr>
          </w:p>
        </w:tc>
        <w:tc>
          <w:tcPr>
            <w:tcW w:w="2303" w:type="dxa"/>
            <w:noWrap/>
            <w:vAlign w:val="center"/>
          </w:tcPr>
          <w:p w14:paraId="2977297B" w14:textId="77777777" w:rsidR="00507833" w:rsidRDefault="00507833" w:rsidP="003E6F79">
            <w:pPr>
              <w:jc w:val="center"/>
            </w:pPr>
          </w:p>
        </w:tc>
      </w:tr>
      <w:tr w:rsidR="00507833" w:rsidRPr="007A6E64" w14:paraId="56AEEB3B" w14:textId="77777777" w:rsidTr="003E6F79">
        <w:trPr>
          <w:trHeight w:val="285"/>
        </w:trPr>
        <w:tc>
          <w:tcPr>
            <w:tcW w:w="2300" w:type="dxa"/>
            <w:noWrap/>
          </w:tcPr>
          <w:p w14:paraId="376FD175" w14:textId="77777777" w:rsidR="00507833" w:rsidRPr="00B90AAC" w:rsidRDefault="00507833" w:rsidP="003E6F79">
            <w:r>
              <w:t>IEEE-SA</w:t>
            </w:r>
          </w:p>
        </w:tc>
        <w:tc>
          <w:tcPr>
            <w:tcW w:w="2303" w:type="dxa"/>
            <w:noWrap/>
            <w:vAlign w:val="center"/>
          </w:tcPr>
          <w:p w14:paraId="57C35064" w14:textId="77777777" w:rsidR="00507833" w:rsidRDefault="00507833" w:rsidP="003E6F79">
            <w:pPr>
              <w:jc w:val="center"/>
            </w:pPr>
          </w:p>
        </w:tc>
        <w:tc>
          <w:tcPr>
            <w:tcW w:w="2303" w:type="dxa"/>
            <w:noWrap/>
            <w:vAlign w:val="center"/>
          </w:tcPr>
          <w:p w14:paraId="7AEFF2D4" w14:textId="77777777" w:rsidR="00507833" w:rsidRPr="007A6E64" w:rsidRDefault="00507833" w:rsidP="003E6F79">
            <w:pPr>
              <w:jc w:val="center"/>
            </w:pPr>
            <w:r>
              <w:t>X</w:t>
            </w:r>
          </w:p>
        </w:tc>
        <w:tc>
          <w:tcPr>
            <w:tcW w:w="2303" w:type="dxa"/>
            <w:noWrap/>
            <w:vAlign w:val="center"/>
          </w:tcPr>
          <w:p w14:paraId="62439B6F" w14:textId="77777777" w:rsidR="00507833" w:rsidRDefault="00507833" w:rsidP="003E6F79">
            <w:pPr>
              <w:jc w:val="center"/>
            </w:pPr>
            <w:r>
              <w:t>X</w:t>
            </w:r>
          </w:p>
        </w:tc>
      </w:tr>
      <w:tr w:rsidR="00507833" w:rsidRPr="007A6E64" w14:paraId="45E4BED8"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0F832495" w14:textId="77777777" w:rsidR="00507833" w:rsidRPr="007A6E64" w:rsidRDefault="00507833" w:rsidP="003E6F79">
            <w:pPr>
              <w:rPr>
                <w:b/>
                <w:bCs/>
              </w:rPr>
            </w:pPr>
            <w:r w:rsidRPr="007A6E64">
              <w:t>IETF</w:t>
            </w:r>
          </w:p>
        </w:tc>
        <w:tc>
          <w:tcPr>
            <w:tcW w:w="2303" w:type="dxa"/>
            <w:noWrap/>
            <w:vAlign w:val="center"/>
          </w:tcPr>
          <w:p w14:paraId="351F1C0E" w14:textId="77777777" w:rsidR="00507833" w:rsidRPr="007A6E64" w:rsidRDefault="00507833" w:rsidP="003E6F79">
            <w:pPr>
              <w:jc w:val="center"/>
            </w:pPr>
          </w:p>
        </w:tc>
        <w:tc>
          <w:tcPr>
            <w:tcW w:w="2303" w:type="dxa"/>
            <w:noWrap/>
            <w:vAlign w:val="center"/>
          </w:tcPr>
          <w:p w14:paraId="05841A35" w14:textId="77777777" w:rsidR="00507833" w:rsidRPr="007A6E64" w:rsidRDefault="00507833" w:rsidP="003E6F79">
            <w:pPr>
              <w:jc w:val="center"/>
            </w:pPr>
            <w:r>
              <w:t>X</w:t>
            </w:r>
          </w:p>
        </w:tc>
        <w:tc>
          <w:tcPr>
            <w:tcW w:w="2303" w:type="dxa"/>
            <w:noWrap/>
            <w:vAlign w:val="center"/>
          </w:tcPr>
          <w:p w14:paraId="37EE23EB" w14:textId="77777777" w:rsidR="00507833" w:rsidRPr="007A6E64" w:rsidRDefault="00507833" w:rsidP="003E6F79">
            <w:pPr>
              <w:jc w:val="center"/>
            </w:pPr>
            <w:r>
              <w:t>X</w:t>
            </w:r>
          </w:p>
        </w:tc>
      </w:tr>
      <w:tr w:rsidR="00507833" w:rsidRPr="007A6E64" w14:paraId="05F64BB2" w14:textId="77777777" w:rsidTr="003E6F79">
        <w:trPr>
          <w:trHeight w:val="285"/>
        </w:trPr>
        <w:tc>
          <w:tcPr>
            <w:tcW w:w="2300" w:type="dxa"/>
            <w:noWrap/>
          </w:tcPr>
          <w:p w14:paraId="737A4174" w14:textId="77777777" w:rsidR="00507833" w:rsidRPr="007A6E64" w:rsidRDefault="00507833" w:rsidP="003E6F79">
            <w:pPr>
              <w:rPr>
                <w:b/>
                <w:bCs/>
              </w:rPr>
            </w:pPr>
            <w:r w:rsidRPr="00B90AAC">
              <w:t>ISO</w:t>
            </w:r>
          </w:p>
        </w:tc>
        <w:tc>
          <w:tcPr>
            <w:tcW w:w="2303" w:type="dxa"/>
            <w:noWrap/>
            <w:vAlign w:val="center"/>
          </w:tcPr>
          <w:p w14:paraId="342DE8F1" w14:textId="77777777" w:rsidR="00507833" w:rsidRPr="007A6E64" w:rsidRDefault="00507833" w:rsidP="003E6F79">
            <w:pPr>
              <w:jc w:val="center"/>
            </w:pPr>
            <w:r>
              <w:t>X</w:t>
            </w:r>
          </w:p>
        </w:tc>
        <w:tc>
          <w:tcPr>
            <w:tcW w:w="2303" w:type="dxa"/>
            <w:noWrap/>
            <w:vAlign w:val="center"/>
          </w:tcPr>
          <w:p w14:paraId="604E2B4F" w14:textId="77777777" w:rsidR="00507833" w:rsidRPr="007A6E64" w:rsidRDefault="00507833" w:rsidP="003E6F79">
            <w:pPr>
              <w:jc w:val="center"/>
            </w:pPr>
          </w:p>
        </w:tc>
        <w:tc>
          <w:tcPr>
            <w:tcW w:w="2303" w:type="dxa"/>
            <w:noWrap/>
            <w:vAlign w:val="center"/>
          </w:tcPr>
          <w:p w14:paraId="31E053A9" w14:textId="77777777" w:rsidR="00507833" w:rsidRPr="007A6E64" w:rsidRDefault="00507833" w:rsidP="003E6F79">
            <w:pPr>
              <w:jc w:val="center"/>
            </w:pPr>
          </w:p>
        </w:tc>
      </w:tr>
      <w:tr w:rsidR="00507833" w:rsidRPr="007A6E64" w14:paraId="07823539"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54C2A236" w14:textId="77777777" w:rsidR="00507833" w:rsidRPr="007A6E64" w:rsidRDefault="00507833" w:rsidP="003E6F79">
            <w:pPr>
              <w:rPr>
                <w:b/>
                <w:bCs/>
              </w:rPr>
            </w:pPr>
            <w:r w:rsidRPr="007A6E64">
              <w:t>ITU</w:t>
            </w:r>
          </w:p>
        </w:tc>
        <w:tc>
          <w:tcPr>
            <w:tcW w:w="2303" w:type="dxa"/>
            <w:noWrap/>
            <w:vAlign w:val="center"/>
          </w:tcPr>
          <w:p w14:paraId="49D5D473" w14:textId="77777777" w:rsidR="00507833" w:rsidRPr="007A6E64" w:rsidRDefault="00507833" w:rsidP="003E6F79">
            <w:pPr>
              <w:jc w:val="center"/>
            </w:pPr>
          </w:p>
        </w:tc>
        <w:tc>
          <w:tcPr>
            <w:tcW w:w="2303" w:type="dxa"/>
            <w:noWrap/>
            <w:vAlign w:val="center"/>
          </w:tcPr>
          <w:p w14:paraId="2B4409A9" w14:textId="77777777" w:rsidR="00507833" w:rsidRPr="007A6E64" w:rsidRDefault="00507833" w:rsidP="003E6F79">
            <w:pPr>
              <w:jc w:val="center"/>
            </w:pPr>
            <w:r>
              <w:t>X</w:t>
            </w:r>
          </w:p>
        </w:tc>
        <w:tc>
          <w:tcPr>
            <w:tcW w:w="2303" w:type="dxa"/>
            <w:noWrap/>
            <w:vAlign w:val="center"/>
          </w:tcPr>
          <w:p w14:paraId="6C334F9D" w14:textId="77777777" w:rsidR="00507833" w:rsidRPr="007A6E64" w:rsidRDefault="00507833" w:rsidP="003E6F79">
            <w:pPr>
              <w:jc w:val="center"/>
            </w:pPr>
            <w:r>
              <w:t>X</w:t>
            </w:r>
          </w:p>
        </w:tc>
      </w:tr>
      <w:tr w:rsidR="00507833" w:rsidRPr="007A6E64" w14:paraId="136328C0" w14:textId="77777777" w:rsidTr="003E6F79">
        <w:trPr>
          <w:trHeight w:val="285"/>
        </w:trPr>
        <w:tc>
          <w:tcPr>
            <w:tcW w:w="2300" w:type="dxa"/>
            <w:noWrap/>
            <w:hideMark/>
          </w:tcPr>
          <w:p w14:paraId="29407080" w14:textId="77777777" w:rsidR="00507833" w:rsidRPr="007A6E64" w:rsidRDefault="00507833" w:rsidP="003E6F79">
            <w:pPr>
              <w:rPr>
                <w:b/>
                <w:bCs/>
              </w:rPr>
            </w:pPr>
            <w:r w:rsidRPr="007A6E64">
              <w:t>OASIS</w:t>
            </w:r>
          </w:p>
        </w:tc>
        <w:tc>
          <w:tcPr>
            <w:tcW w:w="2303" w:type="dxa"/>
            <w:noWrap/>
            <w:vAlign w:val="center"/>
          </w:tcPr>
          <w:p w14:paraId="28289919" w14:textId="77777777" w:rsidR="00507833" w:rsidRPr="007A6E64" w:rsidRDefault="00507833" w:rsidP="003E6F79">
            <w:pPr>
              <w:jc w:val="center"/>
            </w:pPr>
          </w:p>
        </w:tc>
        <w:tc>
          <w:tcPr>
            <w:tcW w:w="2303" w:type="dxa"/>
            <w:noWrap/>
            <w:vAlign w:val="center"/>
          </w:tcPr>
          <w:p w14:paraId="38860935" w14:textId="77777777" w:rsidR="00507833" w:rsidRPr="007A6E64" w:rsidRDefault="00507833" w:rsidP="003E6F79">
            <w:pPr>
              <w:jc w:val="center"/>
            </w:pPr>
          </w:p>
        </w:tc>
        <w:tc>
          <w:tcPr>
            <w:tcW w:w="2303" w:type="dxa"/>
            <w:noWrap/>
            <w:vAlign w:val="center"/>
          </w:tcPr>
          <w:p w14:paraId="091C07C8" w14:textId="77777777" w:rsidR="00507833" w:rsidRPr="007A6E64" w:rsidRDefault="00507833" w:rsidP="003E6F79">
            <w:pPr>
              <w:jc w:val="center"/>
            </w:pPr>
            <w:r>
              <w:t>X</w:t>
            </w:r>
          </w:p>
        </w:tc>
      </w:tr>
      <w:tr w:rsidR="00507833" w:rsidRPr="007A6E64" w14:paraId="7B1CC971"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5E1EFDDA" w14:textId="77777777" w:rsidR="00507833" w:rsidRPr="007A6E64" w:rsidRDefault="00507833" w:rsidP="003E6F79">
            <w:pPr>
              <w:rPr>
                <w:b/>
                <w:bCs/>
              </w:rPr>
            </w:pPr>
            <w:r w:rsidRPr="007A6E64">
              <w:t>W3C</w:t>
            </w:r>
          </w:p>
        </w:tc>
        <w:tc>
          <w:tcPr>
            <w:tcW w:w="2303" w:type="dxa"/>
            <w:noWrap/>
            <w:vAlign w:val="center"/>
          </w:tcPr>
          <w:p w14:paraId="65FD858F" w14:textId="77777777" w:rsidR="00507833" w:rsidRPr="007A6E64" w:rsidRDefault="00507833" w:rsidP="003E6F79">
            <w:pPr>
              <w:jc w:val="center"/>
            </w:pPr>
          </w:p>
        </w:tc>
        <w:tc>
          <w:tcPr>
            <w:tcW w:w="2303" w:type="dxa"/>
            <w:noWrap/>
            <w:vAlign w:val="center"/>
          </w:tcPr>
          <w:p w14:paraId="49F9B855" w14:textId="77777777" w:rsidR="00507833" w:rsidRPr="007A6E64" w:rsidRDefault="00507833" w:rsidP="003E6F79">
            <w:pPr>
              <w:jc w:val="center"/>
            </w:pPr>
          </w:p>
        </w:tc>
        <w:tc>
          <w:tcPr>
            <w:tcW w:w="2303" w:type="dxa"/>
            <w:noWrap/>
            <w:vAlign w:val="center"/>
          </w:tcPr>
          <w:p w14:paraId="0C21789D" w14:textId="77777777" w:rsidR="00507833" w:rsidRPr="007A6E64" w:rsidRDefault="00507833" w:rsidP="003E6F79">
            <w:pPr>
              <w:jc w:val="center"/>
            </w:pPr>
            <w:r>
              <w:t>X</w:t>
            </w:r>
          </w:p>
        </w:tc>
      </w:tr>
      <w:tr w:rsidR="00507833" w:rsidRPr="007A6E64" w14:paraId="46558009" w14:textId="77777777" w:rsidTr="003E6F79">
        <w:trPr>
          <w:trHeight w:val="285"/>
        </w:trPr>
        <w:tc>
          <w:tcPr>
            <w:tcW w:w="9209" w:type="dxa"/>
            <w:gridSpan w:val="4"/>
            <w:tcBorders>
              <w:left w:val="nil"/>
              <w:bottom w:val="nil"/>
              <w:right w:val="nil"/>
            </w:tcBorders>
            <w:noWrap/>
            <w:vAlign w:val="center"/>
          </w:tcPr>
          <w:p w14:paraId="1A68ECEA" w14:textId="77777777" w:rsidR="00507833" w:rsidRDefault="00507833" w:rsidP="003E6F79">
            <w:r>
              <w:t>NB: Er zijn in sommige gevallen afwijkingen mogelijk, de norm is hier weergegeven. Zo kan er bijvoorbeeld wel sprake bij van vertegenwoordiging als expert bij CEN, CENELEC, ISO en IEC.</w:t>
            </w:r>
          </w:p>
        </w:tc>
      </w:tr>
    </w:tbl>
    <w:p w14:paraId="591DA77E" w14:textId="77777777" w:rsidR="00507833" w:rsidRDefault="00507833" w:rsidP="00507833"/>
    <w:p w14:paraId="61AF7EE3" w14:textId="77777777" w:rsidR="00507833" w:rsidRDefault="00507833" w:rsidP="00507833">
      <w:r w:rsidRPr="00FF4C6D">
        <w:t xml:space="preserve">Toegepast op Nederlandse participatie staat voorop dat de </w:t>
      </w:r>
      <w:r w:rsidRPr="00FF4C6D">
        <w:rPr>
          <w:b/>
          <w:bCs/>
        </w:rPr>
        <w:t>organisatie Nederlands</w:t>
      </w:r>
      <w:r w:rsidRPr="00FF4C6D">
        <w:t xml:space="preserve"> is. Via landelijke afvaardiging is dat gegarandeerd, via de andere twee vormen is dat waar de kern van de kwantitatieve analyse ligt.</w:t>
      </w:r>
      <w:r>
        <w:t xml:space="preserve"> </w:t>
      </w:r>
      <w:bookmarkStart w:id="43" w:name="_Hlk191216195"/>
      <w:r>
        <w:t>In onderstaande box lichten we de categorieën van Nederlands belang toe.</w:t>
      </w:r>
      <w:bookmarkEnd w:id="43"/>
    </w:p>
    <w:p w14:paraId="24A3BCCF" w14:textId="77777777" w:rsidR="00507833" w:rsidRDefault="00507833" w:rsidP="00507833"/>
    <w:p w14:paraId="388F0BB8" w14:textId="77777777" w:rsidR="00507833" w:rsidRPr="00FF4C6D" w:rsidRDefault="00507833" w:rsidP="00507833">
      <w:pPr>
        <w:rPr>
          <w:b/>
          <w:bCs/>
          <w:i/>
        </w:rPr>
      </w:pPr>
      <w:r w:rsidRPr="00FF4C6D">
        <w:rPr>
          <w:b/>
          <w:bCs/>
          <w:i/>
        </w:rPr>
        <w:t>Definitie van ‘Nederlandse’ organisaties</w:t>
      </w:r>
    </w:p>
    <w:p w14:paraId="62C1665C" w14:textId="77777777" w:rsidR="00507833" w:rsidRPr="00FF4C6D" w:rsidRDefault="00507833" w:rsidP="00507833">
      <w:r w:rsidRPr="00FF4C6D">
        <w:t xml:space="preserve">Op de vraag of een organisatie ‘Nederlands’ is, zijn meerdere antwoorden mogelijk. Gelet op het doel van het onderzoek gaat het om organisaties waarvan de participatie in standaardisatie (uiteindelijk) een bijdrage levert aan de Nederlandse economie. In dat kader onderscheiden we de volgende </w:t>
      </w:r>
      <w:r w:rsidRPr="00FF4C6D">
        <w:rPr>
          <w:i/>
          <w:iCs/>
        </w:rPr>
        <w:t>gradaties</w:t>
      </w:r>
      <w:r w:rsidRPr="00FF4C6D">
        <w:t xml:space="preserve"> van het ‘Nederlands zijn’ van organisaties:</w:t>
      </w:r>
    </w:p>
    <w:p w14:paraId="3080D36E" w14:textId="77777777" w:rsidR="00507833" w:rsidRPr="00FF4C6D" w:rsidRDefault="00507833" w:rsidP="00507833"/>
    <w:p w14:paraId="593BEE0A" w14:textId="77777777" w:rsidR="00507833" w:rsidRPr="00FF4C6D" w:rsidRDefault="00507833" w:rsidP="007E3683">
      <w:pPr>
        <w:numPr>
          <w:ilvl w:val="0"/>
          <w:numId w:val="7"/>
        </w:numPr>
      </w:pPr>
      <w:r w:rsidRPr="00FF4C6D">
        <w:t>Nederlandse organisaties (ingeschreven bij de Kamer van Koophandel) zonder (noemenswaardige) internationale vestigingen, zoals bijvoorbeeld TNO.</w:t>
      </w:r>
    </w:p>
    <w:p w14:paraId="6B27CF9F" w14:textId="77777777" w:rsidR="00507833" w:rsidRPr="00FF4C6D" w:rsidRDefault="00507833" w:rsidP="007E3683">
      <w:pPr>
        <w:numPr>
          <w:ilvl w:val="0"/>
          <w:numId w:val="7"/>
        </w:numPr>
      </w:pPr>
      <w:r w:rsidRPr="00FF4C6D">
        <w:t>Nederlandse organisaties (hoofdkantoor in Nederland) met internationale vestigingen, bijvoorbeeld Philips (hoofdkantoor in Amsterdam).</w:t>
      </w:r>
    </w:p>
    <w:p w14:paraId="7154E65E" w14:textId="77777777" w:rsidR="00507833" w:rsidRPr="00FF4C6D" w:rsidRDefault="00507833" w:rsidP="007E3683">
      <w:pPr>
        <w:numPr>
          <w:ilvl w:val="0"/>
          <w:numId w:val="7"/>
        </w:numPr>
      </w:pPr>
      <w:r w:rsidRPr="00FF4C6D">
        <w:t>Nederlandse vestigingen van buitenlandse organisaties (hoofdkantoor niet in Nederland), bijvoorbeeld Eric</w:t>
      </w:r>
      <w:r>
        <w:t>sso</w:t>
      </w:r>
      <w:r w:rsidRPr="00FF4C6D">
        <w:t xml:space="preserve">n (vestiging in Rijen, hoofdkantoor in Zweden). </w:t>
      </w:r>
    </w:p>
    <w:p w14:paraId="61169BA8" w14:textId="77777777" w:rsidR="00507833" w:rsidRPr="00FF4C6D" w:rsidRDefault="00507833" w:rsidP="007E3683">
      <w:pPr>
        <w:numPr>
          <w:ilvl w:val="0"/>
          <w:numId w:val="7"/>
        </w:numPr>
      </w:pPr>
      <w:r w:rsidRPr="00FF4C6D">
        <w:t xml:space="preserve">Nederlandse ‘brievenbusholdings’ van buitenlandse organisaties (organisatie is formeel gevestigd in Nederland, maar alleen om administratieve/fiscale reden; het merendeel van de activiteiten vindt in het buitenland plaats). Een voorbeeld hiervan is (het voormalige) Alcatel. </w:t>
      </w:r>
    </w:p>
    <w:p w14:paraId="3B5E7172" w14:textId="77777777" w:rsidR="00507833" w:rsidRPr="00FF4C6D" w:rsidRDefault="00507833" w:rsidP="007E3683">
      <w:pPr>
        <w:numPr>
          <w:ilvl w:val="0"/>
          <w:numId w:val="7"/>
        </w:numPr>
      </w:pPr>
      <w:r w:rsidRPr="00FF4C6D">
        <w:lastRenderedPageBreak/>
        <w:t>Nederlandse overheidsorganisaties/overheidsonderdelen. Hierbij onderscheiden we:</w:t>
      </w:r>
    </w:p>
    <w:p w14:paraId="3132EE18" w14:textId="77777777" w:rsidR="00507833" w:rsidRPr="00FF4C6D" w:rsidRDefault="00507833" w:rsidP="007E3683">
      <w:pPr>
        <w:numPr>
          <w:ilvl w:val="1"/>
          <w:numId w:val="7"/>
        </w:numPr>
      </w:pPr>
      <w:r w:rsidRPr="00FF4C6D">
        <w:t>Formele vertegenwoordigers van de Nederlandse overheid</w:t>
      </w:r>
      <w:r>
        <w:t xml:space="preserve"> (in deze dataset slechts EZ, bij andere SDO’s kunnen dit andere organisaties zijn)</w:t>
      </w:r>
    </w:p>
    <w:p w14:paraId="09E4D3BB" w14:textId="77777777" w:rsidR="00507833" w:rsidRPr="00FF4C6D" w:rsidRDefault="00507833" w:rsidP="007E3683">
      <w:pPr>
        <w:numPr>
          <w:ilvl w:val="1"/>
          <w:numId w:val="7"/>
        </w:numPr>
      </w:pPr>
      <w:proofErr w:type="spellStart"/>
      <w:r w:rsidRPr="00FF4C6D">
        <w:t>Organisatie-onderdelen</w:t>
      </w:r>
      <w:proofErr w:type="spellEnd"/>
      <w:r w:rsidRPr="00FF4C6D">
        <w:t xml:space="preserve"> van de Nederlandse overheid, waaronder van de Rijksoverheid, provincies, gemeenten, waterschappen, </w:t>
      </w:r>
      <w:proofErr w:type="spellStart"/>
      <w:r w:rsidRPr="00FF4C6D">
        <w:t>ZBOs</w:t>
      </w:r>
      <w:proofErr w:type="spellEnd"/>
      <w:r w:rsidRPr="00FF4C6D">
        <w:t xml:space="preserve"> en overheidsstichtingen, zoals Geonovum.</w:t>
      </w:r>
    </w:p>
    <w:p w14:paraId="2A9B6B93" w14:textId="77777777" w:rsidR="00507833" w:rsidRPr="00FF4C6D" w:rsidRDefault="00507833" w:rsidP="007E3683">
      <w:pPr>
        <w:numPr>
          <w:ilvl w:val="0"/>
          <w:numId w:val="7"/>
        </w:numPr>
      </w:pPr>
      <w:r w:rsidRPr="00FF4C6D">
        <w:t xml:space="preserve">Nederlanders (personen met Nederlandse nationaliteit) die op persoonlijke titel deelnemen in </w:t>
      </w:r>
      <w:r>
        <w:t>standaardisatie-organisatie</w:t>
      </w:r>
      <w:r w:rsidRPr="00FF4C6D">
        <w:t xml:space="preserve">s, bijvoorbeeld individuele deelnemers aan IETF. </w:t>
      </w:r>
    </w:p>
    <w:p w14:paraId="277ABA8C" w14:textId="77777777" w:rsidR="00507833" w:rsidRPr="00FF4C6D" w:rsidRDefault="00507833" w:rsidP="00507833"/>
    <w:p w14:paraId="2A536607" w14:textId="77777777" w:rsidR="00507833" w:rsidRDefault="00507833" w:rsidP="00507833">
      <w:r w:rsidRPr="00FF4C6D">
        <w:rPr>
          <w:b/>
          <w:bCs/>
        </w:rPr>
        <w:t>Categorie</w:t>
      </w:r>
      <w:r>
        <w:rPr>
          <w:b/>
          <w:bCs/>
        </w:rPr>
        <w:t xml:space="preserve"> </w:t>
      </w:r>
      <w:r w:rsidRPr="00FF4C6D">
        <w:rPr>
          <w:b/>
          <w:bCs/>
        </w:rPr>
        <w:t>4</w:t>
      </w:r>
      <w:r w:rsidRPr="00FF4C6D">
        <w:t xml:space="preserve"> </w:t>
      </w:r>
      <w:r>
        <w:t>is</w:t>
      </w:r>
      <w:r w:rsidRPr="00FF4C6D">
        <w:t xml:space="preserve"> </w:t>
      </w:r>
      <w:r>
        <w:t xml:space="preserve">in overleg </w:t>
      </w:r>
      <w:r w:rsidRPr="00FF4C6D">
        <w:t xml:space="preserve">door de opdrachtgever </w:t>
      </w:r>
      <w:r>
        <w:t>in</w:t>
      </w:r>
      <w:r w:rsidRPr="00FF4C6D">
        <w:t xml:space="preserve"> dit onderzoek buiten de afbakening van het onderzoek geplaatst.</w:t>
      </w:r>
    </w:p>
    <w:p w14:paraId="5C7DD3DD" w14:textId="77777777" w:rsidR="00507833" w:rsidRDefault="00507833" w:rsidP="00507833"/>
    <w:p w14:paraId="62359D66" w14:textId="77777777" w:rsidR="00507833" w:rsidRPr="00FF4C6D" w:rsidRDefault="00507833" w:rsidP="00507833"/>
    <w:p w14:paraId="3DE44346" w14:textId="77777777" w:rsidR="00507833" w:rsidRPr="00FF4C6D" w:rsidRDefault="00507833" w:rsidP="00507833">
      <w:pPr>
        <w:pStyle w:val="Stijl2"/>
      </w:pPr>
      <w:r w:rsidRPr="00FF4C6D">
        <w:t>Participatieobject</w:t>
      </w:r>
    </w:p>
    <w:p w14:paraId="78F59983" w14:textId="77777777" w:rsidR="00507833" w:rsidRDefault="00507833" w:rsidP="00507833">
      <w:r w:rsidRPr="00FF4C6D">
        <w:t xml:space="preserve">Participatie kan binnen een </w:t>
      </w:r>
      <w:r>
        <w:t>SDO</w:t>
      </w:r>
      <w:r w:rsidRPr="00FF4C6D">
        <w:t xml:space="preserve"> op verschillende </w:t>
      </w:r>
      <w:r>
        <w:t>niveaus</w:t>
      </w:r>
      <w:r w:rsidRPr="00FF4C6D">
        <w:t xml:space="preserve">. Wij hanteren drie verschillende objecten, met een beperkt onderscheid: Beleidscommissies, technische commissies, werkgroepen en standaarden. Hierin zit een hiërarchische structuur: </w:t>
      </w:r>
    </w:p>
    <w:p w14:paraId="010F2291" w14:textId="77777777" w:rsidR="00507833" w:rsidRPr="00FF4C6D" w:rsidRDefault="00507833" w:rsidP="00507833"/>
    <w:p w14:paraId="3CADBE69" w14:textId="77777777" w:rsidR="00507833" w:rsidRPr="00FF4C6D" w:rsidRDefault="00507833" w:rsidP="007E3683">
      <w:pPr>
        <w:numPr>
          <w:ilvl w:val="0"/>
          <w:numId w:val="10"/>
        </w:numPr>
      </w:pPr>
      <w:r w:rsidRPr="00FF4C6D">
        <w:rPr>
          <w:b/>
          <w:bCs/>
        </w:rPr>
        <w:t>Beleidscommissies</w:t>
      </w:r>
      <w:r w:rsidRPr="00FF4C6D">
        <w:t xml:space="preserve"> gaan over de organisatie en strategie van de </w:t>
      </w:r>
      <w:r>
        <w:t>SDO</w:t>
      </w:r>
      <w:r w:rsidRPr="00FF4C6D">
        <w:t>.</w:t>
      </w:r>
    </w:p>
    <w:p w14:paraId="706EA2A7" w14:textId="77777777" w:rsidR="00507833" w:rsidRPr="00FF4C6D" w:rsidRDefault="00507833" w:rsidP="007E3683">
      <w:pPr>
        <w:numPr>
          <w:ilvl w:val="0"/>
          <w:numId w:val="10"/>
        </w:numPr>
      </w:pPr>
      <w:r w:rsidRPr="00FF4C6D">
        <w:rPr>
          <w:b/>
          <w:bCs/>
        </w:rPr>
        <w:t>Technische commissies</w:t>
      </w:r>
      <w:r w:rsidRPr="00FF4C6D">
        <w:t xml:space="preserve"> gaan over een standaard en voeren daar de regie.</w:t>
      </w:r>
    </w:p>
    <w:p w14:paraId="5F62C42C" w14:textId="77777777" w:rsidR="00507833" w:rsidRDefault="00507833" w:rsidP="007E3683">
      <w:pPr>
        <w:numPr>
          <w:ilvl w:val="0"/>
          <w:numId w:val="10"/>
        </w:numPr>
      </w:pPr>
      <w:r w:rsidRPr="00FF4C6D">
        <w:rPr>
          <w:b/>
          <w:bCs/>
        </w:rPr>
        <w:t>Werkgroepen</w:t>
      </w:r>
      <w:r w:rsidRPr="00FF4C6D">
        <w:t xml:space="preserve"> diepen onderdelen van het programma van een technische commissie uit.</w:t>
      </w:r>
    </w:p>
    <w:p w14:paraId="6B0CAE37" w14:textId="77777777" w:rsidR="00507833" w:rsidRDefault="00507833" w:rsidP="00507833"/>
    <w:p w14:paraId="608452D7" w14:textId="77777777" w:rsidR="00507833" w:rsidRDefault="00507833" w:rsidP="00507833">
      <w:r>
        <w:t>Tussen de SDO’s bestaan grote verschillen in organisatiestructuur. Bovenstaande is gesimplificeerd om de SDO’s vergelijkbaar te maken.</w:t>
      </w:r>
    </w:p>
    <w:p w14:paraId="4F6ADA72" w14:textId="77777777" w:rsidR="00507833" w:rsidRPr="00FF4C6D" w:rsidRDefault="00507833" w:rsidP="00507833"/>
    <w:p w14:paraId="514B272C" w14:textId="77777777" w:rsidR="00507833" w:rsidRPr="00FF4C6D" w:rsidRDefault="00507833" w:rsidP="00507833">
      <w:pPr>
        <w:pStyle w:val="Stijl2"/>
      </w:pPr>
      <w:r w:rsidRPr="00FF4C6D">
        <w:t>Participatiemethode</w:t>
      </w:r>
    </w:p>
    <w:p w14:paraId="4B2AA211" w14:textId="77777777" w:rsidR="00507833" w:rsidRDefault="00507833" w:rsidP="00507833">
      <w:r w:rsidRPr="00FF4C6D">
        <w:t xml:space="preserve">Participeren kan op verschillende manieren. Wij onderscheiden er hier vijf, hoewel deze onderscheiden niet allemaal (c.q. voor alle </w:t>
      </w:r>
      <w:r>
        <w:t>SDO</w:t>
      </w:r>
      <w:r w:rsidRPr="00FF4C6D">
        <w:t>’s) gemaakt kunnen worden, omdat de stemmingen niet beschikbaar zijn in dit onderzoek. Deze methoden zijn:</w:t>
      </w:r>
    </w:p>
    <w:p w14:paraId="3D985346" w14:textId="77777777" w:rsidR="00507833" w:rsidRPr="00FF4C6D" w:rsidRDefault="00507833" w:rsidP="00507833"/>
    <w:p w14:paraId="17BF69E4" w14:textId="77777777" w:rsidR="00507833" w:rsidRPr="00FF4C6D" w:rsidRDefault="00507833" w:rsidP="007E3683">
      <w:pPr>
        <w:numPr>
          <w:ilvl w:val="0"/>
          <w:numId w:val="11"/>
        </w:numPr>
      </w:pPr>
      <w:r w:rsidRPr="00FF4C6D">
        <w:rPr>
          <w:b/>
          <w:bCs/>
        </w:rPr>
        <w:t>Lidmaatschap</w:t>
      </w:r>
      <w:r w:rsidRPr="00FF4C6D">
        <w:t xml:space="preserve"> van een commissie of werkgroep.</w:t>
      </w:r>
    </w:p>
    <w:p w14:paraId="254E11EB" w14:textId="77777777" w:rsidR="00507833" w:rsidRPr="00FF4C6D" w:rsidRDefault="00507833" w:rsidP="007E3683">
      <w:pPr>
        <w:numPr>
          <w:ilvl w:val="0"/>
          <w:numId w:val="11"/>
        </w:numPr>
      </w:pPr>
      <w:r w:rsidRPr="00FF4C6D">
        <w:t xml:space="preserve">Vervulling van </w:t>
      </w:r>
      <w:r w:rsidRPr="00FF4C6D">
        <w:rPr>
          <w:b/>
          <w:bCs/>
        </w:rPr>
        <w:t>formele rollen</w:t>
      </w:r>
      <w:r w:rsidRPr="00FF4C6D">
        <w:t xml:space="preserve"> binnen een commissie of werkgroep. Bijvoorbeeld een voorzitterschap, secretariaat of een editorrol bij een standaard.</w:t>
      </w:r>
    </w:p>
    <w:p w14:paraId="3F121FCA" w14:textId="77777777" w:rsidR="00507833" w:rsidRPr="00FF4C6D" w:rsidRDefault="00507833" w:rsidP="007E3683">
      <w:pPr>
        <w:numPr>
          <w:ilvl w:val="0"/>
          <w:numId w:val="11"/>
        </w:numPr>
      </w:pPr>
      <w:r w:rsidRPr="00FF4C6D">
        <w:rPr>
          <w:b/>
          <w:bCs/>
        </w:rPr>
        <w:t>Deelname aan overleggen</w:t>
      </w:r>
      <w:r w:rsidRPr="00FF4C6D">
        <w:t xml:space="preserve"> van een commissie of werkgroep.</w:t>
      </w:r>
    </w:p>
    <w:p w14:paraId="355A63CC" w14:textId="77777777" w:rsidR="00507833" w:rsidRPr="00FF4C6D" w:rsidRDefault="00507833" w:rsidP="007E3683">
      <w:pPr>
        <w:numPr>
          <w:ilvl w:val="0"/>
          <w:numId w:val="11"/>
        </w:numPr>
      </w:pPr>
      <w:r w:rsidRPr="00FF4C6D">
        <w:t xml:space="preserve">Indienen van </w:t>
      </w:r>
      <w:r w:rsidRPr="00FF4C6D">
        <w:rPr>
          <w:b/>
          <w:bCs/>
        </w:rPr>
        <w:t>technische contributies</w:t>
      </w:r>
      <w:r w:rsidRPr="00FF4C6D">
        <w:t xml:space="preserve"> voor een overleg van een werkgroep.</w:t>
      </w:r>
    </w:p>
    <w:p w14:paraId="67B353A9" w14:textId="77777777" w:rsidR="00507833" w:rsidRDefault="00507833" w:rsidP="007E3683">
      <w:pPr>
        <w:numPr>
          <w:ilvl w:val="0"/>
          <w:numId w:val="11"/>
        </w:numPr>
      </w:pPr>
      <w:r w:rsidRPr="00FF4C6D">
        <w:rPr>
          <w:b/>
          <w:bCs/>
        </w:rPr>
        <w:t xml:space="preserve">Stemmen </w:t>
      </w:r>
      <w:r w:rsidRPr="00FF4C6D">
        <w:t>over de inhoud van standaarden of beleid</w:t>
      </w:r>
      <w:r>
        <w:t xml:space="preserve"> (zeldzaam, consensus heeft de voorkeur)</w:t>
      </w:r>
      <w:r w:rsidRPr="00FF4C6D">
        <w:t>.</w:t>
      </w:r>
    </w:p>
    <w:p w14:paraId="659D7054" w14:textId="77777777" w:rsidR="00507833" w:rsidRPr="00FF4C6D" w:rsidRDefault="00507833" w:rsidP="00507833"/>
    <w:p w14:paraId="63EB42F8" w14:textId="77777777" w:rsidR="00507833" w:rsidRPr="00FF4C6D" w:rsidRDefault="00507833" w:rsidP="00507833">
      <w:pPr>
        <w:pStyle w:val="Stijl2"/>
      </w:pPr>
      <w:r w:rsidRPr="00FF4C6D">
        <w:t>Volledig participatiemodel</w:t>
      </w:r>
    </w:p>
    <w:p w14:paraId="537518FB" w14:textId="77777777" w:rsidR="00507833" w:rsidRDefault="00507833" w:rsidP="00507833">
      <w:r w:rsidRPr="00FF4C6D">
        <w:t xml:space="preserve">Samen maken participatieobject, participatievorm en representatievorm een participatie. Dit is in </w:t>
      </w:r>
      <w:r>
        <w:t>figuur 1</w:t>
      </w:r>
      <w:r w:rsidRPr="00FF4C6D">
        <w:t xml:space="preserve"> volledig weergegeven voor individuele </w:t>
      </w:r>
      <w:r w:rsidRPr="00FF4C6D">
        <w:lastRenderedPageBreak/>
        <w:t>vertegenwoordiging. Langs dit model kan elke participatie worden geformuleerd volgens de volgende algemene vorm:</w:t>
      </w:r>
    </w:p>
    <w:p w14:paraId="4E4C3CCF" w14:textId="77777777" w:rsidR="00507833" w:rsidRPr="00FF4C6D" w:rsidRDefault="00507833" w:rsidP="00507833"/>
    <w:p w14:paraId="5DC5B30E" w14:textId="77777777" w:rsidR="00507833" w:rsidRPr="00FF4C6D" w:rsidRDefault="00507833" w:rsidP="007E3683">
      <w:pPr>
        <w:numPr>
          <w:ilvl w:val="0"/>
          <w:numId w:val="1"/>
        </w:numPr>
        <w:rPr>
          <w:i/>
          <w:iCs/>
        </w:rPr>
      </w:pPr>
      <w:r w:rsidRPr="00FF4C6D">
        <w:rPr>
          <w:i/>
          <w:iCs/>
        </w:rPr>
        <w:t>Persoon X</w:t>
      </w:r>
    </w:p>
    <w:p w14:paraId="04730279" w14:textId="77777777" w:rsidR="00507833" w:rsidRPr="00FF4C6D" w:rsidRDefault="00507833" w:rsidP="007E3683">
      <w:pPr>
        <w:numPr>
          <w:ilvl w:val="0"/>
          <w:numId w:val="1"/>
        </w:numPr>
        <w:rPr>
          <w:i/>
          <w:iCs/>
        </w:rPr>
      </w:pPr>
      <w:r w:rsidRPr="00FF4C6D">
        <w:rPr>
          <w:i/>
          <w:iCs/>
        </w:rPr>
        <w:t>Optioneel: Namens organisatie Y</w:t>
      </w:r>
    </w:p>
    <w:p w14:paraId="4B327C07" w14:textId="77777777" w:rsidR="00507833" w:rsidRPr="00FF4C6D" w:rsidRDefault="00507833" w:rsidP="007E3683">
      <w:pPr>
        <w:numPr>
          <w:ilvl w:val="0"/>
          <w:numId w:val="1"/>
        </w:numPr>
        <w:rPr>
          <w:i/>
          <w:iCs/>
        </w:rPr>
      </w:pPr>
      <w:r w:rsidRPr="00FF4C6D">
        <w:rPr>
          <w:i/>
          <w:iCs/>
        </w:rPr>
        <w:t>Is lid van/vervult formele rol/ neemt deel aan overleg/dient contributie in/stemt</w:t>
      </w:r>
    </w:p>
    <w:p w14:paraId="6ACCE87D" w14:textId="77777777" w:rsidR="00507833" w:rsidRPr="00FF4C6D" w:rsidRDefault="00507833" w:rsidP="007E3683">
      <w:pPr>
        <w:numPr>
          <w:ilvl w:val="0"/>
          <w:numId w:val="1"/>
        </w:numPr>
        <w:rPr>
          <w:i/>
          <w:iCs/>
        </w:rPr>
      </w:pPr>
      <w:r w:rsidRPr="00FF4C6D">
        <w:rPr>
          <w:i/>
          <w:iCs/>
        </w:rPr>
        <w:t>Bij werkgroep/commissie Z</w:t>
      </w:r>
    </w:p>
    <w:p w14:paraId="51FFFC58" w14:textId="77777777" w:rsidR="00507833" w:rsidRPr="00FF4C6D" w:rsidRDefault="00507833" w:rsidP="007E3683">
      <w:pPr>
        <w:numPr>
          <w:ilvl w:val="0"/>
          <w:numId w:val="1"/>
        </w:numPr>
        <w:rPr>
          <w:i/>
          <w:iCs/>
        </w:rPr>
      </w:pPr>
      <w:r w:rsidRPr="00FF4C6D">
        <w:rPr>
          <w:i/>
          <w:iCs/>
        </w:rPr>
        <w:t>Optioneel: Als [rol]</w:t>
      </w:r>
    </w:p>
    <w:p w14:paraId="64809C66" w14:textId="77777777" w:rsidR="00507833" w:rsidRDefault="00507833" w:rsidP="007E3683">
      <w:pPr>
        <w:numPr>
          <w:ilvl w:val="0"/>
          <w:numId w:val="1"/>
        </w:numPr>
        <w:rPr>
          <w:i/>
          <w:iCs/>
        </w:rPr>
      </w:pPr>
      <w:r w:rsidRPr="00FF4C6D">
        <w:rPr>
          <w:i/>
          <w:iCs/>
        </w:rPr>
        <w:t>Optioneel: Op datum [</w:t>
      </w:r>
      <w:proofErr w:type="spellStart"/>
      <w:r w:rsidRPr="00FF4C6D">
        <w:rPr>
          <w:i/>
          <w:iCs/>
        </w:rPr>
        <w:t>dd</w:t>
      </w:r>
      <w:proofErr w:type="spellEnd"/>
      <w:r w:rsidRPr="00FF4C6D">
        <w:rPr>
          <w:i/>
          <w:iCs/>
        </w:rPr>
        <w:t>-mm-</w:t>
      </w:r>
      <w:proofErr w:type="spellStart"/>
      <w:r w:rsidRPr="00FF4C6D">
        <w:rPr>
          <w:i/>
          <w:iCs/>
        </w:rPr>
        <w:t>jjjj</w:t>
      </w:r>
      <w:proofErr w:type="spellEnd"/>
      <w:r w:rsidRPr="00FF4C6D">
        <w:rPr>
          <w:i/>
          <w:iCs/>
        </w:rPr>
        <w:t>]</w:t>
      </w:r>
    </w:p>
    <w:p w14:paraId="34FCEC7E" w14:textId="77777777" w:rsidR="00507833" w:rsidRPr="00FF4C6D" w:rsidRDefault="00507833" w:rsidP="00507833"/>
    <w:p w14:paraId="660965C7" w14:textId="77777777" w:rsidR="00507833" w:rsidRDefault="00507833" w:rsidP="00507833">
      <w:r w:rsidRPr="00FF4C6D">
        <w:t>De gegevens die in dit onderzoek zijn verzameld</w:t>
      </w:r>
      <w:r>
        <w:t>,</w:t>
      </w:r>
      <w:r w:rsidRPr="00FF4C6D">
        <w:t xml:space="preserve"> zijn in dit format samengevoegd voor een vergelijkbare structuur tussen </w:t>
      </w:r>
      <w:r>
        <w:t>SDO</w:t>
      </w:r>
      <w:r w:rsidRPr="00FF4C6D">
        <w:t xml:space="preserve">’s. </w:t>
      </w:r>
    </w:p>
    <w:p w14:paraId="1192727D" w14:textId="77777777" w:rsidR="00507833" w:rsidRDefault="00507833" w:rsidP="00507833"/>
    <w:p w14:paraId="3A3EEE2B" w14:textId="77777777" w:rsidR="00507833" w:rsidRDefault="00507833" w:rsidP="00507833">
      <w:r>
        <w:t xml:space="preserve">Figuur 1 hieronder toont </w:t>
      </w:r>
      <w:r w:rsidRPr="0044442E">
        <w:t xml:space="preserve"> het participatiemodel</w:t>
      </w:r>
      <w:r>
        <w:t xml:space="preserve"> voor individuele vertegenwoordiging</w:t>
      </w:r>
      <w:r w:rsidRPr="0044442E">
        <w:t>, met de persoon en organisatie</w:t>
      </w:r>
      <w:r>
        <w:t xml:space="preserve">, </w:t>
      </w:r>
      <w:r w:rsidRPr="0044442E">
        <w:t xml:space="preserve">die met een participatievorm (lidmaatschap, formele rol, deelname aan overleg, technische contributie of stemming) op één van de drie niveaus (beleidscommissie, technische commissie of werkgroep) binnen SDO's participeren. </w:t>
      </w:r>
    </w:p>
    <w:p w14:paraId="1B43A969" w14:textId="77777777" w:rsidR="00507833" w:rsidRPr="00FF4C6D" w:rsidRDefault="00507833" w:rsidP="00507833"/>
    <w:p w14:paraId="0DC6E70E" w14:textId="77777777" w:rsidR="00507833" w:rsidRPr="00FF4C6D" w:rsidRDefault="00507833" w:rsidP="00507833">
      <w:r>
        <w:rPr>
          <w:noProof/>
        </w:rPr>
        <mc:AlternateContent>
          <mc:Choice Requires="wps">
            <w:drawing>
              <wp:anchor distT="0" distB="0" distL="114300" distR="114300" simplePos="0" relativeHeight="251660288" behindDoc="0" locked="0" layoutInCell="1" allowOverlap="1" wp14:anchorId="00C87CB0" wp14:editId="26641034">
                <wp:simplePos x="0" y="0"/>
                <wp:positionH relativeFrom="column">
                  <wp:posOffset>4657881</wp:posOffset>
                </wp:positionH>
                <wp:positionV relativeFrom="paragraph">
                  <wp:posOffset>2590305</wp:posOffset>
                </wp:positionV>
                <wp:extent cx="532932" cy="179405"/>
                <wp:effectExtent l="0" t="0" r="19685" b="11430"/>
                <wp:wrapNone/>
                <wp:docPr id="555958922" name="Rectangle 8"/>
                <wp:cNvGraphicFramePr/>
                <a:graphic xmlns:a="http://schemas.openxmlformats.org/drawingml/2006/main">
                  <a:graphicData uri="http://schemas.microsoft.com/office/word/2010/wordprocessingShape">
                    <wps:wsp>
                      <wps:cNvSpPr/>
                      <wps:spPr>
                        <a:xfrm>
                          <a:off x="0" y="0"/>
                          <a:ext cx="532932" cy="17940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DB06E" id="Rectangle 8" o:spid="_x0000_s1026" style="position:absolute;margin-left:366.75pt;margin-top:203.95pt;width:41.95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" fillcolor="white [3212]" strokecolor="white [3212]" strokeweight="1pt"/>
            </w:pict>
          </mc:Fallback>
        </mc:AlternateContent>
      </w:r>
    </w:p>
    <w:p w14:paraId="229AC99F" w14:textId="77777777" w:rsidR="00507833" w:rsidRDefault="00507833" w:rsidP="00507833">
      <w:pPr>
        <w:pStyle w:val="Bijschrift"/>
        <w:spacing w:line="288" w:lineRule="auto"/>
      </w:pPr>
      <w:bookmarkStart w:id="44" w:name="_Ref171338705"/>
      <w:r w:rsidRPr="00FF4C6D">
        <w:t xml:space="preserve">Figuur </w:t>
      </w:r>
      <w:r>
        <w:t>1</w:t>
      </w:r>
      <w:bookmarkEnd w:id="44"/>
      <w:r w:rsidRPr="00FF4C6D">
        <w:t>. Voorbeeld van een volledig uitgewerkt participatiemodel voor individuele vertegenwoordiging</w:t>
      </w:r>
    </w:p>
    <w:p w14:paraId="2735A1D2" w14:textId="77777777" w:rsidR="00507833" w:rsidRDefault="00507833" w:rsidP="00507833">
      <w:r w:rsidRPr="00204895">
        <w:rPr>
          <w:noProof/>
        </w:rPr>
        <w:drawing>
          <wp:inline distT="0" distB="0" distL="0" distR="0" wp14:anchorId="67CE716F" wp14:editId="75E28CCB">
            <wp:extent cx="5291455" cy="2092784"/>
            <wp:effectExtent l="0" t="0" r="4445" b="3175"/>
            <wp:docPr id="1161503652" name="Picture 11" descr="Samenvatting participatiemodel, met de persoon en organisatie aan de rechterkant, die met een participatievorm op één van de drie niveaus binnen SDO's participeren. Hierbij volgen de drie niveaus en de participatievormen de hierboven beschreven categorieë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03652" name="Picture 11" descr="Samenvatting participatiemodel, met de persoon en organisatie aan de rechterkant, die met een participatievorm op één van de drie niveaus binnen SDO's participeren. Hierbij volgen de drie niveaus en de participatievormen de hierboven beschreven categorieë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455" cy="2092784"/>
                    </a:xfrm>
                    <a:prstGeom prst="rect">
                      <a:avLst/>
                    </a:prstGeom>
                    <a:noFill/>
                    <a:ln>
                      <a:noFill/>
                    </a:ln>
                  </pic:spPr>
                </pic:pic>
              </a:graphicData>
            </a:graphic>
          </wp:inline>
        </w:drawing>
      </w:r>
    </w:p>
    <w:p w14:paraId="4F8DAC96" w14:textId="77777777" w:rsidR="00507833" w:rsidRPr="00FF4C6D" w:rsidRDefault="00507833" w:rsidP="007E3683">
      <w:pPr>
        <w:pStyle w:val="Kop2"/>
        <w:numPr>
          <w:ilvl w:val="0"/>
          <w:numId w:val="0"/>
        </w:numPr>
        <w:ind w:left="717"/>
      </w:pPr>
      <w:bookmarkStart w:id="45" w:name="_Toc165905530"/>
      <w:bookmarkStart w:id="46" w:name="_Ref171339173"/>
      <w:bookmarkStart w:id="47" w:name="_Ref171339177"/>
      <w:bookmarkStart w:id="48" w:name="_Toc172635170"/>
      <w:bookmarkStart w:id="49" w:name="_Toc188708025"/>
      <w:bookmarkStart w:id="50" w:name="_Toc188863949"/>
      <w:bookmarkStart w:id="51" w:name="_Toc195194763"/>
      <w:r>
        <w:t xml:space="preserve">1.3 </w:t>
      </w:r>
      <w:r w:rsidRPr="00FF4C6D">
        <w:t>Analysestappen</w:t>
      </w:r>
      <w:bookmarkEnd w:id="45"/>
      <w:bookmarkEnd w:id="46"/>
      <w:bookmarkEnd w:id="47"/>
      <w:bookmarkEnd w:id="48"/>
      <w:bookmarkEnd w:id="49"/>
      <w:bookmarkEnd w:id="50"/>
      <w:bookmarkEnd w:id="51"/>
    </w:p>
    <w:p w14:paraId="0922D248" w14:textId="77777777" w:rsidR="00507833" w:rsidRPr="00FF4C6D" w:rsidRDefault="00507833" w:rsidP="00507833">
      <w:pPr>
        <w:pStyle w:val="Stijl2"/>
      </w:pPr>
      <w:bookmarkStart w:id="52" w:name="_Toc165905531"/>
      <w:bookmarkStart w:id="53" w:name="_Toc188708026"/>
      <w:bookmarkStart w:id="54" w:name="_Toc188863950"/>
      <w:r w:rsidRPr="00FF4C6D">
        <w:t>Stap 1. Toegang tot bronnen verkrijgen</w:t>
      </w:r>
      <w:bookmarkEnd w:id="52"/>
      <w:bookmarkEnd w:id="53"/>
      <w:bookmarkEnd w:id="54"/>
    </w:p>
    <w:p w14:paraId="17E9DB31" w14:textId="77777777" w:rsidR="00507833" w:rsidRDefault="00507833" w:rsidP="00507833">
      <w:r w:rsidRPr="00FF4C6D">
        <w:t>Om deze participaties in kaart te brengen verzamelen wij beschikbare documentatie over de werkgroepen en deelnemers. Hiertoe hebben wij een aantal gegevensbronnen:</w:t>
      </w:r>
    </w:p>
    <w:p w14:paraId="018AA1C6" w14:textId="77777777" w:rsidR="00507833" w:rsidRPr="00FF4C6D" w:rsidRDefault="00507833" w:rsidP="00507833"/>
    <w:p w14:paraId="3E6CDA88" w14:textId="77777777" w:rsidR="00507833" w:rsidRPr="00FF4C6D" w:rsidRDefault="00507833" w:rsidP="007E3683">
      <w:pPr>
        <w:numPr>
          <w:ilvl w:val="0"/>
          <w:numId w:val="12"/>
        </w:numPr>
      </w:pPr>
      <w:r w:rsidRPr="00FF4C6D">
        <w:t>Gegevens van NEN en gesprekken met NEN.</w:t>
      </w:r>
    </w:p>
    <w:p w14:paraId="710876AF" w14:textId="77777777" w:rsidR="00507833" w:rsidRPr="00FF4C6D" w:rsidRDefault="00507833" w:rsidP="007E3683">
      <w:pPr>
        <w:numPr>
          <w:ilvl w:val="0"/>
          <w:numId w:val="12"/>
        </w:numPr>
      </w:pPr>
      <w:r w:rsidRPr="00FF4C6D">
        <w:t xml:space="preserve">Openbare gegevens van de </w:t>
      </w:r>
      <w:r>
        <w:t>SDO</w:t>
      </w:r>
      <w:r w:rsidRPr="00FF4C6D">
        <w:t>’s. Dit betreft gegevens die zij via een website of API beschikbaar maken.</w:t>
      </w:r>
    </w:p>
    <w:p w14:paraId="6CBE16BA" w14:textId="77777777" w:rsidR="00507833" w:rsidRDefault="00507833" w:rsidP="007E3683">
      <w:pPr>
        <w:numPr>
          <w:ilvl w:val="0"/>
          <w:numId w:val="12"/>
        </w:numPr>
      </w:pPr>
      <w:r w:rsidRPr="00FF4C6D">
        <w:t>Voor ETSI en 3GPP heeft het Ministerie van EZ onderzoekers toegang gegeven om gegevens uit het portal te halen.</w:t>
      </w:r>
      <w:r>
        <w:rPr>
          <w:vertAlign w:val="superscript"/>
        </w:rPr>
        <w:t xml:space="preserve"> </w:t>
      </w:r>
      <w:r>
        <w:t xml:space="preserve">Deze gegevens zijn niet voor andere </w:t>
      </w:r>
      <w:r>
        <w:lastRenderedPageBreak/>
        <w:t>doeleinden gebruikt dan de kwantitatieve analyse. Voor ITU is ook toegang verleend, maar daar was geen toegang zonder lidmaatschap van werkgroepen, wat te ver ging voor dit onderzoek.</w:t>
      </w:r>
    </w:p>
    <w:p w14:paraId="537AC0D9" w14:textId="77777777" w:rsidR="00507833" w:rsidRDefault="00507833" w:rsidP="007E3683">
      <w:pPr>
        <w:numPr>
          <w:ilvl w:val="0"/>
          <w:numId w:val="12"/>
        </w:numPr>
      </w:pPr>
      <w:r>
        <w:t>Voor IEC en ISO heeft NEN gegevens opgevraagd.</w:t>
      </w:r>
    </w:p>
    <w:p w14:paraId="27453899" w14:textId="77777777" w:rsidR="00507833" w:rsidRPr="00FF4C6D" w:rsidRDefault="00507833" w:rsidP="00507833">
      <w:pPr>
        <w:ind w:left="720"/>
      </w:pPr>
    </w:p>
    <w:p w14:paraId="25991169" w14:textId="77777777" w:rsidR="00507833" w:rsidRDefault="00507833" w:rsidP="00507833">
      <w:r w:rsidRPr="00FF4C6D">
        <w:t xml:space="preserve">De gegevens die dit betreft wisselen per </w:t>
      </w:r>
      <w:r>
        <w:t>SDO</w:t>
      </w:r>
      <w:r w:rsidRPr="00FF4C6D">
        <w:t xml:space="preserve">, mede afhankelijk van de structuur. In alle gevallen is het onderzoek beperkt tot de gegevens die beschikbaar zijn. Waar mogelijk is gezocht naar toegang (via NEN en EZ). In de hoofdlijn is de procedure over alle </w:t>
      </w:r>
      <w:r>
        <w:t>SDO</w:t>
      </w:r>
      <w:r w:rsidRPr="00FF4C6D">
        <w:t>’s identiek: Uit de bronnen halen wij documenten op (doorgaans webpagina’s, in sommige gevallen API-responses of bestanden).</w:t>
      </w:r>
    </w:p>
    <w:p w14:paraId="7C3DBC16" w14:textId="77777777" w:rsidR="00507833" w:rsidRPr="00FF4C6D" w:rsidRDefault="00507833" w:rsidP="00507833"/>
    <w:p w14:paraId="67659B1D" w14:textId="77777777" w:rsidR="00507833" w:rsidRDefault="00507833" w:rsidP="00507833">
      <w:r w:rsidRPr="00FF4C6D">
        <w:t xml:space="preserve">In deze documenten, waarvan het bestaan duidt op een bepaalde activiteit binnen een standaardisatieproces, zijn veelal namen van personen en organisaties te vinden. In sommige gevallen is hierbij een aanduiding van een filiaal en/of land te vinden. </w:t>
      </w:r>
    </w:p>
    <w:p w14:paraId="3FFCA2F1" w14:textId="77777777" w:rsidR="00507833" w:rsidRPr="00FF4C6D" w:rsidRDefault="00507833" w:rsidP="00507833"/>
    <w:p w14:paraId="5A03D79C" w14:textId="77777777" w:rsidR="00507833" w:rsidRPr="00FF4C6D" w:rsidRDefault="00507833" w:rsidP="00507833">
      <w:r w:rsidRPr="00FF4C6D">
        <w:t>Op basis van deze documenten kan een telling worden uitgevoerd van participatie aan standaardisatie, die kan worden uitgesplitst op eigenschappen van de betrokkenen. Hierbij speelt echter een aantal randvoorwaarden:</w:t>
      </w:r>
    </w:p>
    <w:p w14:paraId="60735044" w14:textId="77777777" w:rsidR="00507833" w:rsidRPr="00FF4C6D" w:rsidRDefault="00507833" w:rsidP="007E3683">
      <w:pPr>
        <w:numPr>
          <w:ilvl w:val="0"/>
          <w:numId w:val="13"/>
        </w:numPr>
      </w:pPr>
      <w:r w:rsidRPr="00FF4C6D">
        <w:t xml:space="preserve">De opgehaalde documenten moeten een </w:t>
      </w:r>
      <w:r w:rsidRPr="00FF4C6D">
        <w:rPr>
          <w:b/>
        </w:rPr>
        <w:t>volledig</w:t>
      </w:r>
      <w:r w:rsidRPr="00FF4C6D">
        <w:t xml:space="preserve"> of anders representatief beeld geven van de </w:t>
      </w:r>
      <w:r>
        <w:t>standaardisatie-activiteiten</w:t>
      </w:r>
      <w:r w:rsidRPr="00FF4C6D">
        <w:t>;</w:t>
      </w:r>
    </w:p>
    <w:p w14:paraId="42DB1D51" w14:textId="77777777" w:rsidR="00507833" w:rsidRPr="00FF4C6D" w:rsidRDefault="00507833" w:rsidP="007E3683">
      <w:pPr>
        <w:numPr>
          <w:ilvl w:val="0"/>
          <w:numId w:val="13"/>
        </w:numPr>
      </w:pPr>
      <w:r w:rsidRPr="00FF4C6D">
        <w:t xml:space="preserve">De informatie over participatie/deelname kan herleid worden naar een organisatie (bedrijf) </w:t>
      </w:r>
    </w:p>
    <w:p w14:paraId="6B007361" w14:textId="77777777" w:rsidR="00507833" w:rsidRDefault="00507833" w:rsidP="007E3683">
      <w:pPr>
        <w:numPr>
          <w:ilvl w:val="0"/>
          <w:numId w:val="13"/>
        </w:numPr>
      </w:pPr>
      <w:r w:rsidRPr="00FF4C6D">
        <w:t xml:space="preserve">De namen van personen en organisaties moeten </w:t>
      </w:r>
      <w:r w:rsidRPr="00FF4C6D">
        <w:rPr>
          <w:b/>
        </w:rPr>
        <w:t>consistent</w:t>
      </w:r>
      <w:r w:rsidRPr="00FF4C6D">
        <w:t xml:space="preserve"> zijn, of ontdubbeld kunnen worden.</w:t>
      </w:r>
    </w:p>
    <w:p w14:paraId="0B5750F8" w14:textId="77777777" w:rsidR="00507833" w:rsidRPr="00FF4C6D" w:rsidRDefault="00507833" w:rsidP="00507833">
      <w:pPr>
        <w:ind w:left="360"/>
      </w:pPr>
    </w:p>
    <w:p w14:paraId="2FC9EFF8" w14:textId="77777777" w:rsidR="00507833" w:rsidRDefault="00507833" w:rsidP="00507833">
      <w:r w:rsidRPr="00FF4C6D">
        <w:t xml:space="preserve">In dit onderzoek ligt de focus op elf </w:t>
      </w:r>
      <w:r>
        <w:t>SDO</w:t>
      </w:r>
      <w:r w:rsidRPr="00FF4C6D">
        <w:t xml:space="preserve">’s, elk met hun eigen werkwijze en bijbehorende formats en procedures rondom het publiceren van de bovengenoemde informatie. De uitdaging binnen dit onderzoek is dan ook (1) </w:t>
      </w:r>
      <w:r>
        <w:t>het omgaan</w:t>
      </w:r>
      <w:r w:rsidRPr="00FF4C6D">
        <w:t xml:space="preserve"> met deze variatie en (2) het combineren van de resultaten tot een consistente telling. </w:t>
      </w:r>
      <w:r>
        <w:t xml:space="preserve"> </w:t>
      </w:r>
      <w:r w:rsidRPr="00FF4C6D">
        <w:fldChar w:fldCharType="begin"/>
      </w:r>
      <w:r w:rsidRPr="00FF4C6D">
        <w:instrText xml:space="preserve"> REF _Ref171340771 \h </w:instrText>
      </w:r>
      <w:r w:rsidRPr="00FF4C6D">
        <w:fldChar w:fldCharType="separate"/>
      </w:r>
      <w:r w:rsidRPr="00FF4C6D">
        <w:t xml:space="preserve">Figuur </w:t>
      </w:r>
      <w:r>
        <w:t>2</w:t>
      </w:r>
      <w:r w:rsidRPr="00FF4C6D">
        <w:fldChar w:fldCharType="end"/>
      </w:r>
      <w:r w:rsidRPr="00FF4C6D">
        <w:t xml:space="preserve"> </w:t>
      </w:r>
      <w:r>
        <w:t>geeft een</w:t>
      </w:r>
      <w:r w:rsidRPr="00FF4C6D">
        <w:t xml:space="preserve"> schematisch</w:t>
      </w:r>
      <w:r>
        <w:t>e</w:t>
      </w:r>
      <w:r w:rsidRPr="00FF4C6D">
        <w:t xml:space="preserve"> </w:t>
      </w:r>
      <w:r w:rsidRPr="002825A7">
        <w:t xml:space="preserve">weergave </w:t>
      </w:r>
      <w:r>
        <w:t xml:space="preserve">van </w:t>
      </w:r>
      <w:r w:rsidRPr="002825A7">
        <w:t xml:space="preserve">telling van participatie: Startpunt is </w:t>
      </w:r>
      <w:r>
        <w:t xml:space="preserve">een </w:t>
      </w:r>
      <w:r w:rsidRPr="002825A7">
        <w:t>document</w:t>
      </w:r>
      <w:r>
        <w:t>. D</w:t>
      </w:r>
      <w:r w:rsidRPr="002825A7">
        <w:t xml:space="preserve">aaruit </w:t>
      </w:r>
      <w:r>
        <w:t>worden</w:t>
      </w:r>
      <w:r w:rsidRPr="002825A7">
        <w:t xml:space="preserve"> zowel activiteiten als personen/organisaties</w:t>
      </w:r>
      <w:r>
        <w:t xml:space="preserve"> gehaald</w:t>
      </w:r>
      <w:r w:rsidRPr="002825A7">
        <w:t>. Samengevoegd leidt dit tot het eerder beschreven participatiemodel en kunnen daar</w:t>
      </w:r>
      <w:r>
        <w:t xml:space="preserve"> (na ontdubbelen)</w:t>
      </w:r>
      <w:r w:rsidRPr="002825A7">
        <w:t xml:space="preserve"> tellingen van participatie mee worden gemaakt.</w:t>
      </w:r>
    </w:p>
    <w:p w14:paraId="7107C792" w14:textId="77777777" w:rsidR="00507833" w:rsidRPr="00FF4C6D" w:rsidRDefault="00507833" w:rsidP="00507833">
      <w:pPr>
        <w:jc w:val="center"/>
      </w:pPr>
    </w:p>
    <w:p w14:paraId="52801B02" w14:textId="77777777" w:rsidR="00507833" w:rsidRDefault="00507833" w:rsidP="00507833">
      <w:pPr>
        <w:pStyle w:val="Bijschrift"/>
        <w:spacing w:line="288" w:lineRule="auto"/>
      </w:pPr>
      <w:bookmarkStart w:id="55" w:name="_Ref171340771"/>
      <w:r w:rsidRPr="00FF4C6D">
        <w:t xml:space="preserve">Figuur </w:t>
      </w:r>
      <w:r>
        <w:t>2</w:t>
      </w:r>
      <w:bookmarkEnd w:id="55"/>
      <w:r w:rsidRPr="00FF4C6D">
        <w:t>. Schematisch overzicht opzet meting</w:t>
      </w:r>
    </w:p>
    <w:p w14:paraId="1798F605" w14:textId="77777777" w:rsidR="00507833" w:rsidRPr="00FF4C6D" w:rsidRDefault="00507833" w:rsidP="00507833">
      <w:r>
        <w:rPr>
          <w:noProof/>
        </w:rPr>
        <w:lastRenderedPageBreak/>
        <w:drawing>
          <wp:inline distT="0" distB="0" distL="0" distR="0" wp14:anchorId="0F404BA0" wp14:editId="30A1E09D">
            <wp:extent cx="3397250" cy="3237208"/>
            <wp:effectExtent l="0" t="0" r="0" b="1905"/>
            <wp:docPr id="103673724" name="Picture 13" descr="Schematische weergave telling van participatie: Startpunt is document, daaruit komen zowel activiteiten als personen/organisaties die samen tot een telling k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3724" name="Picture 13" descr="Schematische weergave telling van participatie: Startpunt is document, daaruit komen zowel activiteiten als personen/organisaties die samen tot een telling kom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142" cy="3243775"/>
                    </a:xfrm>
                    <a:prstGeom prst="rect">
                      <a:avLst/>
                    </a:prstGeom>
                    <a:noFill/>
                  </pic:spPr>
                </pic:pic>
              </a:graphicData>
            </a:graphic>
          </wp:inline>
        </w:drawing>
      </w:r>
    </w:p>
    <w:p w14:paraId="6222CC92" w14:textId="77777777" w:rsidR="00507833" w:rsidRDefault="00507833" w:rsidP="00507833">
      <w:pPr>
        <w:jc w:val="center"/>
      </w:pPr>
    </w:p>
    <w:p w14:paraId="6C0EE410" w14:textId="77777777" w:rsidR="00507833" w:rsidRPr="00FF4C6D" w:rsidRDefault="00507833" w:rsidP="00507833">
      <w:pPr>
        <w:rPr>
          <w:i/>
        </w:rPr>
      </w:pPr>
    </w:p>
    <w:p w14:paraId="125030A7" w14:textId="77777777" w:rsidR="00507833" w:rsidRPr="00FF4C6D" w:rsidRDefault="00507833" w:rsidP="00507833">
      <w:pPr>
        <w:pStyle w:val="Stijl2"/>
      </w:pPr>
      <w:bookmarkStart w:id="56" w:name="_Toc165905532"/>
      <w:bookmarkStart w:id="57" w:name="_Toc188708027"/>
      <w:bookmarkStart w:id="58" w:name="_Toc188863951"/>
      <w:r w:rsidRPr="00FF4C6D">
        <w:t xml:space="preserve">Stap 2. Gegevensverzameling (per </w:t>
      </w:r>
      <w:r>
        <w:t>SDO</w:t>
      </w:r>
      <w:r w:rsidRPr="00FF4C6D">
        <w:t>)</w:t>
      </w:r>
      <w:bookmarkEnd w:id="56"/>
      <w:bookmarkEnd w:id="57"/>
      <w:bookmarkEnd w:id="58"/>
    </w:p>
    <w:p w14:paraId="29672D71" w14:textId="77777777" w:rsidR="00507833" w:rsidRDefault="00507833" w:rsidP="00507833">
      <w:r w:rsidRPr="00FF4C6D">
        <w:t xml:space="preserve">De gegevensverzameling is per </w:t>
      </w:r>
      <w:r>
        <w:t>SDO</w:t>
      </w:r>
      <w:r w:rsidRPr="00FF4C6D">
        <w:t xml:space="preserve"> geoptimaliseerd op basis van de beschikbare gegevens voor die </w:t>
      </w:r>
      <w:r>
        <w:t>SDO</w:t>
      </w:r>
      <w:r w:rsidRPr="00FF4C6D">
        <w:t xml:space="preserve">. Paragraaf </w:t>
      </w:r>
      <w:r w:rsidRPr="00FF4C6D">
        <w:fldChar w:fldCharType="begin"/>
      </w:r>
      <w:r w:rsidRPr="00FF4C6D">
        <w:instrText xml:space="preserve"> REF _Ref172635105 \w \h </w:instrText>
      </w:r>
      <w:r w:rsidRPr="00FF4C6D">
        <w:fldChar w:fldCharType="separate"/>
      </w:r>
      <w:r>
        <w:rPr>
          <w:b/>
          <w:bCs/>
        </w:rPr>
        <w:t>Fout! Verwijzingsbron niet gevonden.</w:t>
      </w:r>
      <w:r w:rsidRPr="00FF4C6D">
        <w:fldChar w:fldCharType="end"/>
      </w:r>
      <w:r w:rsidRPr="00FF4C6D">
        <w:t xml:space="preserve"> geeft een overzicht van de beschikbare gegevens per </w:t>
      </w:r>
      <w:r>
        <w:t>SDO</w:t>
      </w:r>
      <w:r w:rsidRPr="00FF4C6D">
        <w:t xml:space="preserve">. De gegevens worden samengebracht in een database, van waaruit een analyseversie wordt opgesteld volgens de </w:t>
      </w:r>
      <w:proofErr w:type="spellStart"/>
      <w:r w:rsidRPr="00FF4C6D">
        <w:t>operationalisatie</w:t>
      </w:r>
      <w:proofErr w:type="spellEnd"/>
      <w:r w:rsidRPr="00FF4C6D">
        <w:t xml:space="preserve"> zoals beschreven in </w:t>
      </w:r>
      <w:r w:rsidRPr="00FF4C6D">
        <w:fldChar w:fldCharType="begin"/>
      </w:r>
      <w:r w:rsidRPr="00FF4C6D">
        <w:instrText xml:space="preserve"> REF _Ref172635105 \w \h </w:instrText>
      </w:r>
      <w:r w:rsidRPr="00FF4C6D">
        <w:fldChar w:fldCharType="separate"/>
      </w:r>
      <w:r>
        <w:rPr>
          <w:b/>
          <w:bCs/>
        </w:rPr>
        <w:t>Fout! Verwijzingsbron niet gevonden.</w:t>
      </w:r>
      <w:r w:rsidRPr="00FF4C6D">
        <w:fldChar w:fldCharType="end"/>
      </w:r>
      <w:r w:rsidRPr="00FF4C6D">
        <w:t>.</w:t>
      </w:r>
    </w:p>
    <w:p w14:paraId="7647196B" w14:textId="77777777" w:rsidR="00507833" w:rsidRPr="00FF4C6D" w:rsidRDefault="00507833" w:rsidP="00507833"/>
    <w:p w14:paraId="20A7281E" w14:textId="77777777" w:rsidR="00507833" w:rsidRDefault="00507833" w:rsidP="00507833">
      <w:r w:rsidRPr="00FF4C6D">
        <w:t xml:space="preserve">De gegevensverzameling vindt geautomatiseerd plaats en alleen van gegevens die zonder verdere handelingen </w:t>
      </w:r>
      <w:r w:rsidRPr="00FF4C6D">
        <w:rPr>
          <w:b/>
          <w:bCs/>
        </w:rPr>
        <w:t>gestructureerd</w:t>
      </w:r>
      <w:r w:rsidRPr="00FF4C6D">
        <w:t xml:space="preserve"> beschikbaar waren. Hiermee vallen bijvoorbeeld commissies en werkgroepen weg die in een eigen format websites hebben en documenten die niet gestandaardiseerd zijn opgesteld. Gegevens waarvoor het nodig was om als individu lid te worden van een werkgroep zijn ook niet verzameld. </w:t>
      </w:r>
      <w:r>
        <w:t>De opdrachtgever heeft ook gegevens over participatie verstrekt.</w:t>
      </w:r>
    </w:p>
    <w:p w14:paraId="47BABF52" w14:textId="77777777" w:rsidR="00507833" w:rsidRPr="00FF4C6D" w:rsidRDefault="00507833" w:rsidP="00507833"/>
    <w:p w14:paraId="624A7E02" w14:textId="77777777" w:rsidR="00507833" w:rsidRDefault="00507833" w:rsidP="00507833">
      <w:r w:rsidRPr="00FF4C6D">
        <w:t xml:space="preserve">Waar het niet mogelijk was om aanwezigheid bij vergaderingen te verzamelen is gekeken of dit opgevangen kon worden met het verzamelen van technische contributies. </w:t>
      </w:r>
      <w:r>
        <w:t>Door technische contributies</w:t>
      </w:r>
      <w:r w:rsidRPr="00FF4C6D">
        <w:t xml:space="preserve"> </w:t>
      </w:r>
      <w:r>
        <w:t>kunnen leden</w:t>
      </w:r>
      <w:r w:rsidRPr="00FF4C6D">
        <w:t xml:space="preserve"> een </w:t>
      </w:r>
      <w:r>
        <w:t>inhoudelijke bijdrage leveren</w:t>
      </w:r>
      <w:r w:rsidRPr="00FF4C6D">
        <w:t xml:space="preserve"> aan</w:t>
      </w:r>
      <w:r>
        <w:t xml:space="preserve"> (de agenda van)</w:t>
      </w:r>
      <w:r w:rsidRPr="00FF4C6D">
        <w:t xml:space="preserve"> een vergadering van een werkgroep, echter is de selectie hiermee beperkt tot de organisaties </w:t>
      </w:r>
      <w:r>
        <w:t>waarvan wij technische contributies kunnen verzamelen.</w:t>
      </w:r>
      <w:r w:rsidRPr="00FF4C6D">
        <w:t xml:space="preserve"> </w:t>
      </w:r>
    </w:p>
    <w:p w14:paraId="5ED10F08" w14:textId="77777777" w:rsidR="00507833" w:rsidRPr="00FF4C6D" w:rsidRDefault="00507833" w:rsidP="00507833"/>
    <w:p w14:paraId="153A8CDC" w14:textId="77777777" w:rsidR="00507833" w:rsidRDefault="00507833" w:rsidP="00507833">
      <w:r w:rsidRPr="00FF4C6D">
        <w:t xml:space="preserve">In het geval van </w:t>
      </w:r>
      <w:r>
        <w:rPr>
          <w:b/>
          <w:bCs/>
        </w:rPr>
        <w:t>nationale vertegenwoordiging</w:t>
      </w:r>
      <w:r w:rsidRPr="00FF4C6D">
        <w:t xml:space="preserve"> (IEC, ISO en CEN-CENELEC) is </w:t>
      </w:r>
      <w:r>
        <w:t>beperkt openbaar</w:t>
      </w:r>
      <w:r w:rsidRPr="00FF4C6D">
        <w:t xml:space="preserve"> beschikbaar welk individu waarbij zit.</w:t>
      </w:r>
      <w:r>
        <w:t xml:space="preserve"> Voor IEC en ISO heeft NEN gegevens voor dit onderzoek gedeeld met de onderzoekers. </w:t>
      </w:r>
      <w:r w:rsidRPr="003C22BB">
        <w:t>NEN kan om AVG</w:t>
      </w:r>
      <w:r>
        <w:t>-</w:t>
      </w:r>
      <w:r w:rsidRPr="003C22BB">
        <w:t>technische redenen niet alle lidmaatschappen van individuele experts delen.</w:t>
      </w:r>
      <w:r w:rsidRPr="00FF4C6D">
        <w:t xml:space="preserve"> De rollen zijn op landniveau gedefinieerd. Hier gaan echter wel Nederlandse vertegenwoordigingen </w:t>
      </w:r>
      <w:r w:rsidRPr="00FF4C6D">
        <w:lastRenderedPageBreak/>
        <w:t>naartoe via NEN. Waar mogelijk zijn de lidmaatschappen en formele rollen (secretariaten en voorzitterschappen) wel verzameld, maar deze zijn op landsniveau, niet op persoonsniveau of organisatieniveau.</w:t>
      </w:r>
    </w:p>
    <w:p w14:paraId="023A9D6E" w14:textId="77777777" w:rsidR="00507833" w:rsidRPr="00FF4C6D" w:rsidRDefault="00507833" w:rsidP="00507833"/>
    <w:p w14:paraId="1DB63FB5" w14:textId="77777777" w:rsidR="00507833" w:rsidRDefault="00507833" w:rsidP="00507833">
      <w:r w:rsidRPr="00FF4C6D">
        <w:t xml:space="preserve">Bij het verzamelen van participaties betreft het personen die participeren en daarmee zijn het dus persoonsgegevens. Deze zijn verzameld, maar zijn slechts beperkt gebruikt in het onderzoek. In overeenstemming met afspraken met </w:t>
      </w:r>
      <w:r>
        <w:t>de opdrachtgever</w:t>
      </w:r>
      <w:r w:rsidRPr="00FF4C6D">
        <w:t xml:space="preserve"> en regelgeving op het gebied van persoonsgegevens zijn </w:t>
      </w:r>
      <w:r>
        <w:t>analyses niet op persoonsniveau gedaan.</w:t>
      </w:r>
    </w:p>
    <w:p w14:paraId="73B6C5D0" w14:textId="77777777" w:rsidR="00507833" w:rsidRPr="00FF4C6D" w:rsidRDefault="00507833" w:rsidP="00507833"/>
    <w:p w14:paraId="45CFC335" w14:textId="77777777" w:rsidR="00507833" w:rsidRPr="00FF4C6D" w:rsidRDefault="00507833" w:rsidP="00507833">
      <w:pPr>
        <w:pStyle w:val="Stijl2"/>
      </w:pPr>
      <w:bookmarkStart w:id="59" w:name="_Toc165905533"/>
      <w:bookmarkStart w:id="60" w:name="_Toc188708028"/>
      <w:bookmarkStart w:id="61" w:name="_Toc188863952"/>
      <w:r w:rsidRPr="00FF4C6D">
        <w:t>Stap 3. Gegevensverrijking</w:t>
      </w:r>
      <w:bookmarkEnd w:id="59"/>
      <w:bookmarkEnd w:id="60"/>
      <w:bookmarkEnd w:id="61"/>
    </w:p>
    <w:p w14:paraId="4E80B1D4" w14:textId="77777777" w:rsidR="00507833" w:rsidRDefault="00507833" w:rsidP="00507833">
      <w:r>
        <w:t>Na verzameling worden organisaties gecodeerd op of er sprake is van een Nederlands belang of niet. Hiervoor is gebruik gemaakt van een lijst van 58 organisaties met organisatiecodering. Participaties namens organisaties die op deze lijst stonden worden in de database automatisch gemarkeerd als Nederlands belang.</w:t>
      </w:r>
    </w:p>
    <w:p w14:paraId="3A32E93C" w14:textId="77777777" w:rsidR="00507833" w:rsidRDefault="00507833" w:rsidP="00507833"/>
    <w:p w14:paraId="4E2A66C2" w14:textId="77777777" w:rsidR="00507833" w:rsidRDefault="00507833" w:rsidP="00507833">
      <w:r>
        <w:t>Deze lijst is handmatig gevalideerd na samenstelling uit de volgende bronnen:</w:t>
      </w:r>
    </w:p>
    <w:p w14:paraId="4BB4F0A6" w14:textId="77777777" w:rsidR="00507833" w:rsidRPr="00FF4C6D" w:rsidRDefault="00507833" w:rsidP="00507833"/>
    <w:p w14:paraId="7780F7C7" w14:textId="77777777" w:rsidR="00507833" w:rsidRPr="00FF4C6D" w:rsidRDefault="00507833" w:rsidP="007E3683">
      <w:pPr>
        <w:numPr>
          <w:ilvl w:val="0"/>
          <w:numId w:val="14"/>
        </w:numPr>
      </w:pPr>
      <w:r w:rsidRPr="00FF4C6D">
        <w:t xml:space="preserve">Leden van de normcommissies van NEN zijn aangewezen als </w:t>
      </w:r>
      <w:r>
        <w:t xml:space="preserve">mogelijk </w:t>
      </w:r>
      <w:r w:rsidRPr="00FF4C6D">
        <w:t>Nederlands.</w:t>
      </w:r>
    </w:p>
    <w:p w14:paraId="29AE8794" w14:textId="77777777" w:rsidR="00507833" w:rsidRPr="00FF4C6D" w:rsidRDefault="00507833" w:rsidP="007E3683">
      <w:pPr>
        <w:numPr>
          <w:ilvl w:val="0"/>
          <w:numId w:val="14"/>
        </w:numPr>
      </w:pPr>
      <w:r w:rsidRPr="00FF4C6D">
        <w:t>Organisaties met een Nederlandse organisatievorm (BV, NV, VOF) zijn aangemerkt als mogelijk Nederlands.</w:t>
      </w:r>
    </w:p>
    <w:p w14:paraId="2793FD07" w14:textId="77777777" w:rsidR="00507833" w:rsidRDefault="00507833" w:rsidP="007E3683">
      <w:pPr>
        <w:numPr>
          <w:ilvl w:val="0"/>
          <w:numId w:val="14"/>
        </w:numPr>
      </w:pPr>
      <w:r w:rsidRPr="00FF4C6D">
        <w:t>Organisaties waarvan de deelnemers een emailadres hadden met een Nederlands domein (.nl) zijn aangemerkt als mogelijk Nederlands.</w:t>
      </w:r>
    </w:p>
    <w:p w14:paraId="735EBB39" w14:textId="77777777" w:rsidR="00507833" w:rsidRDefault="00507833" w:rsidP="00507833"/>
    <w:p w14:paraId="14417711" w14:textId="77777777" w:rsidR="00507833" w:rsidRPr="00FF4C6D" w:rsidRDefault="00507833" w:rsidP="007E3683">
      <w:pPr>
        <w:pStyle w:val="Kop2"/>
        <w:numPr>
          <w:ilvl w:val="0"/>
          <w:numId w:val="0"/>
        </w:numPr>
        <w:ind w:left="717"/>
      </w:pPr>
      <w:bookmarkStart w:id="62" w:name="_Toc172635171"/>
      <w:bookmarkStart w:id="63" w:name="_Toc188708029"/>
      <w:bookmarkStart w:id="64" w:name="_Toc188863953"/>
      <w:bookmarkStart w:id="65" w:name="_Toc195194764"/>
      <w:r>
        <w:t xml:space="preserve">1.4 </w:t>
      </w:r>
      <w:r w:rsidRPr="00FF4C6D">
        <w:t>Beschikbaarheid van gegevens</w:t>
      </w:r>
      <w:bookmarkEnd w:id="62"/>
      <w:bookmarkEnd w:id="63"/>
      <w:bookmarkEnd w:id="64"/>
      <w:bookmarkEnd w:id="65"/>
    </w:p>
    <w:p w14:paraId="2E81764F" w14:textId="77777777" w:rsidR="00507833" w:rsidRDefault="00507833" w:rsidP="00507833">
      <w:r w:rsidRPr="00FF4C6D">
        <w:t xml:space="preserve">De beschikbaarheid van gegevens wisselde sterk tussen </w:t>
      </w:r>
      <w:r>
        <w:t>SDO</w:t>
      </w:r>
      <w:r w:rsidRPr="00FF4C6D">
        <w:t xml:space="preserve">’s. Hierachter liggen twee voorname redenen: Door de organisatievorm van </w:t>
      </w:r>
      <w:r>
        <w:t>SDO</w:t>
      </w:r>
      <w:r w:rsidRPr="00FF4C6D">
        <w:t xml:space="preserve">’s verschillen de beschikbare gegevens en door toegangsbarrières was het in deze studie niet haalbaar om alle gegevens te verzamelen. </w:t>
      </w:r>
      <w:r w:rsidRPr="00FF4C6D">
        <w:fldChar w:fldCharType="begin"/>
      </w:r>
      <w:r w:rsidRPr="00FF4C6D">
        <w:instrText xml:space="preserve"> REF _Ref171427577 \h </w:instrText>
      </w:r>
      <w:r w:rsidRPr="00FF4C6D">
        <w:fldChar w:fldCharType="separate"/>
      </w:r>
      <w:r w:rsidRPr="00FF4C6D">
        <w:t xml:space="preserve">Tabel </w:t>
      </w:r>
      <w:r w:rsidRPr="00FF4C6D">
        <w:fldChar w:fldCharType="end"/>
      </w:r>
      <w:r w:rsidRPr="00FF4C6D">
        <w:t xml:space="preserve"> </w:t>
      </w:r>
      <w:r>
        <w:t>laat voor de gezochte participatievormen zien bij welke SDO langs welke route het mogelijk was om de gegevens op te halen</w:t>
      </w:r>
      <w:r w:rsidRPr="00FF4C6D">
        <w:t>. CEN en CENELEC zijn samengevoegd omdat zij ook gezamenlijk een platform hebben. Hieronder lichten wij de redenen kort toe.</w:t>
      </w:r>
    </w:p>
    <w:p w14:paraId="37A471D7" w14:textId="77777777" w:rsidR="00507833" w:rsidRPr="00FF4C6D" w:rsidRDefault="00507833" w:rsidP="00507833"/>
    <w:p w14:paraId="3AB02756" w14:textId="77777777" w:rsidR="00507833" w:rsidRPr="00FF4C6D" w:rsidRDefault="00507833" w:rsidP="00507833">
      <w:pPr>
        <w:pStyle w:val="Stijl2"/>
      </w:pPr>
      <w:bookmarkStart w:id="66" w:name="_Toc188708030"/>
      <w:bookmarkStart w:id="67" w:name="_Toc188863954"/>
      <w:r>
        <w:t>SDO</w:t>
      </w:r>
      <w:r w:rsidRPr="00FF4C6D">
        <w:t>-vorm:</w:t>
      </w:r>
      <w:r>
        <w:t xml:space="preserve"> Nationale vertegenwoordiging versus organisatievertegenwoordiging</w:t>
      </w:r>
      <w:bookmarkEnd w:id="66"/>
      <w:bookmarkEnd w:id="67"/>
    </w:p>
    <w:p w14:paraId="12E1ED1B" w14:textId="77777777" w:rsidR="00507833" w:rsidRDefault="00507833" w:rsidP="00507833">
      <w:r w:rsidRPr="00FF4C6D">
        <w:t xml:space="preserve">In de </w:t>
      </w:r>
      <w:r>
        <w:t>SDO</w:t>
      </w:r>
      <w:r w:rsidRPr="00FF4C6D">
        <w:t xml:space="preserve">’s met </w:t>
      </w:r>
      <w:r>
        <w:t xml:space="preserve">nationale vertegenwoordiging </w:t>
      </w:r>
      <w:r w:rsidRPr="00FF4C6D">
        <w:t xml:space="preserve">is sprake van vertegenwoordiging </w:t>
      </w:r>
      <w:r>
        <w:t>namens</w:t>
      </w:r>
      <w:r w:rsidRPr="00FF4C6D">
        <w:t xml:space="preserve"> </w:t>
      </w:r>
      <w:r w:rsidRPr="00FF4C6D">
        <w:rPr>
          <w:i/>
          <w:iCs/>
        </w:rPr>
        <w:t>lidstaten</w:t>
      </w:r>
      <w:r w:rsidRPr="00FF4C6D">
        <w:t>. De lidstaten zijn lid en voeren personen op om het land te vertegenwoordigen. Hier is sprake van bij CEN-CENELEC, ISO en IEC. Bij ETSI is hier sprake van wanneer er gestemd wordt over geharmoniseerde standaarden.</w:t>
      </w:r>
    </w:p>
    <w:p w14:paraId="0051D6A4" w14:textId="77777777" w:rsidR="00507833" w:rsidRPr="00FF4C6D" w:rsidRDefault="00507833" w:rsidP="00507833"/>
    <w:p w14:paraId="5EA3FD09" w14:textId="77777777" w:rsidR="00507833" w:rsidRDefault="00507833" w:rsidP="00507833">
      <w:r w:rsidRPr="00FF4C6D">
        <w:t xml:space="preserve">De afvaardiging die namens Nederland naar deze </w:t>
      </w:r>
      <w:r>
        <w:t>SDO’</w:t>
      </w:r>
      <w:r w:rsidRPr="00FF4C6D">
        <w:t>s gaat</w:t>
      </w:r>
      <w:r>
        <w:t>,</w:t>
      </w:r>
      <w:r w:rsidRPr="00FF4C6D">
        <w:t xml:space="preserve"> is echter niet noodzakelijk een overheidsvertegenwoordiger. NEN heeft parallelle normcommissies waarin de Nederlandse deelnemers hun belangen afstemmen. Gezamenlijk wordt een standpunt bepaald.</w:t>
      </w:r>
      <w:r>
        <w:t xml:space="preserve"> </w:t>
      </w:r>
      <w:r w:rsidRPr="00FF4C6D">
        <w:t>Omdat het een nationale afvaardiging betreft</w:t>
      </w:r>
      <w:r>
        <w:t>,</w:t>
      </w:r>
      <w:r w:rsidRPr="00FF4C6D">
        <w:t xml:space="preserve"> is het dan dus niet direct namens een organisatie – hoewel de organisatie wel invloed heeft door naar voren geschoven te worden. </w:t>
      </w:r>
      <w:r>
        <w:t xml:space="preserve">Voor bijdrage aan het opstellen van </w:t>
      </w:r>
      <w:r>
        <w:lastRenderedPageBreak/>
        <w:t>standaarden kunnen experts op persoonlijke titel op internationaal niveau deelnemen. Dit kunnen ook meerdere experts zijn.</w:t>
      </w:r>
    </w:p>
    <w:p w14:paraId="542F2999" w14:textId="77777777" w:rsidR="00507833" w:rsidRPr="00FF4C6D" w:rsidRDefault="00507833" w:rsidP="00507833"/>
    <w:p w14:paraId="305BA6F4" w14:textId="77777777" w:rsidR="00507833" w:rsidRDefault="00507833" w:rsidP="00507833">
      <w:r w:rsidRPr="00FF4C6D">
        <w:t xml:space="preserve">Omdat bij deze </w:t>
      </w:r>
      <w:r>
        <w:t>SDO</w:t>
      </w:r>
      <w:r w:rsidRPr="00FF4C6D">
        <w:t xml:space="preserve">’s geen sprake is van een officiële organisatievertegenwoordiging en worden zij dus ook niet als zodanig verzameld. </w:t>
      </w:r>
      <w:r>
        <w:t>NEN heeft wel gegevens beschikbaar gesteld over de afvaardigingen naar ISO en IEC. Hierbij weten wij niet welke organisatie de deelnemers vertegenwoordigen.</w:t>
      </w:r>
    </w:p>
    <w:p w14:paraId="4720A659" w14:textId="77777777" w:rsidR="00507833" w:rsidRPr="00FF4C6D" w:rsidRDefault="00507833" w:rsidP="00507833"/>
    <w:p w14:paraId="4A9A77A7" w14:textId="77777777" w:rsidR="00507833" w:rsidRPr="00FF4C6D" w:rsidRDefault="00507833" w:rsidP="00507833">
      <w:pPr>
        <w:pStyle w:val="Stijl2"/>
      </w:pPr>
      <w:bookmarkStart w:id="68" w:name="_Toc188708031"/>
      <w:bookmarkStart w:id="69" w:name="_Toc188863955"/>
      <w:r w:rsidRPr="00FF4C6D">
        <w:t>Barrières voor toegang</w:t>
      </w:r>
      <w:bookmarkEnd w:id="68"/>
      <w:bookmarkEnd w:id="69"/>
    </w:p>
    <w:p w14:paraId="22ED1AE9" w14:textId="77777777" w:rsidR="00507833" w:rsidRDefault="00507833" w:rsidP="00507833">
      <w:r w:rsidRPr="00FF4C6D">
        <w:t xml:space="preserve">Niet alle gewenste te verzamelen gegevens zijn openbaar toegankelijk, noch toegankelijk gebleken voor de onderzoekers. In sommige gevallen maken </w:t>
      </w:r>
      <w:r>
        <w:t>standaardisatie-organisatie</w:t>
      </w:r>
      <w:r w:rsidRPr="00FF4C6D">
        <w:t>s (delen van) gegevens alleen beschikbaar aan deelnemers van werkgroepen. Dit betekende in het geval van IEEE dat het onmogelijk was om participaties te verzamelen.</w:t>
      </w:r>
    </w:p>
    <w:p w14:paraId="7D2E1CEE" w14:textId="77777777" w:rsidR="00507833" w:rsidRPr="00FF4C6D" w:rsidRDefault="00507833" w:rsidP="00507833"/>
    <w:p w14:paraId="6D18D0D1" w14:textId="77777777" w:rsidR="00507833" w:rsidRPr="00FF4C6D" w:rsidRDefault="00507833" w:rsidP="00507833">
      <w:pPr>
        <w:sectPr w:rsidR="00507833" w:rsidRPr="00FF4C6D" w:rsidSect="00507833">
          <w:footerReference w:type="even" r:id="rId16"/>
          <w:footerReference w:type="default" r:id="rId17"/>
          <w:headerReference w:type="first" r:id="rId18"/>
          <w:pgSz w:w="11906" w:h="16838" w:code="9"/>
          <w:pgMar w:top="1418" w:right="1588" w:bottom="1701" w:left="1985" w:header="709" w:footer="709" w:gutter="0"/>
          <w:cols w:space="708"/>
          <w:titlePg/>
          <w:docGrid w:linePitch="245"/>
        </w:sectPr>
      </w:pPr>
      <w:r w:rsidRPr="00FF4C6D">
        <w:t>Merk op dat het feit dat gegevens ten tijde van het onderzoek beschikbaar waren, niet betekent dat deze beschikbaar blijven. Hier was tijdens het onderzoek al sprake van bij ITU. In het vooronderzoek bleek het mogelijk om personen en organisaties te achterhalen die lid zijn van een werkgroep. Deze gegevens zijn later in het ledenportaal geplaatst en alleen toegankelijk gemaakt voor leden van werkgroepen.</w:t>
      </w:r>
    </w:p>
    <w:p w14:paraId="6C0FD397" w14:textId="77777777" w:rsidR="00507833" w:rsidRPr="00FF4C6D" w:rsidRDefault="00507833" w:rsidP="00507833">
      <w:pPr>
        <w:pStyle w:val="Bijschrift"/>
        <w:spacing w:line="288" w:lineRule="auto"/>
      </w:pPr>
      <w:bookmarkStart w:id="70" w:name="_Ref171427577"/>
      <w:r w:rsidRPr="00FF4C6D">
        <w:lastRenderedPageBreak/>
        <w:t xml:space="preserve">Tabel </w:t>
      </w:r>
      <w:bookmarkEnd w:id="70"/>
      <w:r>
        <w:t>2</w:t>
      </w:r>
      <w:r w:rsidRPr="00FF4C6D">
        <w:t xml:space="preserve">. Overzicht haalbaarheid gegevensverzameling per </w:t>
      </w:r>
      <w:r>
        <w:t>SDO per gegevenstype</w:t>
      </w:r>
      <w:r w:rsidRPr="00FF4C6D">
        <w:t xml:space="preserve">. Waar ingevuld is een methode gevonden om bij de gegevens te komen. </w:t>
      </w:r>
      <w:r>
        <w:t>Wa</w:t>
      </w:r>
      <w:r w:rsidRPr="00FF4C6D">
        <w:t xml:space="preserve">ar </w:t>
      </w:r>
      <w:r>
        <w:t>geel</w:t>
      </w:r>
      <w:r w:rsidRPr="00FF4C6D">
        <w:t xml:space="preserve"> bleek dat niet haalbaar</w:t>
      </w:r>
      <w:r>
        <w:t>, overige gegevens zijn verzameld</w:t>
      </w:r>
      <w:r w:rsidRPr="00FF4C6D">
        <w:t>.</w:t>
      </w:r>
      <w:r>
        <w:t xml:space="preserve"> Legenda: OW = openbare website, LP = ledenportaal, API = </w:t>
      </w:r>
      <w:proofErr w:type="spellStart"/>
      <w:r>
        <w:t>application</w:t>
      </w:r>
      <w:proofErr w:type="spellEnd"/>
      <w:r>
        <w:t xml:space="preserve"> </w:t>
      </w:r>
      <w:proofErr w:type="spellStart"/>
      <w:r>
        <w:t>programmable</w:t>
      </w:r>
      <w:proofErr w:type="spellEnd"/>
      <w:r>
        <w:t xml:space="preserve"> interface. Overige zijn beschreven.</w:t>
      </w:r>
    </w:p>
    <w:tbl>
      <w:tblPr>
        <w:tblStyle w:val="Rastertabel5donker-Accent1"/>
        <w:tblW w:w="13887" w:type="dxa"/>
        <w:tblLayout w:type="fixed"/>
        <w:tblLook w:val="04A0" w:firstRow="1" w:lastRow="0" w:firstColumn="1" w:lastColumn="0" w:noHBand="0" w:noVBand="1"/>
      </w:tblPr>
      <w:tblGrid>
        <w:gridCol w:w="1413"/>
        <w:gridCol w:w="1134"/>
        <w:gridCol w:w="1701"/>
        <w:gridCol w:w="1417"/>
        <w:gridCol w:w="1701"/>
        <w:gridCol w:w="1688"/>
        <w:gridCol w:w="1714"/>
        <w:gridCol w:w="1701"/>
        <w:gridCol w:w="1418"/>
      </w:tblGrid>
      <w:tr w:rsidR="00507833" w:rsidRPr="00FF4C6D" w14:paraId="24B39C75" w14:textId="77777777" w:rsidTr="003E6F79">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63536D3" w14:textId="77777777" w:rsidR="00507833" w:rsidRPr="00FF4C6D" w:rsidRDefault="00507833" w:rsidP="003E6F79">
            <w:r w:rsidRPr="00FF4C6D">
              <w:t>Organisatie</w:t>
            </w:r>
          </w:p>
        </w:tc>
        <w:tc>
          <w:tcPr>
            <w:tcW w:w="1134" w:type="dxa"/>
            <w:hideMark/>
          </w:tcPr>
          <w:p w14:paraId="328516F1"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proofErr w:type="spellStart"/>
            <w:r>
              <w:t>Werk-groepen</w:t>
            </w:r>
            <w:proofErr w:type="spellEnd"/>
          </w:p>
        </w:tc>
        <w:tc>
          <w:tcPr>
            <w:tcW w:w="1701" w:type="dxa"/>
            <w:hideMark/>
          </w:tcPr>
          <w:p w14:paraId="36CDF0AC"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Leden per werkgroep</w:t>
            </w:r>
          </w:p>
        </w:tc>
        <w:tc>
          <w:tcPr>
            <w:tcW w:w="1417" w:type="dxa"/>
            <w:hideMark/>
          </w:tcPr>
          <w:p w14:paraId="1596B72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Bestuurders per werkgroep</w:t>
            </w:r>
          </w:p>
        </w:tc>
        <w:tc>
          <w:tcPr>
            <w:tcW w:w="1701" w:type="dxa"/>
            <w:hideMark/>
          </w:tcPr>
          <w:p w14:paraId="51FCFD4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Affiliatie lid/bestuurder</w:t>
            </w:r>
          </w:p>
        </w:tc>
        <w:tc>
          <w:tcPr>
            <w:tcW w:w="1688" w:type="dxa"/>
            <w:hideMark/>
          </w:tcPr>
          <w:p w14:paraId="718D69C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Meetings per werkgroep</w:t>
            </w:r>
          </w:p>
        </w:tc>
        <w:tc>
          <w:tcPr>
            <w:tcW w:w="1714" w:type="dxa"/>
            <w:hideMark/>
          </w:tcPr>
          <w:p w14:paraId="591FE11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Datum per meeting</w:t>
            </w:r>
          </w:p>
        </w:tc>
        <w:tc>
          <w:tcPr>
            <w:tcW w:w="1701" w:type="dxa"/>
            <w:hideMark/>
          </w:tcPr>
          <w:p w14:paraId="370B1B7A"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Aanwezigen per meeting</w:t>
            </w:r>
          </w:p>
        </w:tc>
        <w:tc>
          <w:tcPr>
            <w:tcW w:w="1418" w:type="dxa"/>
            <w:hideMark/>
          </w:tcPr>
          <w:p w14:paraId="4029F548"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Technische contributies per meeting</w:t>
            </w:r>
          </w:p>
        </w:tc>
      </w:tr>
      <w:tr w:rsidR="00507833" w:rsidRPr="00FF4C6D" w14:paraId="3EC6B201"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1985EB0E" w14:textId="77777777" w:rsidR="00507833" w:rsidRPr="00FF4C6D" w:rsidRDefault="00507833" w:rsidP="003E6F79">
            <w:r w:rsidRPr="00FF4C6D">
              <w:t>CEN-</w:t>
            </w:r>
            <w:r w:rsidRPr="00FF4C6D">
              <w:br/>
              <w:t>CENELEC</w:t>
            </w:r>
          </w:p>
        </w:tc>
        <w:tc>
          <w:tcPr>
            <w:tcW w:w="0" w:type="dxa"/>
            <w:noWrap/>
            <w:vAlign w:val="center"/>
            <w:hideMark/>
          </w:tcPr>
          <w:p w14:paraId="4197348E"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60C7F57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7220B3D0"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tcPr>
          <w:p w14:paraId="6B9F2DBE"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54AAC38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361C662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7A883BB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5767A8E1"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4F895F73"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67A7AA46" w14:textId="77777777" w:rsidR="00507833" w:rsidRPr="00FF4C6D" w:rsidRDefault="00507833" w:rsidP="003E6F79">
            <w:r w:rsidRPr="00FF4C6D">
              <w:t>ISO</w:t>
            </w:r>
          </w:p>
        </w:tc>
        <w:tc>
          <w:tcPr>
            <w:tcW w:w="0" w:type="dxa"/>
            <w:noWrap/>
            <w:vAlign w:val="center"/>
            <w:hideMark/>
          </w:tcPr>
          <w:p w14:paraId="263C3E6F"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0" w:type="dxa"/>
            <w:noWrap/>
            <w:vAlign w:val="center"/>
            <w:hideMark/>
          </w:tcPr>
          <w:p w14:paraId="7033FD9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15947ED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7CD2069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2053D9E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4BDC115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54932CC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2D2A6C4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r w:rsidR="00507833" w:rsidRPr="00FF4C6D" w14:paraId="28FC9EE0"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641F8F53" w14:textId="77777777" w:rsidR="00507833" w:rsidRPr="00FF4C6D" w:rsidRDefault="00507833" w:rsidP="003E6F79">
            <w:r w:rsidRPr="00FF4C6D">
              <w:t>IEC</w:t>
            </w:r>
          </w:p>
        </w:tc>
        <w:tc>
          <w:tcPr>
            <w:tcW w:w="0" w:type="dxa"/>
            <w:noWrap/>
            <w:vAlign w:val="center"/>
            <w:hideMark/>
          </w:tcPr>
          <w:p w14:paraId="29CA471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5016BC7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1349CD8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tcPr>
          <w:p w14:paraId="115F27F0"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0A8BDEE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32F23C8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1208B1E8"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729DC0D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0064B7FF"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E67C107" w14:textId="77777777" w:rsidR="00507833" w:rsidRPr="00FF4C6D" w:rsidRDefault="00507833" w:rsidP="003E6F79">
            <w:r w:rsidRPr="00FF4C6D">
              <w:t>ETSI</w:t>
            </w:r>
          </w:p>
        </w:tc>
        <w:tc>
          <w:tcPr>
            <w:tcW w:w="1134" w:type="dxa"/>
            <w:noWrap/>
            <w:vAlign w:val="center"/>
            <w:hideMark/>
          </w:tcPr>
          <w:p w14:paraId="6D651896"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5A6D13D3"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417" w:type="dxa"/>
            <w:noWrap/>
            <w:vAlign w:val="center"/>
            <w:hideMark/>
          </w:tcPr>
          <w:p w14:paraId="259E5DB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477D398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2A159F6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14" w:type="dxa"/>
            <w:noWrap/>
            <w:vAlign w:val="center"/>
            <w:hideMark/>
          </w:tcPr>
          <w:p w14:paraId="1A920433"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6EB7C5B5"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418" w:type="dxa"/>
            <w:noWrap/>
            <w:vAlign w:val="center"/>
            <w:hideMark/>
          </w:tcPr>
          <w:p w14:paraId="1B289EE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r w:rsidR="00507833" w:rsidRPr="00FF4C6D" w14:paraId="3FA82BC0"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32F36E54" w14:textId="77777777" w:rsidR="00507833" w:rsidRPr="00FF4C6D" w:rsidRDefault="00507833" w:rsidP="003E6F79">
            <w:r w:rsidRPr="00FF4C6D">
              <w:t>3GPP</w:t>
            </w:r>
          </w:p>
        </w:tc>
        <w:tc>
          <w:tcPr>
            <w:tcW w:w="1134" w:type="dxa"/>
            <w:noWrap/>
            <w:vAlign w:val="center"/>
            <w:hideMark/>
          </w:tcPr>
          <w:p w14:paraId="3FDC6B4D"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060D489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417" w:type="dxa"/>
            <w:noWrap/>
            <w:vAlign w:val="center"/>
            <w:hideMark/>
          </w:tcPr>
          <w:p w14:paraId="46A64D4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74EF6BC4"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688" w:type="dxa"/>
            <w:noWrap/>
            <w:vAlign w:val="center"/>
            <w:hideMark/>
          </w:tcPr>
          <w:p w14:paraId="2006294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714" w:type="dxa"/>
            <w:noWrap/>
            <w:vAlign w:val="center"/>
            <w:hideMark/>
          </w:tcPr>
          <w:p w14:paraId="276A5200"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701" w:type="dxa"/>
            <w:noWrap/>
            <w:vAlign w:val="center"/>
            <w:hideMark/>
          </w:tcPr>
          <w:p w14:paraId="34D88F3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418" w:type="dxa"/>
            <w:noWrap/>
            <w:vAlign w:val="center"/>
            <w:hideMark/>
          </w:tcPr>
          <w:p w14:paraId="72FBC45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3798F036"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31A33F31" w14:textId="77777777" w:rsidR="00507833" w:rsidRPr="00FF4C6D" w:rsidRDefault="00507833" w:rsidP="003E6F79">
            <w:r w:rsidRPr="00FF4C6D">
              <w:t>ITU</w:t>
            </w:r>
          </w:p>
        </w:tc>
        <w:tc>
          <w:tcPr>
            <w:tcW w:w="1134" w:type="dxa"/>
            <w:noWrap/>
            <w:vAlign w:val="center"/>
            <w:hideMark/>
          </w:tcPr>
          <w:p w14:paraId="5EBBF77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FF00"/>
            <w:noWrap/>
            <w:vAlign w:val="center"/>
            <w:hideMark/>
          </w:tcPr>
          <w:p w14:paraId="6C127B8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7" w:type="dxa"/>
            <w:noWrap/>
            <w:vAlign w:val="center"/>
            <w:hideMark/>
          </w:tcPr>
          <w:p w14:paraId="1C1AEE2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FF00"/>
            <w:noWrap/>
            <w:vAlign w:val="center"/>
            <w:hideMark/>
          </w:tcPr>
          <w:p w14:paraId="502FE3E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688" w:type="dxa"/>
            <w:shd w:val="clear" w:color="auto" w:fill="FFFF00"/>
            <w:noWrap/>
            <w:vAlign w:val="center"/>
            <w:hideMark/>
          </w:tcPr>
          <w:p w14:paraId="5847E20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14" w:type="dxa"/>
            <w:shd w:val="clear" w:color="auto" w:fill="FFFF00"/>
            <w:noWrap/>
            <w:vAlign w:val="center"/>
            <w:hideMark/>
          </w:tcPr>
          <w:p w14:paraId="58B7D63A"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01" w:type="dxa"/>
            <w:shd w:val="clear" w:color="auto" w:fill="FFFF00"/>
            <w:noWrap/>
            <w:vAlign w:val="center"/>
            <w:hideMark/>
          </w:tcPr>
          <w:p w14:paraId="1FA2502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8" w:type="dxa"/>
            <w:noWrap/>
            <w:vAlign w:val="center"/>
            <w:hideMark/>
          </w:tcPr>
          <w:p w14:paraId="30EAB7C6"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r>
      <w:tr w:rsidR="00507833" w:rsidRPr="00FF4C6D" w14:paraId="47E81D71"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014413D3" w14:textId="77777777" w:rsidR="00507833" w:rsidRPr="00FF4C6D" w:rsidRDefault="00507833" w:rsidP="003E6F79">
            <w:r w:rsidRPr="00FF4C6D">
              <w:t>IETF</w:t>
            </w:r>
          </w:p>
        </w:tc>
        <w:tc>
          <w:tcPr>
            <w:tcW w:w="1134" w:type="dxa"/>
            <w:noWrap/>
            <w:vAlign w:val="center"/>
            <w:hideMark/>
          </w:tcPr>
          <w:p w14:paraId="2BB92EB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7A41EAA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417" w:type="dxa"/>
            <w:noWrap/>
            <w:vAlign w:val="center"/>
            <w:hideMark/>
          </w:tcPr>
          <w:p w14:paraId="4DD3517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rPr>
                <w:lang w:val="en-US"/>
              </w:rPr>
            </w:pPr>
            <w:r>
              <w:t>API</w:t>
            </w:r>
          </w:p>
        </w:tc>
        <w:tc>
          <w:tcPr>
            <w:tcW w:w="1701" w:type="dxa"/>
            <w:noWrap/>
            <w:vAlign w:val="center"/>
            <w:hideMark/>
          </w:tcPr>
          <w:p w14:paraId="3EE9D13F"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roofErr w:type="spellStart"/>
            <w:r>
              <w:t>Bluenotes</w:t>
            </w:r>
            <w:proofErr w:type="spellEnd"/>
            <w:r w:rsidRPr="00FF4C6D">
              <w:t xml:space="preserve"> (.</w:t>
            </w:r>
            <w:proofErr w:type="spellStart"/>
            <w:r w:rsidRPr="00FF4C6D">
              <w:t>txt</w:t>
            </w:r>
            <w:proofErr w:type="spellEnd"/>
            <w:r w:rsidRPr="00FF4C6D">
              <w:t>)</w:t>
            </w:r>
          </w:p>
        </w:tc>
        <w:tc>
          <w:tcPr>
            <w:tcW w:w="1688" w:type="dxa"/>
            <w:noWrap/>
            <w:vAlign w:val="center"/>
            <w:hideMark/>
          </w:tcPr>
          <w:p w14:paraId="2B0D3781"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714" w:type="dxa"/>
            <w:noWrap/>
            <w:vAlign w:val="center"/>
            <w:hideMark/>
          </w:tcPr>
          <w:p w14:paraId="35170CA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504C623D"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418" w:type="dxa"/>
            <w:noWrap/>
            <w:vAlign w:val="center"/>
            <w:hideMark/>
          </w:tcPr>
          <w:p w14:paraId="1D61B1A1"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235DEDDC"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EBE5B7B" w14:textId="77777777" w:rsidR="00507833" w:rsidRPr="00FF4C6D" w:rsidRDefault="00507833" w:rsidP="003E6F79">
            <w:r w:rsidRPr="00FF4C6D">
              <w:t>IEEE</w:t>
            </w:r>
          </w:p>
        </w:tc>
        <w:tc>
          <w:tcPr>
            <w:tcW w:w="1134" w:type="dxa"/>
            <w:noWrap/>
            <w:vAlign w:val="center"/>
            <w:hideMark/>
          </w:tcPr>
          <w:p w14:paraId="57C858F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3C091EE5"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FFFF00"/>
            <w:noWrap/>
            <w:vAlign w:val="center"/>
            <w:hideMark/>
          </w:tcPr>
          <w:p w14:paraId="44F30F0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01" w:type="dxa"/>
            <w:shd w:val="clear" w:color="auto" w:fill="FFFF00"/>
            <w:noWrap/>
            <w:vAlign w:val="center"/>
            <w:hideMark/>
          </w:tcPr>
          <w:p w14:paraId="3B93951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27CAA91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24C65B49"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68A8B744"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2B8B8AF0"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r w:rsidR="00507833" w:rsidRPr="00FF4C6D" w14:paraId="482CA049"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657ACE23" w14:textId="77777777" w:rsidR="00507833" w:rsidRPr="00FF4C6D" w:rsidRDefault="00507833" w:rsidP="003E6F79">
            <w:r w:rsidRPr="00FF4C6D">
              <w:t>W3C</w:t>
            </w:r>
          </w:p>
        </w:tc>
        <w:tc>
          <w:tcPr>
            <w:tcW w:w="1134" w:type="dxa"/>
            <w:noWrap/>
            <w:vAlign w:val="center"/>
            <w:hideMark/>
          </w:tcPr>
          <w:p w14:paraId="3342FDE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2C13D4BF"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417" w:type="dxa"/>
            <w:noWrap/>
            <w:vAlign w:val="center"/>
            <w:hideMark/>
          </w:tcPr>
          <w:p w14:paraId="0FD57BF5"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0C010DF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688" w:type="dxa"/>
            <w:noWrap/>
            <w:vAlign w:val="center"/>
            <w:hideMark/>
          </w:tcPr>
          <w:p w14:paraId="1F80A94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714" w:type="dxa"/>
            <w:noWrap/>
            <w:vAlign w:val="center"/>
            <w:hideMark/>
          </w:tcPr>
          <w:p w14:paraId="25EAAA4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701" w:type="dxa"/>
            <w:noWrap/>
            <w:vAlign w:val="center"/>
            <w:hideMark/>
          </w:tcPr>
          <w:p w14:paraId="369393C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418" w:type="dxa"/>
            <w:noWrap/>
            <w:vAlign w:val="center"/>
            <w:hideMark/>
          </w:tcPr>
          <w:p w14:paraId="56990A4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61ABD348"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30DDD78" w14:textId="77777777" w:rsidR="00507833" w:rsidRPr="00FF4C6D" w:rsidRDefault="00507833" w:rsidP="003E6F79">
            <w:r w:rsidRPr="00FF4C6D">
              <w:t>OASIS</w:t>
            </w:r>
          </w:p>
        </w:tc>
        <w:tc>
          <w:tcPr>
            <w:tcW w:w="1134" w:type="dxa"/>
            <w:noWrap/>
            <w:vAlign w:val="center"/>
            <w:hideMark/>
          </w:tcPr>
          <w:p w14:paraId="75F63356"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011C5611"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417" w:type="dxa"/>
            <w:noWrap/>
            <w:vAlign w:val="center"/>
            <w:hideMark/>
          </w:tcPr>
          <w:p w14:paraId="371E8C5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29FAA7FF"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688" w:type="dxa"/>
            <w:noWrap/>
            <w:vAlign w:val="center"/>
            <w:hideMark/>
          </w:tcPr>
          <w:p w14:paraId="100B9E08"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28BA5BD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106142A3"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7E46154B"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bl>
    <w:p w14:paraId="17D566DF" w14:textId="77777777" w:rsidR="00507833" w:rsidRPr="00FF4C6D" w:rsidRDefault="00507833" w:rsidP="00507833">
      <w:pPr>
        <w:sectPr w:rsidR="00507833" w:rsidRPr="00FF4C6D" w:rsidSect="00507833">
          <w:pgSz w:w="16838" w:h="11906" w:orient="landscape" w:code="9"/>
          <w:pgMar w:top="1985" w:right="1418" w:bottom="1588" w:left="1701" w:header="709" w:footer="709" w:gutter="0"/>
          <w:cols w:space="708"/>
          <w:docGrid w:linePitch="245"/>
        </w:sectPr>
      </w:pPr>
    </w:p>
    <w:p w14:paraId="70D83A32" w14:textId="77777777" w:rsidR="00507833" w:rsidRDefault="00507833" w:rsidP="007E3683">
      <w:pPr>
        <w:pStyle w:val="Kop1"/>
        <w:numPr>
          <w:ilvl w:val="0"/>
          <w:numId w:val="0"/>
        </w:numPr>
        <w:ind w:left="357"/>
      </w:pPr>
      <w:bookmarkStart w:id="71" w:name="_Toc188708032"/>
      <w:bookmarkStart w:id="72" w:name="_Toc188863956"/>
      <w:bookmarkStart w:id="73" w:name="_Toc195194765"/>
      <w:r>
        <w:lastRenderedPageBreak/>
        <w:t xml:space="preserve">2. </w:t>
      </w:r>
      <w:r w:rsidRPr="009600C9">
        <w:t xml:space="preserve">Overzicht gegevensverzameling per </w:t>
      </w:r>
      <w:r>
        <w:t>SDO</w:t>
      </w:r>
      <w:bookmarkEnd w:id="71"/>
      <w:bookmarkEnd w:id="72"/>
      <w:bookmarkEnd w:id="73"/>
    </w:p>
    <w:p w14:paraId="323D916B" w14:textId="77777777" w:rsidR="00507833" w:rsidRPr="00CC1EE2" w:rsidRDefault="00507833" w:rsidP="00507833"/>
    <w:p w14:paraId="7F007615" w14:textId="77777777" w:rsidR="00507833" w:rsidRDefault="00507833" w:rsidP="007E3683">
      <w:pPr>
        <w:pStyle w:val="Kop2"/>
        <w:numPr>
          <w:ilvl w:val="0"/>
          <w:numId w:val="0"/>
        </w:numPr>
        <w:ind w:left="717"/>
      </w:pPr>
      <w:bookmarkStart w:id="74" w:name="_Toc188708033"/>
      <w:bookmarkStart w:id="75" w:name="_Toc188863957"/>
      <w:bookmarkStart w:id="76" w:name="_Toc195194766"/>
      <w:r>
        <w:t>2.1 CEN en CENELEC</w:t>
      </w:r>
      <w:bookmarkEnd w:id="74"/>
      <w:bookmarkEnd w:id="75"/>
      <w:bookmarkEnd w:id="76"/>
    </w:p>
    <w:p w14:paraId="4FBEF705" w14:textId="77777777" w:rsidR="00507833" w:rsidRDefault="00507833" w:rsidP="00507833">
      <w:r w:rsidRPr="005E4C01">
        <w:t>CEN</w:t>
      </w:r>
      <w:r>
        <w:t xml:space="preserve"> en </w:t>
      </w:r>
      <w:r w:rsidRPr="005E4C01">
        <w:t>CENELEC</w:t>
      </w:r>
      <w:r>
        <w:t xml:space="preserve"> (</w:t>
      </w:r>
      <w:r>
        <w:rPr>
          <w:i/>
          <w:iCs/>
        </w:rPr>
        <w:t xml:space="preserve">Comité </w:t>
      </w:r>
      <w:proofErr w:type="spellStart"/>
      <w:r>
        <w:rPr>
          <w:i/>
          <w:iCs/>
        </w:rPr>
        <w:t>Européen</w:t>
      </w:r>
      <w:proofErr w:type="spellEnd"/>
      <w:r>
        <w:rPr>
          <w:i/>
          <w:iCs/>
        </w:rPr>
        <w:t xml:space="preserve"> de </w:t>
      </w:r>
      <w:proofErr w:type="spellStart"/>
      <w:r>
        <w:rPr>
          <w:i/>
          <w:iCs/>
        </w:rPr>
        <w:t>Normalisation</w:t>
      </w:r>
      <w:proofErr w:type="spellEnd"/>
      <w:r>
        <w:rPr>
          <w:i/>
          <w:iCs/>
        </w:rPr>
        <w:t xml:space="preserve"> -</w:t>
      </w:r>
      <w:r w:rsidRPr="005C0273">
        <w:rPr>
          <w:i/>
          <w:iCs/>
        </w:rPr>
        <w:t xml:space="preserve"> </w:t>
      </w:r>
      <w:r>
        <w:rPr>
          <w:i/>
          <w:iCs/>
        </w:rPr>
        <w:t xml:space="preserve">Comité </w:t>
      </w:r>
      <w:proofErr w:type="spellStart"/>
      <w:r>
        <w:rPr>
          <w:i/>
          <w:iCs/>
        </w:rPr>
        <w:t>Européen</w:t>
      </w:r>
      <w:proofErr w:type="spellEnd"/>
      <w:r>
        <w:rPr>
          <w:i/>
          <w:iCs/>
        </w:rPr>
        <w:t xml:space="preserve"> de </w:t>
      </w:r>
      <w:proofErr w:type="spellStart"/>
      <w:r>
        <w:rPr>
          <w:i/>
          <w:iCs/>
        </w:rPr>
        <w:t>Normalisation</w:t>
      </w:r>
      <w:proofErr w:type="spellEnd"/>
      <w:r>
        <w:rPr>
          <w:i/>
          <w:iCs/>
        </w:rPr>
        <w:t xml:space="preserve"> </w:t>
      </w:r>
      <w:proofErr w:type="spellStart"/>
      <w:r>
        <w:rPr>
          <w:i/>
          <w:iCs/>
        </w:rPr>
        <w:t>Élecrotechnique</w:t>
      </w:r>
      <w:proofErr w:type="spellEnd"/>
      <w:r>
        <w:t>)</w:t>
      </w:r>
      <w:r w:rsidRPr="005E4C01">
        <w:t xml:space="preserve"> heeft </w:t>
      </w:r>
      <w:r w:rsidRPr="005E4C01">
        <w:rPr>
          <w:b/>
          <w:bCs/>
        </w:rPr>
        <w:t>nationale vertegenwoordigingen</w:t>
      </w:r>
      <w:r w:rsidRPr="005E4C01">
        <w:t>, wat betekent dat namens Nederland de NEN lid is.</w:t>
      </w:r>
      <w:r>
        <w:t xml:space="preserve"> Er worden experts afgevaardigd vanuit de NEN-normcommissies om die Nederlandse positie te vertegenwoordigen. Zij kunnen ook individueel deelnemen aan het opstellen van standaarden. Voor gegevens over individuele participaties zijn wij daarom afhankelijk van NEN. Het is niet mogelijk gebleken om voor afronding van deze studie die gegevens op te halen.</w:t>
      </w:r>
    </w:p>
    <w:p w14:paraId="6C174A2A" w14:textId="77777777" w:rsidR="00507833" w:rsidRDefault="00507833" w:rsidP="00507833"/>
    <w:p w14:paraId="548514CF" w14:textId="77777777" w:rsidR="00507833" w:rsidRDefault="00507833" w:rsidP="007E3683">
      <w:pPr>
        <w:pStyle w:val="Kop2"/>
        <w:numPr>
          <w:ilvl w:val="0"/>
          <w:numId w:val="0"/>
        </w:numPr>
        <w:ind w:left="717"/>
      </w:pPr>
      <w:bookmarkStart w:id="77" w:name="_Toc188708034"/>
      <w:bookmarkStart w:id="78" w:name="_Toc188863958"/>
      <w:bookmarkStart w:id="79" w:name="_Toc195194767"/>
      <w:r>
        <w:t>2.2 ETSI</w:t>
      </w:r>
      <w:bookmarkEnd w:id="77"/>
      <w:bookmarkEnd w:id="78"/>
      <w:bookmarkEnd w:id="79"/>
    </w:p>
    <w:p w14:paraId="107C243E" w14:textId="77777777" w:rsidR="00507833" w:rsidRDefault="00507833" w:rsidP="00507833">
      <w:r>
        <w:t>ETSI (</w:t>
      </w:r>
      <w:r w:rsidRPr="00B82964">
        <w:rPr>
          <w:i/>
          <w:iCs/>
        </w:rPr>
        <w:t xml:space="preserve">European Telecommunications Standards </w:t>
      </w:r>
      <w:proofErr w:type="spellStart"/>
      <w:r w:rsidRPr="00B82964">
        <w:rPr>
          <w:i/>
          <w:iCs/>
        </w:rPr>
        <w:t>Institute</w:t>
      </w:r>
      <w:proofErr w:type="spellEnd"/>
      <w:r>
        <w:t>) heeft een gemengde ledenstructuur. Van oorsprong kunnen organisaties lid worden van ETSI. Deze leden hebben dan stemrecht. Echter, onder druk van de EC moet voor geharmoniseerde standaarden gestemd worden door lidstaten. Daarom heeft ETSI voor geharmoniseerde standaarden nu een andere stemprocedure. Hierbij moet als kanttekening worden geplaatst dat stemmen niet vaak voorkomt. Uit onderzoek blijkt dat ETSI doorgaans met een consensusmodel beslist, bijvoorbeeld in 95,4% van de gevallen in het General Assembly. Het standaardisatieproces gaat echter nog wel zoals voorheen, door werkgroepen met de bestaande leden. Daarom richten wij ons voor deelname aan standaardisatie binnen ETSI op de organisatielidmaatschappen.</w:t>
      </w:r>
    </w:p>
    <w:p w14:paraId="0587063D" w14:textId="77777777" w:rsidR="00507833" w:rsidRDefault="00507833" w:rsidP="00507833"/>
    <w:p w14:paraId="28070FFA" w14:textId="77777777" w:rsidR="00507833" w:rsidRDefault="00507833" w:rsidP="00507833">
      <w:pPr>
        <w:tabs>
          <w:tab w:val="left" w:pos="6237"/>
        </w:tabs>
      </w:pPr>
      <w:r>
        <w:t xml:space="preserve">Nederlandse ETSI-leden zijn verenigd in NELO (Nederlands ETSI-Leden Overleg). Positiebepaling voor geharmoniseerde standaarden gaat via NEPE (Nederlandse ETSI-EN Public </w:t>
      </w:r>
      <w:proofErr w:type="spellStart"/>
      <w:r>
        <w:t>Enquiry</w:t>
      </w:r>
      <w:proofErr w:type="spellEnd"/>
      <w:r>
        <w:t>).</w:t>
      </w:r>
    </w:p>
    <w:p w14:paraId="31FCBE0A" w14:textId="77777777" w:rsidR="00507833" w:rsidRDefault="00507833" w:rsidP="00507833"/>
    <w:p w14:paraId="481365C4" w14:textId="77777777" w:rsidR="00507833" w:rsidRDefault="00507833" w:rsidP="00507833">
      <w:r>
        <w:t>Om gegevens van ETSI te achterhalen hebben wij van het ministerie van Economische Zaken onder voorwaarden toegang gekregen tot het ledenportaal.</w:t>
      </w:r>
    </w:p>
    <w:p w14:paraId="2B33EBC4" w14:textId="77777777" w:rsidR="00507833" w:rsidRDefault="00507833" w:rsidP="00507833"/>
    <w:p w14:paraId="01E896B3" w14:textId="77777777" w:rsidR="00507833" w:rsidRDefault="00507833" w:rsidP="00507833">
      <w:r>
        <w:t>Voor ETSI hebben wij de volgende gegevens kunnen ophalen:</w:t>
      </w:r>
    </w:p>
    <w:p w14:paraId="52E9F1FF" w14:textId="77777777" w:rsidR="00507833" w:rsidRDefault="00507833" w:rsidP="007E3683">
      <w:pPr>
        <w:pStyle w:val="Lijstalinea"/>
        <w:numPr>
          <w:ilvl w:val="0"/>
          <w:numId w:val="15"/>
        </w:numPr>
      </w:pPr>
      <w:r>
        <w:t>Per orgaan binnen ETSI (bijv. WG/TC):</w:t>
      </w:r>
    </w:p>
    <w:p w14:paraId="73F59A7A" w14:textId="77777777" w:rsidR="00507833" w:rsidRDefault="00507833" w:rsidP="007E3683">
      <w:pPr>
        <w:pStyle w:val="Lijstalinea"/>
        <w:numPr>
          <w:ilvl w:val="1"/>
          <w:numId w:val="15"/>
        </w:numPr>
      </w:pPr>
      <w:r>
        <w:t>Afkorting</w:t>
      </w:r>
    </w:p>
    <w:p w14:paraId="30343F2B" w14:textId="77777777" w:rsidR="00507833" w:rsidRDefault="00507833" w:rsidP="007E3683">
      <w:pPr>
        <w:pStyle w:val="Lijstalinea"/>
        <w:numPr>
          <w:ilvl w:val="1"/>
          <w:numId w:val="15"/>
        </w:numPr>
      </w:pPr>
      <w:r>
        <w:t>Naam</w:t>
      </w:r>
    </w:p>
    <w:p w14:paraId="5F683068" w14:textId="77777777" w:rsidR="00507833" w:rsidRDefault="00507833" w:rsidP="007E3683">
      <w:pPr>
        <w:pStyle w:val="Lijstalinea"/>
        <w:numPr>
          <w:ilvl w:val="1"/>
          <w:numId w:val="15"/>
        </w:numPr>
      </w:pPr>
      <w:r>
        <w:t>Leden met rol waar van toepassing</w:t>
      </w:r>
    </w:p>
    <w:p w14:paraId="3B15F32D" w14:textId="77777777" w:rsidR="00507833" w:rsidRDefault="00507833" w:rsidP="007E3683">
      <w:pPr>
        <w:pStyle w:val="Lijstalinea"/>
        <w:numPr>
          <w:ilvl w:val="1"/>
          <w:numId w:val="15"/>
        </w:numPr>
      </w:pPr>
      <w:r>
        <w:t>Meetings van het orgaan</w:t>
      </w:r>
    </w:p>
    <w:p w14:paraId="541EE6AE" w14:textId="77777777" w:rsidR="00507833" w:rsidRDefault="00507833" w:rsidP="007E3683">
      <w:pPr>
        <w:pStyle w:val="Lijstalinea"/>
        <w:numPr>
          <w:ilvl w:val="0"/>
          <w:numId w:val="15"/>
        </w:numPr>
      </w:pPr>
      <w:r>
        <w:t>Per lid:</w:t>
      </w:r>
    </w:p>
    <w:p w14:paraId="4084792D" w14:textId="77777777" w:rsidR="00507833" w:rsidRDefault="00507833" w:rsidP="007E3683">
      <w:pPr>
        <w:pStyle w:val="Lijstalinea"/>
        <w:numPr>
          <w:ilvl w:val="1"/>
          <w:numId w:val="15"/>
        </w:numPr>
      </w:pPr>
      <w:r>
        <w:t>Naam</w:t>
      </w:r>
    </w:p>
    <w:p w14:paraId="352996A1" w14:textId="77777777" w:rsidR="00507833" w:rsidRDefault="00507833" w:rsidP="007E3683">
      <w:pPr>
        <w:pStyle w:val="Lijstalinea"/>
        <w:numPr>
          <w:ilvl w:val="1"/>
          <w:numId w:val="15"/>
        </w:numPr>
      </w:pPr>
      <w:r>
        <w:t>Organisatie</w:t>
      </w:r>
    </w:p>
    <w:p w14:paraId="17846BD1" w14:textId="77777777" w:rsidR="00507833" w:rsidRDefault="00507833" w:rsidP="007E3683">
      <w:pPr>
        <w:pStyle w:val="Lijstalinea"/>
        <w:numPr>
          <w:ilvl w:val="0"/>
          <w:numId w:val="15"/>
        </w:numPr>
      </w:pPr>
      <w:r>
        <w:t>Per meeting van een orgaan:</w:t>
      </w:r>
    </w:p>
    <w:p w14:paraId="4E28F5C9" w14:textId="77777777" w:rsidR="00507833" w:rsidRDefault="00507833" w:rsidP="007E3683">
      <w:pPr>
        <w:pStyle w:val="Lijstalinea"/>
        <w:numPr>
          <w:ilvl w:val="1"/>
          <w:numId w:val="15"/>
        </w:numPr>
      </w:pPr>
      <w:r>
        <w:t>Datum</w:t>
      </w:r>
    </w:p>
    <w:p w14:paraId="1469F717" w14:textId="77777777" w:rsidR="00507833" w:rsidRDefault="00507833" w:rsidP="007E3683">
      <w:pPr>
        <w:pStyle w:val="Lijstalinea"/>
        <w:numPr>
          <w:ilvl w:val="1"/>
          <w:numId w:val="15"/>
        </w:numPr>
      </w:pPr>
      <w:r>
        <w:t>Aanwezigen</w:t>
      </w:r>
    </w:p>
    <w:p w14:paraId="4038E361" w14:textId="77777777" w:rsidR="00507833" w:rsidRDefault="00507833" w:rsidP="007E3683">
      <w:pPr>
        <w:pStyle w:val="Lijstalinea"/>
        <w:numPr>
          <w:ilvl w:val="1"/>
          <w:numId w:val="15"/>
        </w:numPr>
      </w:pPr>
      <w:r>
        <w:t>Evt. formele rol van aanwezige</w:t>
      </w:r>
    </w:p>
    <w:p w14:paraId="6177D8A7" w14:textId="77777777" w:rsidR="00507833" w:rsidRDefault="00507833" w:rsidP="007E3683">
      <w:pPr>
        <w:pStyle w:val="Lijstalinea"/>
        <w:numPr>
          <w:ilvl w:val="0"/>
          <w:numId w:val="15"/>
        </w:numPr>
      </w:pPr>
      <w:r>
        <w:t>Per organisatie:</w:t>
      </w:r>
    </w:p>
    <w:p w14:paraId="4DBF6565" w14:textId="77777777" w:rsidR="00507833" w:rsidRDefault="00507833" w:rsidP="007E3683">
      <w:pPr>
        <w:pStyle w:val="Lijstalinea"/>
        <w:numPr>
          <w:ilvl w:val="1"/>
          <w:numId w:val="15"/>
        </w:numPr>
      </w:pPr>
      <w:r>
        <w:t>Naam</w:t>
      </w:r>
    </w:p>
    <w:p w14:paraId="42A1AEA8" w14:textId="77777777" w:rsidR="00507833" w:rsidRDefault="00507833" w:rsidP="007E3683">
      <w:pPr>
        <w:pStyle w:val="Lijstalinea"/>
        <w:numPr>
          <w:ilvl w:val="1"/>
          <w:numId w:val="15"/>
        </w:numPr>
      </w:pPr>
      <w:r>
        <w:lastRenderedPageBreak/>
        <w:t>Landcode</w:t>
      </w:r>
    </w:p>
    <w:p w14:paraId="4FB62A23" w14:textId="77777777" w:rsidR="00507833" w:rsidRDefault="00507833" w:rsidP="00507833"/>
    <w:p w14:paraId="1A7B6905" w14:textId="77777777" w:rsidR="00507833" w:rsidRDefault="00507833" w:rsidP="007E3683">
      <w:pPr>
        <w:pStyle w:val="Kop2"/>
        <w:numPr>
          <w:ilvl w:val="0"/>
          <w:numId w:val="0"/>
        </w:numPr>
        <w:ind w:left="717"/>
      </w:pPr>
      <w:bookmarkStart w:id="80" w:name="_Toc188708035"/>
      <w:bookmarkStart w:id="81" w:name="_Toc188863959"/>
      <w:bookmarkStart w:id="82" w:name="_Toc195194768"/>
      <w:r>
        <w:t>2.3 3GPP</w:t>
      </w:r>
      <w:bookmarkEnd w:id="80"/>
      <w:bookmarkEnd w:id="81"/>
      <w:bookmarkEnd w:id="82"/>
    </w:p>
    <w:p w14:paraId="0B78924D" w14:textId="77777777" w:rsidR="00507833" w:rsidRDefault="00507833" w:rsidP="00507833">
      <w:r>
        <w:t>3GPP (</w:t>
      </w:r>
      <w:r>
        <w:rPr>
          <w:i/>
          <w:iCs/>
        </w:rPr>
        <w:t xml:space="preserve">3rd </w:t>
      </w:r>
      <w:proofErr w:type="spellStart"/>
      <w:r>
        <w:rPr>
          <w:i/>
          <w:iCs/>
        </w:rPr>
        <w:t>Generation</w:t>
      </w:r>
      <w:proofErr w:type="spellEnd"/>
      <w:r>
        <w:rPr>
          <w:i/>
          <w:iCs/>
        </w:rPr>
        <w:t xml:space="preserve"> Partnership Project</w:t>
      </w:r>
      <w:r>
        <w:t xml:space="preserve">) heeft een structuur met zeven </w:t>
      </w:r>
      <w:proofErr w:type="spellStart"/>
      <w:r>
        <w:rPr>
          <w:i/>
          <w:iCs/>
        </w:rPr>
        <w:t>Organisational</w:t>
      </w:r>
      <w:proofErr w:type="spellEnd"/>
      <w:r>
        <w:rPr>
          <w:i/>
          <w:iCs/>
        </w:rPr>
        <w:t xml:space="preserve"> Partners</w:t>
      </w:r>
      <w:r>
        <w:t xml:space="preserve">. Deze zeven zijn regionale SDO’s op het gebied van telecom, ETSI namens Europa. </w:t>
      </w:r>
      <w:r w:rsidRPr="00507833">
        <w:rPr>
          <w:lang w:val="en-US"/>
        </w:rPr>
        <w:t xml:space="preserve">De </w:t>
      </w:r>
      <w:proofErr w:type="spellStart"/>
      <w:r w:rsidRPr="00507833">
        <w:rPr>
          <w:lang w:val="en-US"/>
        </w:rPr>
        <w:t>verdere</w:t>
      </w:r>
      <w:proofErr w:type="spellEnd"/>
      <w:r w:rsidRPr="00507833">
        <w:rPr>
          <w:lang w:val="en-US"/>
        </w:rPr>
        <w:t xml:space="preserve"> partners </w:t>
      </w:r>
      <w:proofErr w:type="spellStart"/>
      <w:r w:rsidRPr="00507833">
        <w:rPr>
          <w:lang w:val="en-US"/>
        </w:rPr>
        <w:t>zijn</w:t>
      </w:r>
      <w:proofErr w:type="spellEnd"/>
      <w:r w:rsidRPr="00507833">
        <w:rPr>
          <w:lang w:val="en-US"/>
        </w:rPr>
        <w:t xml:space="preserve"> de </w:t>
      </w:r>
      <w:proofErr w:type="spellStart"/>
      <w:r w:rsidRPr="00507833">
        <w:rPr>
          <w:lang w:val="en-US"/>
        </w:rPr>
        <w:t>Japanse</w:t>
      </w:r>
      <w:proofErr w:type="spellEnd"/>
      <w:r w:rsidRPr="00507833">
        <w:rPr>
          <w:lang w:val="en-US"/>
        </w:rPr>
        <w:t xml:space="preserve"> </w:t>
      </w:r>
      <w:r w:rsidRPr="00507833">
        <w:rPr>
          <w:i/>
          <w:iCs/>
          <w:lang w:val="en-US"/>
        </w:rPr>
        <w:t xml:space="preserve">Association of Radio Industries and Business </w:t>
      </w:r>
      <w:proofErr w:type="spellStart"/>
      <w:r w:rsidRPr="00507833">
        <w:rPr>
          <w:lang w:val="en-US"/>
        </w:rPr>
        <w:t>en</w:t>
      </w:r>
      <w:proofErr w:type="spellEnd"/>
      <w:r w:rsidRPr="00507833">
        <w:rPr>
          <w:lang w:val="en-US"/>
        </w:rPr>
        <w:t xml:space="preserve"> het </w:t>
      </w:r>
      <w:r w:rsidRPr="00507833">
        <w:rPr>
          <w:i/>
          <w:iCs/>
          <w:lang w:val="en-US"/>
        </w:rPr>
        <w:t xml:space="preserve">Telecommunication Technology Committee, </w:t>
      </w:r>
      <w:r w:rsidRPr="00507833">
        <w:rPr>
          <w:lang w:val="en-US"/>
        </w:rPr>
        <w:t>de</w:t>
      </w:r>
      <w:r w:rsidRPr="00507833">
        <w:rPr>
          <w:i/>
          <w:iCs/>
          <w:lang w:val="en-US"/>
        </w:rPr>
        <w:t xml:space="preserve"> </w:t>
      </w:r>
      <w:proofErr w:type="spellStart"/>
      <w:r w:rsidRPr="00507833">
        <w:rPr>
          <w:lang w:val="en-US"/>
        </w:rPr>
        <w:t>Amerikaanse</w:t>
      </w:r>
      <w:proofErr w:type="spellEnd"/>
      <w:r w:rsidRPr="00507833">
        <w:rPr>
          <w:lang w:val="en-US"/>
        </w:rPr>
        <w:t xml:space="preserve"> </w:t>
      </w:r>
      <w:r w:rsidRPr="00507833">
        <w:rPr>
          <w:i/>
          <w:iCs/>
          <w:lang w:val="en-US"/>
        </w:rPr>
        <w:t>Alliance for Telecommunications Industry Solutions</w:t>
      </w:r>
      <w:r w:rsidRPr="00507833">
        <w:rPr>
          <w:lang w:val="en-US"/>
        </w:rPr>
        <w:t xml:space="preserve">, de </w:t>
      </w:r>
      <w:r w:rsidRPr="00507833">
        <w:rPr>
          <w:i/>
          <w:iCs/>
          <w:lang w:val="en-US"/>
        </w:rPr>
        <w:t>China Communications Standards Association,</w:t>
      </w:r>
      <w:r w:rsidRPr="00507833">
        <w:rPr>
          <w:lang w:val="en-US"/>
        </w:rPr>
        <w:t xml:space="preserve"> de </w:t>
      </w:r>
      <w:proofErr w:type="spellStart"/>
      <w:r w:rsidRPr="00507833">
        <w:rPr>
          <w:lang w:val="en-US"/>
        </w:rPr>
        <w:t>Indiase</w:t>
      </w:r>
      <w:proofErr w:type="spellEnd"/>
      <w:r w:rsidRPr="00507833">
        <w:rPr>
          <w:lang w:val="en-US"/>
        </w:rPr>
        <w:t xml:space="preserve"> </w:t>
      </w:r>
      <w:r w:rsidRPr="00507833">
        <w:rPr>
          <w:i/>
          <w:iCs/>
          <w:lang w:val="en-US"/>
        </w:rPr>
        <w:t xml:space="preserve">Telecommunications Standards Development Society </w:t>
      </w:r>
      <w:r w:rsidRPr="00507833">
        <w:rPr>
          <w:lang w:val="en-US"/>
        </w:rPr>
        <w:t>en de Zuid-</w:t>
      </w:r>
      <w:proofErr w:type="spellStart"/>
      <w:r w:rsidRPr="00507833">
        <w:rPr>
          <w:lang w:val="en-US"/>
        </w:rPr>
        <w:t>Koreaanse</w:t>
      </w:r>
      <w:proofErr w:type="spellEnd"/>
      <w:r w:rsidRPr="00507833">
        <w:rPr>
          <w:lang w:val="en-US"/>
        </w:rPr>
        <w:t xml:space="preserve"> </w:t>
      </w:r>
      <w:proofErr w:type="spellStart"/>
      <w:r w:rsidRPr="00507833">
        <w:rPr>
          <w:i/>
          <w:iCs/>
          <w:lang w:val="en-US"/>
        </w:rPr>
        <w:t>Telecommunictions</w:t>
      </w:r>
      <w:proofErr w:type="spellEnd"/>
      <w:r w:rsidRPr="00507833">
        <w:rPr>
          <w:i/>
          <w:iCs/>
          <w:lang w:val="en-US"/>
        </w:rPr>
        <w:t xml:space="preserve"> Technology Association</w:t>
      </w:r>
      <w:r w:rsidRPr="00507833">
        <w:rPr>
          <w:lang w:val="en-US"/>
        </w:rPr>
        <w:t xml:space="preserve">. </w:t>
      </w:r>
      <w:r>
        <w:t>Leden van deze SDO’s kunnen zich ook aanmelden bij 3GPP. De vertegenwoordigers worden doorgaans bij naam genoemd, met organisatie ook beschikbaar.</w:t>
      </w:r>
    </w:p>
    <w:p w14:paraId="2B915144" w14:textId="77777777" w:rsidR="00507833" w:rsidRDefault="00507833" w:rsidP="00507833"/>
    <w:p w14:paraId="00E76783" w14:textId="77777777" w:rsidR="00507833" w:rsidRDefault="00507833" w:rsidP="00507833">
      <w:r>
        <w:t>Voor 3GPP hebben wij de volgende gegevens kunnen ophalen:</w:t>
      </w:r>
    </w:p>
    <w:p w14:paraId="487ABCD8" w14:textId="77777777" w:rsidR="00507833" w:rsidRDefault="00507833" w:rsidP="00507833"/>
    <w:p w14:paraId="27AB8369" w14:textId="77777777" w:rsidR="00507833" w:rsidRDefault="00507833" w:rsidP="007E3683">
      <w:pPr>
        <w:pStyle w:val="Lijstalinea"/>
        <w:numPr>
          <w:ilvl w:val="0"/>
          <w:numId w:val="15"/>
        </w:numPr>
      </w:pPr>
      <w:r>
        <w:t>Per orgaan binnen 3GPP (bijv. WG/TC):</w:t>
      </w:r>
    </w:p>
    <w:p w14:paraId="79DD2962" w14:textId="77777777" w:rsidR="00507833" w:rsidRDefault="00507833" w:rsidP="007E3683">
      <w:pPr>
        <w:pStyle w:val="Lijstalinea"/>
        <w:numPr>
          <w:ilvl w:val="1"/>
          <w:numId w:val="15"/>
        </w:numPr>
      </w:pPr>
      <w:r>
        <w:t>Code</w:t>
      </w:r>
    </w:p>
    <w:p w14:paraId="3489976D" w14:textId="77777777" w:rsidR="00507833" w:rsidRDefault="00507833" w:rsidP="007E3683">
      <w:pPr>
        <w:pStyle w:val="Lijstalinea"/>
        <w:numPr>
          <w:ilvl w:val="1"/>
          <w:numId w:val="15"/>
        </w:numPr>
      </w:pPr>
      <w:r>
        <w:t>Naam</w:t>
      </w:r>
    </w:p>
    <w:p w14:paraId="1D831022" w14:textId="77777777" w:rsidR="00507833" w:rsidRDefault="00507833" w:rsidP="007E3683">
      <w:pPr>
        <w:pStyle w:val="Lijstalinea"/>
        <w:numPr>
          <w:ilvl w:val="1"/>
          <w:numId w:val="15"/>
        </w:numPr>
      </w:pPr>
      <w:r>
        <w:t>Beschrijving</w:t>
      </w:r>
    </w:p>
    <w:p w14:paraId="480EB288" w14:textId="77777777" w:rsidR="00507833" w:rsidRDefault="00507833" w:rsidP="007E3683">
      <w:pPr>
        <w:pStyle w:val="Lijstalinea"/>
        <w:numPr>
          <w:ilvl w:val="1"/>
          <w:numId w:val="15"/>
        </w:numPr>
      </w:pPr>
      <w:r>
        <w:t>Leden met rol waar van toepassing</w:t>
      </w:r>
    </w:p>
    <w:p w14:paraId="76E3DE80" w14:textId="77777777" w:rsidR="00507833" w:rsidRDefault="00507833" w:rsidP="007E3683">
      <w:pPr>
        <w:pStyle w:val="Lijstalinea"/>
        <w:numPr>
          <w:ilvl w:val="1"/>
          <w:numId w:val="15"/>
        </w:numPr>
      </w:pPr>
      <w:r>
        <w:t>Meetings van het orgaan</w:t>
      </w:r>
    </w:p>
    <w:p w14:paraId="1EDBBF33" w14:textId="77777777" w:rsidR="00507833" w:rsidRDefault="00507833" w:rsidP="007E3683">
      <w:pPr>
        <w:pStyle w:val="Lijstalinea"/>
        <w:numPr>
          <w:ilvl w:val="0"/>
          <w:numId w:val="15"/>
        </w:numPr>
      </w:pPr>
      <w:r>
        <w:t>Per lid:</w:t>
      </w:r>
    </w:p>
    <w:p w14:paraId="6F42D42D" w14:textId="77777777" w:rsidR="00507833" w:rsidRDefault="00507833" w:rsidP="007E3683">
      <w:pPr>
        <w:pStyle w:val="Lijstalinea"/>
        <w:numPr>
          <w:ilvl w:val="1"/>
          <w:numId w:val="15"/>
        </w:numPr>
      </w:pPr>
      <w:r>
        <w:t>Naam</w:t>
      </w:r>
    </w:p>
    <w:p w14:paraId="71D2BB94" w14:textId="77777777" w:rsidR="00507833" w:rsidRDefault="00507833" w:rsidP="007E3683">
      <w:pPr>
        <w:pStyle w:val="Lijstalinea"/>
        <w:numPr>
          <w:ilvl w:val="1"/>
          <w:numId w:val="15"/>
        </w:numPr>
      </w:pPr>
      <w:r>
        <w:t>Organisatie</w:t>
      </w:r>
    </w:p>
    <w:p w14:paraId="3C731912" w14:textId="77777777" w:rsidR="00507833" w:rsidRDefault="00507833" w:rsidP="007E3683">
      <w:pPr>
        <w:pStyle w:val="Lijstalinea"/>
        <w:numPr>
          <w:ilvl w:val="0"/>
          <w:numId w:val="15"/>
        </w:numPr>
      </w:pPr>
      <w:r>
        <w:t>Per meeting van een orgaan:</w:t>
      </w:r>
    </w:p>
    <w:p w14:paraId="2695AE91" w14:textId="77777777" w:rsidR="00507833" w:rsidRDefault="00507833" w:rsidP="007E3683">
      <w:pPr>
        <w:pStyle w:val="Lijstalinea"/>
        <w:numPr>
          <w:ilvl w:val="1"/>
          <w:numId w:val="15"/>
        </w:numPr>
      </w:pPr>
      <w:r>
        <w:t>Datum</w:t>
      </w:r>
    </w:p>
    <w:p w14:paraId="5756C126" w14:textId="77777777" w:rsidR="00507833" w:rsidRDefault="00507833" w:rsidP="007E3683">
      <w:pPr>
        <w:pStyle w:val="Lijstalinea"/>
        <w:numPr>
          <w:ilvl w:val="1"/>
          <w:numId w:val="15"/>
        </w:numPr>
      </w:pPr>
      <w:r>
        <w:t>Aanwezigen</w:t>
      </w:r>
    </w:p>
    <w:p w14:paraId="363CABCB" w14:textId="77777777" w:rsidR="00507833" w:rsidRDefault="00507833" w:rsidP="007E3683">
      <w:pPr>
        <w:pStyle w:val="Lijstalinea"/>
        <w:numPr>
          <w:ilvl w:val="1"/>
          <w:numId w:val="15"/>
        </w:numPr>
      </w:pPr>
      <w:r>
        <w:t>Evt. formele rol van aanwezige (</w:t>
      </w:r>
      <w:proofErr w:type="spellStart"/>
      <w:r>
        <w:t>bijv</w:t>
      </w:r>
      <w:proofErr w:type="spellEnd"/>
      <w:r>
        <w:t>: DELEGATE of CHAIR)</w:t>
      </w:r>
    </w:p>
    <w:p w14:paraId="50974E2E" w14:textId="77777777" w:rsidR="00507833" w:rsidRDefault="00507833" w:rsidP="007E3683">
      <w:pPr>
        <w:pStyle w:val="Lijstalinea"/>
        <w:numPr>
          <w:ilvl w:val="0"/>
          <w:numId w:val="15"/>
        </w:numPr>
      </w:pPr>
      <w:r>
        <w:t>Per organisatie:</w:t>
      </w:r>
    </w:p>
    <w:p w14:paraId="579F26D5" w14:textId="77777777" w:rsidR="00507833" w:rsidRDefault="00507833" w:rsidP="007E3683">
      <w:pPr>
        <w:pStyle w:val="Lijstalinea"/>
        <w:numPr>
          <w:ilvl w:val="1"/>
          <w:numId w:val="15"/>
        </w:numPr>
      </w:pPr>
      <w:r>
        <w:t>Naam</w:t>
      </w:r>
    </w:p>
    <w:p w14:paraId="0FA19758" w14:textId="77777777" w:rsidR="00507833" w:rsidRDefault="00507833" w:rsidP="007E3683">
      <w:pPr>
        <w:pStyle w:val="Lijstalinea"/>
        <w:numPr>
          <w:ilvl w:val="1"/>
          <w:numId w:val="15"/>
        </w:numPr>
      </w:pPr>
      <w:r>
        <w:t>Landcode (onvolledig)</w:t>
      </w:r>
    </w:p>
    <w:p w14:paraId="4537B5E7" w14:textId="77777777" w:rsidR="00507833" w:rsidRDefault="00507833" w:rsidP="00507833"/>
    <w:p w14:paraId="054A3BD5" w14:textId="77777777" w:rsidR="00507833" w:rsidRDefault="00507833" w:rsidP="007E3683">
      <w:pPr>
        <w:pStyle w:val="Kop2"/>
        <w:numPr>
          <w:ilvl w:val="0"/>
          <w:numId w:val="0"/>
        </w:numPr>
        <w:ind w:left="717"/>
      </w:pPr>
      <w:bookmarkStart w:id="83" w:name="_Toc188708036"/>
      <w:bookmarkStart w:id="84" w:name="_Toc188863960"/>
      <w:bookmarkStart w:id="85" w:name="_Toc195194769"/>
      <w:r>
        <w:t>2.4 ITU</w:t>
      </w:r>
      <w:bookmarkEnd w:id="83"/>
      <w:bookmarkEnd w:id="84"/>
      <w:bookmarkEnd w:id="85"/>
    </w:p>
    <w:p w14:paraId="0BE616D9" w14:textId="77777777" w:rsidR="00507833" w:rsidRDefault="00507833" w:rsidP="00507833">
      <w:r>
        <w:t>Binnen ITU (</w:t>
      </w:r>
      <w:r>
        <w:rPr>
          <w:i/>
          <w:iCs/>
        </w:rPr>
        <w:t xml:space="preserve">International </w:t>
      </w:r>
      <w:proofErr w:type="spellStart"/>
      <w:r>
        <w:rPr>
          <w:i/>
          <w:iCs/>
        </w:rPr>
        <w:t>Telecommuncation</w:t>
      </w:r>
      <w:proofErr w:type="spellEnd"/>
      <w:r>
        <w:rPr>
          <w:i/>
          <w:iCs/>
        </w:rPr>
        <w:t xml:space="preserve"> Union</w:t>
      </w:r>
      <w:r>
        <w:t xml:space="preserve">) ligt onze focus op studiegroepen van de ITU-T de tak van ITU waarbinnen gewerkt wordt aan standaarden. Binnen ITU zijn organisaties, individuen én landen lid. Zij kunnen dus ook een vertegenwoordiging sturen, rol vervullen of </w:t>
      </w:r>
      <w:proofErr w:type="spellStart"/>
      <w:r>
        <w:rPr>
          <w:i/>
          <w:iCs/>
        </w:rPr>
        <w:t>technical</w:t>
      </w:r>
      <w:proofErr w:type="spellEnd"/>
      <w:r>
        <w:rPr>
          <w:i/>
          <w:iCs/>
        </w:rPr>
        <w:t xml:space="preserve"> </w:t>
      </w:r>
      <w:proofErr w:type="spellStart"/>
      <w:r>
        <w:rPr>
          <w:i/>
          <w:iCs/>
        </w:rPr>
        <w:t>contributions</w:t>
      </w:r>
      <w:proofErr w:type="spellEnd"/>
      <w:r>
        <w:t xml:space="preserve"> </w:t>
      </w:r>
      <w:proofErr w:type="spellStart"/>
      <w:r>
        <w:t>indienen.geeft</w:t>
      </w:r>
      <w:proofErr w:type="spellEnd"/>
      <w:r>
        <w:t xml:space="preserve"> een illustratie van </w:t>
      </w:r>
      <w:proofErr w:type="spellStart"/>
      <w:r w:rsidRPr="005312C6">
        <w:rPr>
          <w:i/>
          <w:iCs/>
        </w:rPr>
        <w:t>technical</w:t>
      </w:r>
      <w:proofErr w:type="spellEnd"/>
      <w:r w:rsidRPr="005312C6">
        <w:rPr>
          <w:i/>
          <w:iCs/>
        </w:rPr>
        <w:t xml:space="preserve"> </w:t>
      </w:r>
      <w:proofErr w:type="spellStart"/>
      <w:r w:rsidRPr="005312C6">
        <w:rPr>
          <w:i/>
          <w:iCs/>
        </w:rPr>
        <w:t>contributions</w:t>
      </w:r>
      <w:proofErr w:type="spellEnd"/>
      <w:r>
        <w:t>. Ook bij ITU hebben wij via het ministerie van Economische Zaken toegang gekregen tot de gegevens.</w:t>
      </w:r>
    </w:p>
    <w:p w14:paraId="15074CB7" w14:textId="77777777" w:rsidR="00507833" w:rsidRDefault="00507833" w:rsidP="00507833">
      <w:pPr>
        <w:keepNext/>
        <w:jc w:val="center"/>
        <w:sectPr w:rsidR="00507833" w:rsidSect="00507833">
          <w:pgSz w:w="11906" w:h="16838"/>
          <w:pgMar w:top="1417" w:right="1417" w:bottom="1417" w:left="1417" w:header="708" w:footer="1020" w:gutter="0"/>
          <w:cols w:space="708"/>
          <w:titlePg/>
          <w:docGrid w:linePitch="360"/>
        </w:sectPr>
      </w:pPr>
    </w:p>
    <w:p w14:paraId="5416BFB4" w14:textId="77777777" w:rsidR="00507833" w:rsidRDefault="00507833" w:rsidP="00507833">
      <w:pPr>
        <w:keepNext/>
        <w:jc w:val="center"/>
      </w:pPr>
      <w:r w:rsidRPr="00AD42E3">
        <w:rPr>
          <w:noProof/>
        </w:rPr>
        <w:lastRenderedPageBreak/>
        <w:drawing>
          <wp:inline distT="0" distB="0" distL="0" distR="0" wp14:anchorId="4D32B64F" wp14:editId="2D88D549">
            <wp:extent cx="7898549" cy="3668233"/>
            <wp:effectExtent l="0" t="0" r="7620" b="8890"/>
            <wp:docPr id="679793065" name="Picture 1" descr="Een tabel met technische contributies met &quot;Titel&quot; en &quot;Bron&quot;, waar de bron de organisatie is die de contributie indi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065" name="Picture 1" descr="Een tabel met technische contributies met &quot;Titel&quot; en &quot;Bron&quot;, waar de bron de organisatie is die de contributie indiende."/>
                    <pic:cNvPicPr/>
                  </pic:nvPicPr>
                  <pic:blipFill>
                    <a:blip r:embed="rId19"/>
                    <a:stretch>
                      <a:fillRect/>
                    </a:stretch>
                  </pic:blipFill>
                  <pic:spPr>
                    <a:xfrm>
                      <a:off x="0" y="0"/>
                      <a:ext cx="7930730" cy="3683179"/>
                    </a:xfrm>
                    <a:prstGeom prst="rect">
                      <a:avLst/>
                    </a:prstGeom>
                  </pic:spPr>
                </pic:pic>
              </a:graphicData>
            </a:graphic>
          </wp:inline>
        </w:drawing>
      </w:r>
    </w:p>
    <w:p w14:paraId="07C53137" w14:textId="77777777" w:rsidR="00507833" w:rsidRPr="00507833" w:rsidRDefault="00507833" w:rsidP="00507833">
      <w:pPr>
        <w:pStyle w:val="Bijschrift"/>
        <w:spacing w:line="288" w:lineRule="auto"/>
        <w:ind w:left="720"/>
        <w:rPr>
          <w:lang w:val="en-US"/>
        </w:rPr>
      </w:pPr>
      <w:proofErr w:type="spellStart"/>
      <w:r w:rsidRPr="00507833">
        <w:rPr>
          <w:lang w:val="en-US"/>
        </w:rPr>
        <w:t>Figuur</w:t>
      </w:r>
      <w:proofErr w:type="spellEnd"/>
      <w:r w:rsidRPr="00507833">
        <w:rPr>
          <w:lang w:val="en-US"/>
        </w:rPr>
        <w:t xml:space="preserve"> </w:t>
      </w:r>
      <w:r>
        <w:fldChar w:fldCharType="begin"/>
      </w:r>
      <w:r w:rsidRPr="00507833">
        <w:rPr>
          <w:lang w:val="en-US"/>
        </w:rPr>
        <w:instrText xml:space="preserve"> SEQ Figuur \* ARABIC </w:instrText>
      </w:r>
      <w:r>
        <w:fldChar w:fldCharType="separate"/>
      </w:r>
      <w:r w:rsidRPr="00507833">
        <w:rPr>
          <w:noProof/>
          <w:lang w:val="en-US"/>
        </w:rPr>
        <w:t>1</w:t>
      </w:r>
      <w:r>
        <w:fldChar w:fldCharType="end"/>
      </w:r>
      <w:r w:rsidRPr="00507833">
        <w:rPr>
          <w:lang w:val="en-US"/>
        </w:rPr>
        <w:t xml:space="preserve">. Technical contributions ITU. Bron: </w:t>
      </w:r>
      <w:hyperlink r:id="rId20">
        <w:r w:rsidRPr="00507833">
          <w:rPr>
            <w:rStyle w:val="Hyperlink"/>
            <w:sz w:val="16"/>
            <w:szCs w:val="16"/>
            <w:lang w:val="en-US"/>
          </w:rPr>
          <w:t>[itu.int]</w:t>
        </w:r>
      </w:hyperlink>
      <w:r w:rsidRPr="00507833">
        <w:rPr>
          <w:lang w:val="en-US"/>
        </w:rPr>
        <w:t xml:space="preserve"> </w:t>
      </w:r>
    </w:p>
    <w:p w14:paraId="32FDAFC5" w14:textId="77777777" w:rsidR="00507833" w:rsidRPr="00507833" w:rsidRDefault="00507833" w:rsidP="00507833">
      <w:pPr>
        <w:rPr>
          <w:lang w:val="en-US"/>
        </w:rPr>
      </w:pPr>
    </w:p>
    <w:p w14:paraId="494CF986" w14:textId="77777777" w:rsidR="00507833" w:rsidRDefault="00507833" w:rsidP="00507833">
      <w:r>
        <w:t xml:space="preserve">Voor ITU bleek het onrealistisch om gegevens over de participatie te achterhalen, met uitzondering van formele rollen en </w:t>
      </w:r>
      <w:proofErr w:type="spellStart"/>
      <w:r w:rsidRPr="005312C6">
        <w:rPr>
          <w:i/>
          <w:iCs/>
        </w:rPr>
        <w:t>technical</w:t>
      </w:r>
      <w:proofErr w:type="spellEnd"/>
      <w:r w:rsidRPr="005312C6">
        <w:rPr>
          <w:i/>
          <w:iCs/>
        </w:rPr>
        <w:t xml:space="preserve"> </w:t>
      </w:r>
      <w:proofErr w:type="spellStart"/>
      <w:r w:rsidRPr="005312C6">
        <w:rPr>
          <w:i/>
          <w:iCs/>
        </w:rPr>
        <w:t>contributions</w:t>
      </w:r>
      <w:proofErr w:type="spellEnd"/>
      <w:r>
        <w:t>. Overige gegevens over participatie bleken slechts toegankelijk voor leden van de individuele werkgroepen.</w:t>
      </w:r>
    </w:p>
    <w:p w14:paraId="290D652B" w14:textId="77777777" w:rsidR="00507833" w:rsidRDefault="00507833" w:rsidP="00507833">
      <w:pPr>
        <w:keepNext/>
        <w:jc w:val="center"/>
      </w:pPr>
    </w:p>
    <w:p w14:paraId="01EEF426" w14:textId="77777777" w:rsidR="00507833" w:rsidRDefault="00507833" w:rsidP="00507833">
      <w:pPr>
        <w:keepNext/>
        <w:jc w:val="center"/>
      </w:pPr>
    </w:p>
    <w:p w14:paraId="4718FAE5" w14:textId="77777777" w:rsidR="00507833" w:rsidRDefault="00507833" w:rsidP="00507833">
      <w:pPr>
        <w:keepNext/>
        <w:jc w:val="center"/>
        <w:sectPr w:rsidR="00507833" w:rsidSect="00507833">
          <w:pgSz w:w="16838" w:h="11906" w:orient="landscape"/>
          <w:pgMar w:top="1418" w:right="1418" w:bottom="1418" w:left="1418" w:header="709" w:footer="1021" w:gutter="0"/>
          <w:cols w:space="708"/>
          <w:titlePg/>
          <w:docGrid w:linePitch="360"/>
        </w:sectPr>
      </w:pPr>
    </w:p>
    <w:p w14:paraId="245DF9AA" w14:textId="77777777" w:rsidR="00507833" w:rsidRDefault="00507833" w:rsidP="00507833">
      <w:r>
        <w:lastRenderedPageBreak/>
        <w:t>Dit levert de volgende gegevens op:</w:t>
      </w:r>
    </w:p>
    <w:p w14:paraId="443FAA67" w14:textId="77777777" w:rsidR="00507833" w:rsidRDefault="00507833" w:rsidP="00507833"/>
    <w:p w14:paraId="5978FB5F" w14:textId="77777777" w:rsidR="00507833" w:rsidRDefault="00507833" w:rsidP="007E3683">
      <w:pPr>
        <w:pStyle w:val="Lijstalinea"/>
        <w:numPr>
          <w:ilvl w:val="0"/>
          <w:numId w:val="15"/>
        </w:numPr>
      </w:pPr>
      <w:r>
        <w:t>Per orgaan binnen ITU (bijv. WG/TC):</w:t>
      </w:r>
    </w:p>
    <w:p w14:paraId="11505012" w14:textId="77777777" w:rsidR="00507833" w:rsidRDefault="00507833" w:rsidP="007E3683">
      <w:pPr>
        <w:pStyle w:val="Lijstalinea"/>
        <w:numPr>
          <w:ilvl w:val="1"/>
          <w:numId w:val="15"/>
        </w:numPr>
      </w:pPr>
      <w:r>
        <w:t>Code</w:t>
      </w:r>
    </w:p>
    <w:p w14:paraId="511C6CDF" w14:textId="77777777" w:rsidR="00507833" w:rsidRDefault="00507833" w:rsidP="007E3683">
      <w:pPr>
        <w:pStyle w:val="Lijstalinea"/>
        <w:numPr>
          <w:ilvl w:val="1"/>
          <w:numId w:val="15"/>
        </w:numPr>
      </w:pPr>
      <w:r>
        <w:t>Naam</w:t>
      </w:r>
    </w:p>
    <w:p w14:paraId="4A8998E7" w14:textId="77777777" w:rsidR="00507833" w:rsidRDefault="00507833" w:rsidP="007E3683">
      <w:pPr>
        <w:pStyle w:val="Lijstalinea"/>
        <w:numPr>
          <w:ilvl w:val="1"/>
          <w:numId w:val="15"/>
        </w:numPr>
      </w:pPr>
      <w:r>
        <w:t>Beschrijving</w:t>
      </w:r>
    </w:p>
    <w:p w14:paraId="1BBBB35B" w14:textId="77777777" w:rsidR="00507833" w:rsidRDefault="00507833" w:rsidP="007E3683">
      <w:pPr>
        <w:pStyle w:val="Lijstalinea"/>
        <w:numPr>
          <w:ilvl w:val="1"/>
          <w:numId w:val="15"/>
        </w:numPr>
      </w:pPr>
      <w:r>
        <w:t>Leden met formele rol</w:t>
      </w:r>
    </w:p>
    <w:p w14:paraId="0ADC70F2" w14:textId="77777777" w:rsidR="00507833" w:rsidRDefault="00507833" w:rsidP="007E3683">
      <w:pPr>
        <w:pStyle w:val="Lijstalinea"/>
        <w:numPr>
          <w:ilvl w:val="1"/>
          <w:numId w:val="15"/>
        </w:numPr>
      </w:pPr>
      <w:r>
        <w:t xml:space="preserve">Technische contributies </w:t>
      </w:r>
    </w:p>
    <w:p w14:paraId="45E5A0F2" w14:textId="77777777" w:rsidR="00507833" w:rsidRDefault="00507833" w:rsidP="007E3683">
      <w:pPr>
        <w:pStyle w:val="Lijstalinea"/>
        <w:numPr>
          <w:ilvl w:val="0"/>
          <w:numId w:val="15"/>
        </w:numPr>
      </w:pPr>
      <w:r>
        <w:t>Per lid met formele rol:</w:t>
      </w:r>
    </w:p>
    <w:p w14:paraId="155C4420" w14:textId="77777777" w:rsidR="00507833" w:rsidRDefault="00507833" w:rsidP="007E3683">
      <w:pPr>
        <w:pStyle w:val="Lijstalinea"/>
        <w:numPr>
          <w:ilvl w:val="1"/>
          <w:numId w:val="15"/>
        </w:numPr>
      </w:pPr>
      <w:r>
        <w:t>Naam</w:t>
      </w:r>
    </w:p>
    <w:p w14:paraId="0FAE3BCC" w14:textId="77777777" w:rsidR="00507833" w:rsidRDefault="00507833" w:rsidP="007E3683">
      <w:pPr>
        <w:pStyle w:val="Lijstalinea"/>
        <w:numPr>
          <w:ilvl w:val="1"/>
          <w:numId w:val="15"/>
        </w:numPr>
      </w:pPr>
      <w:r>
        <w:t>Organisatie</w:t>
      </w:r>
    </w:p>
    <w:p w14:paraId="2A38AF1E" w14:textId="77777777" w:rsidR="00507833" w:rsidRDefault="00507833" w:rsidP="007E3683">
      <w:pPr>
        <w:pStyle w:val="Lijstalinea"/>
        <w:numPr>
          <w:ilvl w:val="0"/>
          <w:numId w:val="15"/>
        </w:numPr>
      </w:pPr>
      <w:r>
        <w:t>Per technische contributie:</w:t>
      </w:r>
    </w:p>
    <w:p w14:paraId="5BA2D99A" w14:textId="77777777" w:rsidR="00507833" w:rsidRDefault="00507833" w:rsidP="007E3683">
      <w:pPr>
        <w:pStyle w:val="Lijstalinea"/>
        <w:numPr>
          <w:ilvl w:val="1"/>
          <w:numId w:val="15"/>
        </w:numPr>
      </w:pPr>
      <w:r>
        <w:t>Titel</w:t>
      </w:r>
    </w:p>
    <w:p w14:paraId="1182E2A2" w14:textId="77777777" w:rsidR="00507833" w:rsidRDefault="00507833" w:rsidP="007E3683">
      <w:pPr>
        <w:pStyle w:val="Lijstalinea"/>
        <w:numPr>
          <w:ilvl w:val="1"/>
          <w:numId w:val="15"/>
        </w:numPr>
      </w:pPr>
      <w:r>
        <w:t>Ondertekenende organisaties</w:t>
      </w:r>
    </w:p>
    <w:p w14:paraId="653D13BA" w14:textId="77777777" w:rsidR="00507833" w:rsidRDefault="00507833" w:rsidP="007E3683">
      <w:pPr>
        <w:pStyle w:val="Lijstalinea"/>
        <w:numPr>
          <w:ilvl w:val="0"/>
          <w:numId w:val="15"/>
        </w:numPr>
      </w:pPr>
      <w:r>
        <w:t>Per organisatie:</w:t>
      </w:r>
    </w:p>
    <w:p w14:paraId="732AAD38" w14:textId="77777777" w:rsidR="00507833" w:rsidRDefault="00507833" w:rsidP="007E3683">
      <w:pPr>
        <w:pStyle w:val="Lijstalinea"/>
        <w:numPr>
          <w:ilvl w:val="1"/>
          <w:numId w:val="15"/>
        </w:numPr>
      </w:pPr>
      <w:r>
        <w:t>Naam</w:t>
      </w:r>
    </w:p>
    <w:p w14:paraId="474437B4" w14:textId="77777777" w:rsidR="00507833" w:rsidRDefault="00507833" w:rsidP="00507833"/>
    <w:p w14:paraId="1F19BFB2" w14:textId="77777777" w:rsidR="00507833" w:rsidRDefault="00507833" w:rsidP="007E3683">
      <w:pPr>
        <w:pStyle w:val="Kop2"/>
        <w:numPr>
          <w:ilvl w:val="0"/>
          <w:numId w:val="0"/>
        </w:numPr>
        <w:ind w:left="717"/>
      </w:pPr>
      <w:bookmarkStart w:id="86" w:name="_Toc188708037"/>
      <w:bookmarkStart w:id="87" w:name="_Toc188863961"/>
      <w:bookmarkStart w:id="88" w:name="_Toc195194770"/>
      <w:r>
        <w:t>2.5 ISO</w:t>
      </w:r>
      <w:bookmarkEnd w:id="86"/>
      <w:bookmarkEnd w:id="87"/>
      <w:bookmarkEnd w:id="88"/>
    </w:p>
    <w:p w14:paraId="39DBD832" w14:textId="77777777" w:rsidR="00507833" w:rsidRDefault="00507833" w:rsidP="00507833">
      <w:r>
        <w:t xml:space="preserve">Bij ISO zijn nationale standaardisatie-organisaties lid, namens Nederland NEN. Andere organisaties (voornamelijk SDO’s) kunnen wel voorstellen indienen. Naar buiten toe worden de lidmaatschappen van de technische commissies per land weergegeven. Er worden wel experts afgevaardigd vanuit de NEN normcommissies om die Nederlandse positie te vertegenwoordigen. NEN heeft voor dit onderzoek gegevens opgevraagd bij ISO over de Nederlandse experts die deelnemen aan </w:t>
      </w:r>
      <w:proofErr w:type="spellStart"/>
      <w:r>
        <w:t>werkgroepvergaderingen</w:t>
      </w:r>
      <w:proofErr w:type="spellEnd"/>
      <w:r>
        <w:t>. Dit bevat voor de jaren 2019 tot en met 2024 de volgende gegevens:</w:t>
      </w:r>
    </w:p>
    <w:p w14:paraId="4201C969" w14:textId="77777777" w:rsidR="00507833" w:rsidRDefault="00507833" w:rsidP="00507833"/>
    <w:p w14:paraId="5998936A" w14:textId="77777777" w:rsidR="00507833" w:rsidRDefault="00507833" w:rsidP="007E3683">
      <w:pPr>
        <w:pStyle w:val="Lijstalinea"/>
        <w:numPr>
          <w:ilvl w:val="0"/>
          <w:numId w:val="16"/>
        </w:numPr>
      </w:pPr>
      <w:r>
        <w:t>TC/Werkgroep code</w:t>
      </w:r>
    </w:p>
    <w:p w14:paraId="4D5C3448" w14:textId="77777777" w:rsidR="00507833" w:rsidRDefault="00507833" w:rsidP="007E3683">
      <w:pPr>
        <w:pStyle w:val="Lijstalinea"/>
        <w:numPr>
          <w:ilvl w:val="0"/>
          <w:numId w:val="16"/>
        </w:numPr>
      </w:pPr>
      <w:r>
        <w:t>TC/Werkgroep naam</w:t>
      </w:r>
    </w:p>
    <w:p w14:paraId="654E81C6" w14:textId="77777777" w:rsidR="00507833" w:rsidRDefault="00507833" w:rsidP="007E3683">
      <w:pPr>
        <w:pStyle w:val="Lijstalinea"/>
        <w:numPr>
          <w:ilvl w:val="0"/>
          <w:numId w:val="16"/>
        </w:numPr>
      </w:pPr>
      <w:r>
        <w:t xml:space="preserve">Meeting </w:t>
      </w:r>
      <w:proofErr w:type="spellStart"/>
      <w:r>
        <w:t>id</w:t>
      </w:r>
      <w:proofErr w:type="spellEnd"/>
    </w:p>
    <w:p w14:paraId="0FD57E0C" w14:textId="77777777" w:rsidR="00507833" w:rsidRDefault="00507833" w:rsidP="007E3683">
      <w:pPr>
        <w:pStyle w:val="Lijstalinea"/>
        <w:numPr>
          <w:ilvl w:val="0"/>
          <w:numId w:val="16"/>
        </w:numPr>
      </w:pPr>
      <w:r>
        <w:t>Meeting type</w:t>
      </w:r>
    </w:p>
    <w:p w14:paraId="0C51422B" w14:textId="77777777" w:rsidR="00507833" w:rsidRDefault="00507833" w:rsidP="007E3683">
      <w:pPr>
        <w:pStyle w:val="Lijstalinea"/>
        <w:numPr>
          <w:ilvl w:val="0"/>
          <w:numId w:val="16"/>
        </w:numPr>
      </w:pPr>
      <w:r>
        <w:t>Startdatum</w:t>
      </w:r>
    </w:p>
    <w:p w14:paraId="24641AC1" w14:textId="77777777" w:rsidR="00507833" w:rsidRDefault="00507833" w:rsidP="007E3683">
      <w:pPr>
        <w:pStyle w:val="Lijstalinea"/>
        <w:numPr>
          <w:ilvl w:val="0"/>
          <w:numId w:val="16"/>
        </w:numPr>
      </w:pPr>
      <w:r>
        <w:t>Einddatum</w:t>
      </w:r>
    </w:p>
    <w:p w14:paraId="2F631B42" w14:textId="77777777" w:rsidR="00507833" w:rsidRDefault="00507833" w:rsidP="007E3683">
      <w:pPr>
        <w:pStyle w:val="Lijstalinea"/>
        <w:numPr>
          <w:ilvl w:val="0"/>
          <w:numId w:val="16"/>
        </w:numPr>
      </w:pPr>
      <w:r>
        <w:t>Aantal deelnemers namens Nederland</w:t>
      </w:r>
    </w:p>
    <w:p w14:paraId="08196ED9" w14:textId="77777777" w:rsidR="00507833" w:rsidRDefault="00507833" w:rsidP="00507833"/>
    <w:p w14:paraId="52BE3354" w14:textId="77777777" w:rsidR="00507833" w:rsidRDefault="00507833" w:rsidP="007E3683">
      <w:pPr>
        <w:pStyle w:val="Kop2"/>
        <w:numPr>
          <w:ilvl w:val="0"/>
          <w:numId w:val="0"/>
        </w:numPr>
        <w:ind w:left="717" w:hanging="360"/>
      </w:pPr>
      <w:bookmarkStart w:id="89" w:name="_Toc188708038"/>
      <w:bookmarkStart w:id="90" w:name="_Toc188863962"/>
      <w:bookmarkStart w:id="91" w:name="_Toc195194771"/>
      <w:r>
        <w:t>2.6 IEC</w:t>
      </w:r>
      <w:bookmarkEnd w:id="89"/>
      <w:bookmarkEnd w:id="90"/>
      <w:bookmarkEnd w:id="91"/>
    </w:p>
    <w:p w14:paraId="65C3F5B4" w14:textId="77777777" w:rsidR="00507833" w:rsidRDefault="00507833" w:rsidP="00507833">
      <w:r>
        <w:t xml:space="preserve">Bij IEC kan per land één </w:t>
      </w:r>
      <w:r>
        <w:rPr>
          <w:i/>
          <w:iCs/>
        </w:rPr>
        <w:t xml:space="preserve">National </w:t>
      </w:r>
      <w:proofErr w:type="spellStart"/>
      <w:r>
        <w:rPr>
          <w:i/>
          <w:iCs/>
        </w:rPr>
        <w:t>Committee</w:t>
      </w:r>
      <w:proofErr w:type="spellEnd"/>
      <w:r>
        <w:t xml:space="preserve"> lid worden. Namens Nederland is dat het Netherlands </w:t>
      </w:r>
      <w:proofErr w:type="spellStart"/>
      <w:r>
        <w:t>Electrotechnical</w:t>
      </w:r>
      <w:proofErr w:type="spellEnd"/>
      <w:r>
        <w:t xml:space="preserve"> </w:t>
      </w:r>
      <w:proofErr w:type="spellStart"/>
      <w:r>
        <w:t>Committee</w:t>
      </w:r>
      <w:proofErr w:type="spellEnd"/>
      <w:r>
        <w:t xml:space="preserve"> (NEC). Binnen commissies kan net als bij ISO een rol als deelnemend lid worden gekozen of een rol als </w:t>
      </w:r>
      <w:proofErr w:type="spellStart"/>
      <w:r>
        <w:t>observer</w:t>
      </w:r>
      <w:proofErr w:type="spellEnd"/>
      <w:r>
        <w:t xml:space="preserve">. Nederland is volwaardig lid, maar een aantal landen is ook </w:t>
      </w:r>
      <w:proofErr w:type="spellStart"/>
      <w:r>
        <w:t>affiliate</w:t>
      </w:r>
      <w:proofErr w:type="spellEnd"/>
      <w:r>
        <w:t xml:space="preserve">. Er worden wel experts afgevaardigd vanuit NEN normcommissies om die Nederlandse positie te vertegenwoordigen. Hiervoor heeft NEN voor dit onderzoek gegevens opgevraagd bij IEC over de Nederlandse experts die deelnemen aan </w:t>
      </w:r>
      <w:proofErr w:type="spellStart"/>
      <w:r>
        <w:t>werkgroepvergaderingen</w:t>
      </w:r>
      <w:proofErr w:type="spellEnd"/>
      <w:r>
        <w:t>. Dit bevat voor de jaren 2019 tot en met 2024 de volgende gegevens:</w:t>
      </w:r>
    </w:p>
    <w:p w14:paraId="29B5F294" w14:textId="77777777" w:rsidR="00507833" w:rsidRDefault="00507833" w:rsidP="00507833"/>
    <w:p w14:paraId="4427D8BB" w14:textId="77777777" w:rsidR="00507833" w:rsidRDefault="00507833" w:rsidP="007E3683">
      <w:pPr>
        <w:pStyle w:val="Lijstalinea"/>
        <w:numPr>
          <w:ilvl w:val="0"/>
          <w:numId w:val="16"/>
        </w:numPr>
      </w:pPr>
      <w:r>
        <w:t>Naam participant</w:t>
      </w:r>
    </w:p>
    <w:p w14:paraId="47B243EB" w14:textId="77777777" w:rsidR="00507833" w:rsidRDefault="00507833" w:rsidP="007E3683">
      <w:pPr>
        <w:pStyle w:val="Lijstalinea"/>
        <w:numPr>
          <w:ilvl w:val="0"/>
          <w:numId w:val="16"/>
        </w:numPr>
      </w:pPr>
      <w:r>
        <w:lastRenderedPageBreak/>
        <w:t>Meeting</w:t>
      </w:r>
    </w:p>
    <w:p w14:paraId="1CE45AE0" w14:textId="77777777" w:rsidR="00507833" w:rsidRDefault="00507833" w:rsidP="007E3683">
      <w:pPr>
        <w:pStyle w:val="Lijstalinea"/>
        <w:numPr>
          <w:ilvl w:val="0"/>
          <w:numId w:val="16"/>
        </w:numPr>
      </w:pPr>
      <w:r>
        <w:t>Meeting type</w:t>
      </w:r>
    </w:p>
    <w:p w14:paraId="7F7F084E" w14:textId="77777777" w:rsidR="00507833" w:rsidRDefault="00507833" w:rsidP="007E3683">
      <w:pPr>
        <w:pStyle w:val="Lijstalinea"/>
        <w:numPr>
          <w:ilvl w:val="0"/>
          <w:numId w:val="16"/>
        </w:numPr>
      </w:pPr>
      <w:r>
        <w:t>Beschrijving</w:t>
      </w:r>
    </w:p>
    <w:p w14:paraId="476E9CBC" w14:textId="77777777" w:rsidR="00507833" w:rsidRDefault="00507833" w:rsidP="007E3683">
      <w:pPr>
        <w:pStyle w:val="Lijstalinea"/>
        <w:numPr>
          <w:ilvl w:val="0"/>
          <w:numId w:val="16"/>
        </w:numPr>
      </w:pPr>
      <w:r>
        <w:t>Rol bij de meeting</w:t>
      </w:r>
    </w:p>
    <w:p w14:paraId="797FB0A2" w14:textId="77777777" w:rsidR="00507833" w:rsidRDefault="00507833" w:rsidP="007E3683">
      <w:pPr>
        <w:pStyle w:val="Lijstalinea"/>
        <w:numPr>
          <w:ilvl w:val="0"/>
          <w:numId w:val="16"/>
        </w:numPr>
      </w:pPr>
      <w:proofErr w:type="spellStart"/>
      <w:r w:rsidRPr="00F27658">
        <w:t>Main</w:t>
      </w:r>
      <w:proofErr w:type="spellEnd"/>
      <w:r w:rsidRPr="00F27658">
        <w:t xml:space="preserve"> meeting (congres waar meeting deel van u</w:t>
      </w:r>
      <w:r>
        <w:t>itmaakt)</w:t>
      </w:r>
    </w:p>
    <w:p w14:paraId="32A83CF9" w14:textId="77777777" w:rsidR="00507833" w:rsidRDefault="00507833" w:rsidP="007E3683">
      <w:pPr>
        <w:pStyle w:val="Lijstalinea"/>
        <w:numPr>
          <w:ilvl w:val="0"/>
          <w:numId w:val="16"/>
        </w:numPr>
      </w:pPr>
      <w:r>
        <w:t>Locatie</w:t>
      </w:r>
    </w:p>
    <w:p w14:paraId="7B37FBB0" w14:textId="77777777" w:rsidR="00507833" w:rsidRDefault="00507833" w:rsidP="007E3683">
      <w:pPr>
        <w:pStyle w:val="Lijstalinea"/>
        <w:numPr>
          <w:ilvl w:val="0"/>
          <w:numId w:val="16"/>
        </w:numPr>
      </w:pPr>
      <w:r>
        <w:t>Wijze van participatie</w:t>
      </w:r>
    </w:p>
    <w:p w14:paraId="2DBF89F9" w14:textId="77777777" w:rsidR="00507833" w:rsidRDefault="00507833" w:rsidP="007E3683">
      <w:pPr>
        <w:pStyle w:val="Lijstalinea"/>
        <w:numPr>
          <w:ilvl w:val="0"/>
          <w:numId w:val="16"/>
        </w:numPr>
      </w:pPr>
      <w:r>
        <w:t>Goedkeuring participatie</w:t>
      </w:r>
    </w:p>
    <w:p w14:paraId="281CD2D3" w14:textId="77777777" w:rsidR="00507833" w:rsidRDefault="00507833" w:rsidP="007E3683">
      <w:pPr>
        <w:pStyle w:val="Lijstalinea"/>
        <w:numPr>
          <w:ilvl w:val="0"/>
          <w:numId w:val="16"/>
        </w:numPr>
      </w:pPr>
      <w:r>
        <w:t>Registratie (</w:t>
      </w:r>
      <w:proofErr w:type="spellStart"/>
      <w:r>
        <w:t>Submitted</w:t>
      </w:r>
      <w:proofErr w:type="spellEnd"/>
      <w:r>
        <w:t>/</w:t>
      </w:r>
      <w:proofErr w:type="spellStart"/>
      <w:r>
        <w:t>Not</w:t>
      </w:r>
      <w:proofErr w:type="spellEnd"/>
      <w:r>
        <w:t xml:space="preserve"> </w:t>
      </w:r>
      <w:proofErr w:type="spellStart"/>
      <w:r>
        <w:t>submitted</w:t>
      </w:r>
      <w:proofErr w:type="spellEnd"/>
      <w:r>
        <w:t>)</w:t>
      </w:r>
    </w:p>
    <w:p w14:paraId="74D0B96C" w14:textId="77777777" w:rsidR="00507833" w:rsidRDefault="00507833" w:rsidP="007E3683">
      <w:pPr>
        <w:pStyle w:val="Lijstalinea"/>
        <w:numPr>
          <w:ilvl w:val="0"/>
          <w:numId w:val="16"/>
        </w:numPr>
      </w:pPr>
      <w:r>
        <w:t>Startdatum</w:t>
      </w:r>
    </w:p>
    <w:p w14:paraId="06665D19" w14:textId="77777777" w:rsidR="00507833" w:rsidRDefault="00507833" w:rsidP="007E3683">
      <w:pPr>
        <w:pStyle w:val="Lijstalinea"/>
        <w:numPr>
          <w:ilvl w:val="0"/>
          <w:numId w:val="16"/>
        </w:numPr>
      </w:pPr>
      <w:r>
        <w:t>Einddatum</w:t>
      </w:r>
    </w:p>
    <w:p w14:paraId="200E3B1C" w14:textId="77777777" w:rsidR="00507833" w:rsidRPr="00F27658" w:rsidRDefault="00507833" w:rsidP="00507833"/>
    <w:p w14:paraId="5CFE6F65" w14:textId="77777777" w:rsidR="00507833" w:rsidRDefault="00507833" w:rsidP="007E3683">
      <w:pPr>
        <w:pStyle w:val="Kop2"/>
        <w:numPr>
          <w:ilvl w:val="0"/>
          <w:numId w:val="0"/>
        </w:numPr>
        <w:ind w:left="717"/>
      </w:pPr>
      <w:bookmarkStart w:id="92" w:name="_Toc188708039"/>
      <w:bookmarkStart w:id="93" w:name="_Toc188863963"/>
      <w:bookmarkStart w:id="94" w:name="_Toc195194772"/>
      <w:r>
        <w:t>2.7 IETF</w:t>
      </w:r>
      <w:bookmarkEnd w:id="92"/>
      <w:bookmarkEnd w:id="93"/>
      <w:bookmarkEnd w:id="94"/>
    </w:p>
    <w:p w14:paraId="280467CF" w14:textId="77777777" w:rsidR="00507833" w:rsidRDefault="00507833" w:rsidP="00507833">
      <w:r>
        <w:t xml:space="preserve">IETF heeft geen ledenstructuur. Iedereen kan zich aanmelden voor een werkgroep en wordt verwacht deel te nemen als individu. Deelnemers zijn dan dus niet </w:t>
      </w:r>
      <w:proofErr w:type="spellStart"/>
      <w:r>
        <w:t>organisatiegebonden</w:t>
      </w:r>
      <w:proofErr w:type="spellEnd"/>
      <w:r>
        <w:t xml:space="preserve">, maar vaak wel afgevaardigde. IETF heeft een </w:t>
      </w:r>
      <w:proofErr w:type="spellStart"/>
      <w:r>
        <w:t>datatracker</w:t>
      </w:r>
      <w:proofErr w:type="spellEnd"/>
      <w:r>
        <w:t xml:space="preserve">, waar langs een openbare API gegevens kunnen worden opgevraagd. Voor meetings zijn er verder zogeheten </w:t>
      </w:r>
      <w:proofErr w:type="spellStart"/>
      <w:r>
        <w:rPr>
          <w:i/>
          <w:iCs/>
        </w:rPr>
        <w:t>bluenotes</w:t>
      </w:r>
      <w:proofErr w:type="spellEnd"/>
      <w:r>
        <w:t>, waarin aanwezigen met affiliatie staan voor elke meeting.</w:t>
      </w:r>
    </w:p>
    <w:p w14:paraId="4C0F3C2D" w14:textId="77777777" w:rsidR="00507833" w:rsidRDefault="00507833" w:rsidP="00507833"/>
    <w:p w14:paraId="7F846B3A" w14:textId="77777777" w:rsidR="00507833" w:rsidRDefault="00507833" w:rsidP="00507833">
      <w:r>
        <w:t>Voor IETF zijn de volgende gegevens opgehaald:</w:t>
      </w:r>
    </w:p>
    <w:p w14:paraId="16128AF5" w14:textId="77777777" w:rsidR="00507833" w:rsidRDefault="00507833" w:rsidP="00507833"/>
    <w:p w14:paraId="60698848" w14:textId="77777777" w:rsidR="00507833" w:rsidRDefault="00507833" w:rsidP="007E3683">
      <w:pPr>
        <w:pStyle w:val="Lijstalinea"/>
        <w:numPr>
          <w:ilvl w:val="0"/>
          <w:numId w:val="15"/>
        </w:numPr>
      </w:pPr>
      <w:r>
        <w:t>Per orgaan binnen IETF (bijv. WG/TC):</w:t>
      </w:r>
    </w:p>
    <w:p w14:paraId="4B9E2399" w14:textId="77777777" w:rsidR="00507833" w:rsidRDefault="00507833" w:rsidP="007E3683">
      <w:pPr>
        <w:pStyle w:val="Lijstalinea"/>
        <w:numPr>
          <w:ilvl w:val="1"/>
          <w:numId w:val="15"/>
        </w:numPr>
      </w:pPr>
      <w:r>
        <w:t>Afkorting</w:t>
      </w:r>
    </w:p>
    <w:p w14:paraId="0CC87E93" w14:textId="77777777" w:rsidR="00507833" w:rsidRDefault="00507833" w:rsidP="007E3683">
      <w:pPr>
        <w:pStyle w:val="Lijstalinea"/>
        <w:numPr>
          <w:ilvl w:val="1"/>
          <w:numId w:val="15"/>
        </w:numPr>
      </w:pPr>
      <w:r>
        <w:t>Naam</w:t>
      </w:r>
    </w:p>
    <w:p w14:paraId="02AC86A7" w14:textId="77777777" w:rsidR="00507833" w:rsidRDefault="00507833" w:rsidP="007E3683">
      <w:pPr>
        <w:pStyle w:val="Lijstalinea"/>
        <w:numPr>
          <w:ilvl w:val="1"/>
          <w:numId w:val="15"/>
        </w:numPr>
      </w:pPr>
      <w:r>
        <w:t>Beschrijving</w:t>
      </w:r>
    </w:p>
    <w:p w14:paraId="2FB65F74" w14:textId="77777777" w:rsidR="00507833" w:rsidRDefault="00507833" w:rsidP="007E3683">
      <w:pPr>
        <w:pStyle w:val="Lijstalinea"/>
        <w:numPr>
          <w:ilvl w:val="1"/>
          <w:numId w:val="15"/>
        </w:numPr>
      </w:pPr>
      <w:r>
        <w:t>Type (volgens de hiërarchie van IETF; 23 categorieën)</w:t>
      </w:r>
    </w:p>
    <w:p w14:paraId="0278B41F" w14:textId="77777777" w:rsidR="00507833" w:rsidRDefault="00507833" w:rsidP="007E3683">
      <w:pPr>
        <w:pStyle w:val="Lijstalinea"/>
        <w:numPr>
          <w:ilvl w:val="1"/>
          <w:numId w:val="15"/>
        </w:numPr>
      </w:pPr>
      <w:r>
        <w:t>Parentorgaan (de organen zijn in een boomstructuur opgesteld en hangen uiteindelijk allen onder IETF zelf)</w:t>
      </w:r>
    </w:p>
    <w:p w14:paraId="6BA2BE9C" w14:textId="77777777" w:rsidR="00507833" w:rsidRDefault="00507833" w:rsidP="007E3683">
      <w:pPr>
        <w:pStyle w:val="Lijstalinea"/>
        <w:numPr>
          <w:ilvl w:val="1"/>
          <w:numId w:val="15"/>
        </w:numPr>
      </w:pPr>
      <w:r>
        <w:t>Leden</w:t>
      </w:r>
    </w:p>
    <w:p w14:paraId="5D774D1A" w14:textId="77777777" w:rsidR="00507833" w:rsidRDefault="00507833" w:rsidP="007E3683">
      <w:pPr>
        <w:pStyle w:val="Lijstalinea"/>
        <w:numPr>
          <w:ilvl w:val="1"/>
          <w:numId w:val="15"/>
        </w:numPr>
      </w:pPr>
      <w:r>
        <w:t>Meetings van het orgaan</w:t>
      </w:r>
    </w:p>
    <w:p w14:paraId="44D5B48A" w14:textId="77777777" w:rsidR="00507833" w:rsidRDefault="00507833" w:rsidP="007E3683">
      <w:pPr>
        <w:pStyle w:val="Lijstalinea"/>
        <w:numPr>
          <w:ilvl w:val="0"/>
          <w:numId w:val="15"/>
        </w:numPr>
      </w:pPr>
      <w:r>
        <w:t>Per lid:</w:t>
      </w:r>
    </w:p>
    <w:p w14:paraId="557BE0A8" w14:textId="77777777" w:rsidR="00507833" w:rsidRDefault="00507833" w:rsidP="007E3683">
      <w:pPr>
        <w:pStyle w:val="Lijstalinea"/>
        <w:numPr>
          <w:ilvl w:val="1"/>
          <w:numId w:val="15"/>
        </w:numPr>
      </w:pPr>
      <w:r>
        <w:t>Naam</w:t>
      </w:r>
    </w:p>
    <w:p w14:paraId="0C6674A9" w14:textId="77777777" w:rsidR="00507833" w:rsidRDefault="00507833" w:rsidP="007E3683">
      <w:pPr>
        <w:pStyle w:val="Lijstalinea"/>
        <w:numPr>
          <w:ilvl w:val="1"/>
          <w:numId w:val="15"/>
        </w:numPr>
      </w:pPr>
      <w:r>
        <w:t>E-mailadres</w:t>
      </w:r>
    </w:p>
    <w:p w14:paraId="519632E3" w14:textId="77777777" w:rsidR="00507833" w:rsidRDefault="00507833" w:rsidP="007E3683">
      <w:pPr>
        <w:pStyle w:val="Lijstalinea"/>
        <w:numPr>
          <w:ilvl w:val="1"/>
          <w:numId w:val="15"/>
        </w:numPr>
      </w:pPr>
      <w:r>
        <w:t xml:space="preserve">Naam van organisatie, mits via de </w:t>
      </w:r>
      <w:proofErr w:type="spellStart"/>
      <w:r>
        <w:t>Datatracker</w:t>
      </w:r>
      <w:proofErr w:type="spellEnd"/>
      <w:r>
        <w:t xml:space="preserve"> of </w:t>
      </w:r>
      <w:proofErr w:type="spellStart"/>
      <w:r>
        <w:t>bluenotes</w:t>
      </w:r>
      <w:proofErr w:type="spellEnd"/>
      <w:r>
        <w:t xml:space="preserve"> herleidbaar</w:t>
      </w:r>
    </w:p>
    <w:p w14:paraId="0A2B10D9" w14:textId="77777777" w:rsidR="00507833" w:rsidRDefault="00507833" w:rsidP="007E3683">
      <w:pPr>
        <w:pStyle w:val="Lijstalinea"/>
        <w:numPr>
          <w:ilvl w:val="0"/>
          <w:numId w:val="15"/>
        </w:numPr>
      </w:pPr>
      <w:r>
        <w:t>Per meeting van een orgaan:</w:t>
      </w:r>
    </w:p>
    <w:p w14:paraId="31321B44" w14:textId="77777777" w:rsidR="00507833" w:rsidRDefault="00507833" w:rsidP="007E3683">
      <w:pPr>
        <w:pStyle w:val="Lijstalinea"/>
        <w:numPr>
          <w:ilvl w:val="1"/>
          <w:numId w:val="15"/>
        </w:numPr>
      </w:pPr>
      <w:r>
        <w:t>Datum</w:t>
      </w:r>
    </w:p>
    <w:p w14:paraId="6A4CCFA6" w14:textId="77777777" w:rsidR="00507833" w:rsidRDefault="00507833" w:rsidP="007E3683">
      <w:pPr>
        <w:pStyle w:val="Lijstalinea"/>
        <w:numPr>
          <w:ilvl w:val="1"/>
          <w:numId w:val="15"/>
        </w:numPr>
      </w:pPr>
      <w:r>
        <w:t>Aanwezigen</w:t>
      </w:r>
    </w:p>
    <w:p w14:paraId="1FC70C3E" w14:textId="77777777" w:rsidR="00507833" w:rsidRDefault="00507833" w:rsidP="00507833"/>
    <w:p w14:paraId="322D6072" w14:textId="77777777" w:rsidR="00507833" w:rsidRDefault="00507833" w:rsidP="007E3683">
      <w:pPr>
        <w:pStyle w:val="Kop2"/>
        <w:numPr>
          <w:ilvl w:val="0"/>
          <w:numId w:val="0"/>
        </w:numPr>
        <w:ind w:left="717"/>
      </w:pPr>
      <w:bookmarkStart w:id="95" w:name="_Toc188708040"/>
      <w:bookmarkStart w:id="96" w:name="_Toc188863964"/>
      <w:bookmarkStart w:id="97" w:name="_Toc195194773"/>
      <w:r>
        <w:t>2.8 IEEE-SA</w:t>
      </w:r>
      <w:bookmarkEnd w:id="95"/>
      <w:bookmarkEnd w:id="96"/>
      <w:bookmarkEnd w:id="97"/>
    </w:p>
    <w:p w14:paraId="11D9B88E" w14:textId="77777777" w:rsidR="00507833" w:rsidRDefault="00507833" w:rsidP="00507833">
      <w:r>
        <w:t>IEEE-SA is de standaardisatie-organisatie van IEEE. Lidmaatschap van IEEE-SA kan als individu (bijvoorbeeld als student of als professional) of organisatie. Voor IEEE is het niet gelukt om toegang te krijgen tot gegevens over participatie op het gewenste niveau. Deze waren niet openbaar online beschikbaar en wij hebben hiervoor ook geen medewerking kunnen verkrijgen.</w:t>
      </w:r>
    </w:p>
    <w:p w14:paraId="6889C978" w14:textId="77777777" w:rsidR="00507833" w:rsidRDefault="00507833" w:rsidP="00507833"/>
    <w:p w14:paraId="0902EF0B" w14:textId="77777777" w:rsidR="00507833" w:rsidRDefault="00507833" w:rsidP="007E3683">
      <w:pPr>
        <w:pStyle w:val="Kop2"/>
        <w:numPr>
          <w:ilvl w:val="0"/>
          <w:numId w:val="0"/>
        </w:numPr>
        <w:ind w:left="717"/>
      </w:pPr>
      <w:bookmarkStart w:id="98" w:name="_Toc188708041"/>
      <w:bookmarkStart w:id="99" w:name="_Toc188863965"/>
      <w:bookmarkStart w:id="100" w:name="_Toc195194774"/>
      <w:r>
        <w:lastRenderedPageBreak/>
        <w:t>2.9 W3C</w:t>
      </w:r>
      <w:bookmarkEnd w:id="98"/>
      <w:bookmarkEnd w:id="99"/>
      <w:bookmarkEnd w:id="100"/>
    </w:p>
    <w:p w14:paraId="5099226E" w14:textId="77777777" w:rsidR="00507833" w:rsidRDefault="00507833" w:rsidP="00507833">
      <w:r>
        <w:t>W3C draait om organisatielidmaatschap. Individuen mogen deelnemen, maar doen dat dan in de rol van “</w:t>
      </w:r>
      <w:proofErr w:type="spellStart"/>
      <w:r>
        <w:t>invited</w:t>
      </w:r>
      <w:proofErr w:type="spellEnd"/>
      <w:r>
        <w:t xml:space="preserve"> expert”. W3C heeft een goed toegankelijke API. Hier kan worden opgehaald wie lid is van werkgroepen, welke formele rol zij hebben en welke affiliaties deze personen hebben. De onderstaande gegevens waren daardoor eenvoudig beschikbaar.</w:t>
      </w:r>
    </w:p>
    <w:p w14:paraId="1DCAC0F6" w14:textId="77777777" w:rsidR="00507833" w:rsidRDefault="00507833" w:rsidP="00507833"/>
    <w:p w14:paraId="06595F88" w14:textId="77777777" w:rsidR="00507833" w:rsidRDefault="00507833" w:rsidP="007E3683">
      <w:pPr>
        <w:pStyle w:val="Lijstalinea"/>
        <w:numPr>
          <w:ilvl w:val="0"/>
          <w:numId w:val="15"/>
        </w:numPr>
      </w:pPr>
      <w:r>
        <w:t>Per orgaan binnen W3C (bijv. WG/TC):</w:t>
      </w:r>
    </w:p>
    <w:p w14:paraId="2DB2A6CB" w14:textId="77777777" w:rsidR="00507833" w:rsidRDefault="00507833" w:rsidP="007E3683">
      <w:pPr>
        <w:pStyle w:val="Lijstalinea"/>
        <w:numPr>
          <w:ilvl w:val="1"/>
          <w:numId w:val="15"/>
        </w:numPr>
      </w:pPr>
      <w:r>
        <w:t>Naam</w:t>
      </w:r>
    </w:p>
    <w:p w14:paraId="39B5910A" w14:textId="77777777" w:rsidR="00507833" w:rsidRDefault="00507833" w:rsidP="007E3683">
      <w:pPr>
        <w:pStyle w:val="Lijstalinea"/>
        <w:numPr>
          <w:ilvl w:val="1"/>
          <w:numId w:val="15"/>
        </w:numPr>
      </w:pPr>
      <w:r>
        <w:t>Beschrijving</w:t>
      </w:r>
    </w:p>
    <w:p w14:paraId="0589F791" w14:textId="77777777" w:rsidR="00507833" w:rsidRDefault="00507833" w:rsidP="007E3683">
      <w:pPr>
        <w:pStyle w:val="Lijstalinea"/>
        <w:numPr>
          <w:ilvl w:val="1"/>
          <w:numId w:val="15"/>
        </w:numPr>
      </w:pPr>
      <w:r>
        <w:t>Type (optioneel)</w:t>
      </w:r>
    </w:p>
    <w:p w14:paraId="18EB1B5E" w14:textId="77777777" w:rsidR="00507833" w:rsidRDefault="00507833" w:rsidP="007E3683">
      <w:pPr>
        <w:pStyle w:val="Lijstalinea"/>
        <w:numPr>
          <w:ilvl w:val="1"/>
          <w:numId w:val="15"/>
        </w:numPr>
      </w:pPr>
      <w:r>
        <w:t>Leden met formele rol waar relevant</w:t>
      </w:r>
    </w:p>
    <w:p w14:paraId="0E85A6A4" w14:textId="77777777" w:rsidR="00507833" w:rsidRDefault="00507833" w:rsidP="007E3683">
      <w:pPr>
        <w:pStyle w:val="Lijstalinea"/>
        <w:numPr>
          <w:ilvl w:val="0"/>
          <w:numId w:val="15"/>
        </w:numPr>
      </w:pPr>
      <w:r>
        <w:t>Per lid:</w:t>
      </w:r>
    </w:p>
    <w:p w14:paraId="38568B9D" w14:textId="77777777" w:rsidR="00507833" w:rsidRDefault="00507833" w:rsidP="007E3683">
      <w:pPr>
        <w:pStyle w:val="Lijstalinea"/>
        <w:numPr>
          <w:ilvl w:val="1"/>
          <w:numId w:val="15"/>
        </w:numPr>
      </w:pPr>
      <w:r>
        <w:t>Naam</w:t>
      </w:r>
    </w:p>
    <w:p w14:paraId="6B36DC0D" w14:textId="77777777" w:rsidR="00507833" w:rsidRDefault="00507833" w:rsidP="007E3683">
      <w:pPr>
        <w:pStyle w:val="Lijstalinea"/>
        <w:numPr>
          <w:ilvl w:val="1"/>
          <w:numId w:val="15"/>
        </w:numPr>
      </w:pPr>
      <w:r>
        <w:t>E-mailadres (mits zelf opgegeven)</w:t>
      </w:r>
    </w:p>
    <w:p w14:paraId="32A4CCA5" w14:textId="77777777" w:rsidR="00507833" w:rsidRDefault="00507833" w:rsidP="007E3683">
      <w:pPr>
        <w:pStyle w:val="Lijstalinea"/>
        <w:numPr>
          <w:ilvl w:val="1"/>
          <w:numId w:val="15"/>
        </w:numPr>
      </w:pPr>
      <w:r>
        <w:t>Land (mits zelf opgegeven)</w:t>
      </w:r>
    </w:p>
    <w:p w14:paraId="774B9B66" w14:textId="77777777" w:rsidR="00507833" w:rsidRDefault="00507833" w:rsidP="007E3683">
      <w:pPr>
        <w:pStyle w:val="Lijstalinea"/>
        <w:numPr>
          <w:ilvl w:val="1"/>
          <w:numId w:val="15"/>
        </w:numPr>
      </w:pPr>
      <w:r>
        <w:t>Naam van de organisatie</w:t>
      </w:r>
    </w:p>
    <w:p w14:paraId="2A958082" w14:textId="77777777" w:rsidR="00507833" w:rsidRDefault="00507833" w:rsidP="00507833"/>
    <w:p w14:paraId="446FB6CB" w14:textId="77777777" w:rsidR="00507833" w:rsidRDefault="00507833" w:rsidP="007E3683">
      <w:pPr>
        <w:pStyle w:val="Kop2"/>
        <w:numPr>
          <w:ilvl w:val="0"/>
          <w:numId w:val="0"/>
        </w:numPr>
        <w:ind w:left="717"/>
      </w:pPr>
      <w:bookmarkStart w:id="101" w:name="_Toc188708042"/>
      <w:bookmarkStart w:id="102" w:name="_Toc188863966"/>
      <w:bookmarkStart w:id="103" w:name="_Toc195194775"/>
      <w:r>
        <w:t>2.10 OASIS</w:t>
      </w:r>
      <w:bookmarkEnd w:id="101"/>
      <w:bookmarkEnd w:id="102"/>
      <w:bookmarkEnd w:id="103"/>
    </w:p>
    <w:p w14:paraId="0CC47319" w14:textId="77777777" w:rsidR="00507833" w:rsidRDefault="00507833" w:rsidP="00507833">
      <w:r>
        <w:t xml:space="preserve">OASIS heeft organisatielidmaatschap. Medewerkers van leden kunnen deelnemen aan standaardisatieprocessen. Het maakt standaarden via </w:t>
      </w:r>
      <w:proofErr w:type="spellStart"/>
      <w:r>
        <w:t>technical</w:t>
      </w:r>
      <w:proofErr w:type="spellEnd"/>
      <w:r>
        <w:t xml:space="preserve"> </w:t>
      </w:r>
      <w:proofErr w:type="spellStart"/>
      <w:r>
        <w:t>committees</w:t>
      </w:r>
      <w:proofErr w:type="spellEnd"/>
      <w:r>
        <w:t xml:space="preserve"> (</w:t>
      </w:r>
      <w:proofErr w:type="spellStart"/>
      <w:r>
        <w:t>TC’s</w:t>
      </w:r>
      <w:proofErr w:type="spellEnd"/>
      <w:r>
        <w:t xml:space="preserve">), maar er is ook ruimte voor open projecten. Voor OASIS hebben wij de volgende gegevens kunnen achterhalen: </w:t>
      </w:r>
    </w:p>
    <w:p w14:paraId="67804864" w14:textId="77777777" w:rsidR="00507833" w:rsidRDefault="00507833" w:rsidP="00507833"/>
    <w:p w14:paraId="3F661B04" w14:textId="77777777" w:rsidR="00507833" w:rsidRDefault="00507833" w:rsidP="007E3683">
      <w:pPr>
        <w:pStyle w:val="Lijstalinea"/>
        <w:numPr>
          <w:ilvl w:val="0"/>
          <w:numId w:val="15"/>
        </w:numPr>
      </w:pPr>
      <w:r>
        <w:t>Per orgaan binnen OASIS (bijv. WG/TC):</w:t>
      </w:r>
    </w:p>
    <w:p w14:paraId="4B273781" w14:textId="77777777" w:rsidR="00507833" w:rsidRDefault="00507833" w:rsidP="007E3683">
      <w:pPr>
        <w:pStyle w:val="Lijstalinea"/>
        <w:numPr>
          <w:ilvl w:val="1"/>
          <w:numId w:val="15"/>
        </w:numPr>
      </w:pPr>
      <w:r>
        <w:t>Afkorting</w:t>
      </w:r>
    </w:p>
    <w:p w14:paraId="3A891B8B" w14:textId="77777777" w:rsidR="00507833" w:rsidRDefault="00507833" w:rsidP="007E3683">
      <w:pPr>
        <w:pStyle w:val="Lijstalinea"/>
        <w:numPr>
          <w:ilvl w:val="1"/>
          <w:numId w:val="15"/>
        </w:numPr>
      </w:pPr>
      <w:r>
        <w:t>Naam</w:t>
      </w:r>
    </w:p>
    <w:p w14:paraId="38F26881" w14:textId="77777777" w:rsidR="00507833" w:rsidRDefault="00507833" w:rsidP="007E3683">
      <w:pPr>
        <w:pStyle w:val="Lijstalinea"/>
        <w:numPr>
          <w:ilvl w:val="1"/>
          <w:numId w:val="15"/>
        </w:numPr>
      </w:pPr>
      <w:r>
        <w:t>Leden</w:t>
      </w:r>
    </w:p>
    <w:p w14:paraId="46A001DE" w14:textId="77777777" w:rsidR="00507833" w:rsidRDefault="00507833" w:rsidP="007E3683">
      <w:pPr>
        <w:pStyle w:val="Lijstalinea"/>
        <w:numPr>
          <w:ilvl w:val="0"/>
          <w:numId w:val="15"/>
        </w:numPr>
      </w:pPr>
      <w:r>
        <w:t>Per lid:</w:t>
      </w:r>
    </w:p>
    <w:p w14:paraId="037475CC" w14:textId="77777777" w:rsidR="00507833" w:rsidRDefault="00507833" w:rsidP="007E3683">
      <w:pPr>
        <w:pStyle w:val="Lijstalinea"/>
        <w:numPr>
          <w:ilvl w:val="1"/>
          <w:numId w:val="15"/>
        </w:numPr>
      </w:pPr>
      <w:r>
        <w:t>Naam (optioneel)</w:t>
      </w:r>
    </w:p>
    <w:p w14:paraId="25D7C5EA" w14:textId="77777777" w:rsidR="00507833" w:rsidRPr="00715367" w:rsidRDefault="00507833" w:rsidP="007E3683">
      <w:pPr>
        <w:pStyle w:val="Lijstalinea"/>
        <w:numPr>
          <w:ilvl w:val="1"/>
          <w:numId w:val="15"/>
        </w:numPr>
      </w:pPr>
      <w:r>
        <w:t>Naam van de organisatie</w:t>
      </w:r>
    </w:p>
    <w:p w14:paraId="61D05B54" w14:textId="77777777" w:rsidR="00507833" w:rsidRDefault="00507833" w:rsidP="00507833">
      <w:pPr>
        <w:spacing w:after="160"/>
      </w:pPr>
      <w:r>
        <w:br w:type="page"/>
      </w:r>
    </w:p>
    <w:p w14:paraId="114C7DA2" w14:textId="77777777" w:rsidR="00507833" w:rsidRDefault="00507833" w:rsidP="007E3683">
      <w:pPr>
        <w:pStyle w:val="Kop1"/>
        <w:numPr>
          <w:ilvl w:val="0"/>
          <w:numId w:val="0"/>
        </w:numPr>
        <w:ind w:left="357"/>
      </w:pPr>
      <w:bookmarkStart w:id="104" w:name="_Toc188708043"/>
      <w:bookmarkStart w:id="105" w:name="_Toc188863967"/>
      <w:bookmarkStart w:id="106" w:name="_Toc195194776"/>
      <w:r>
        <w:lastRenderedPageBreak/>
        <w:t>3. Resultaten kwantitatieve analyse per SDO</w:t>
      </w:r>
      <w:bookmarkEnd w:id="30"/>
      <w:bookmarkEnd w:id="31"/>
      <w:bookmarkEnd w:id="32"/>
      <w:bookmarkEnd w:id="33"/>
      <w:bookmarkEnd w:id="34"/>
      <w:bookmarkEnd w:id="104"/>
      <w:bookmarkEnd w:id="105"/>
      <w:bookmarkEnd w:id="106"/>
    </w:p>
    <w:p w14:paraId="3E7C7AB5" w14:textId="77777777" w:rsidR="00507833" w:rsidRPr="00EF520D" w:rsidRDefault="00507833" w:rsidP="00507833"/>
    <w:p w14:paraId="487C36D6" w14:textId="77777777" w:rsidR="00507833" w:rsidRDefault="00507833" w:rsidP="007E3683">
      <w:pPr>
        <w:pStyle w:val="Kop2"/>
        <w:numPr>
          <w:ilvl w:val="1"/>
          <w:numId w:val="14"/>
        </w:numPr>
        <w:ind w:left="927"/>
      </w:pPr>
      <w:bookmarkStart w:id="107" w:name="_Toc165905540"/>
      <w:bookmarkStart w:id="108" w:name="_Toc187660824"/>
      <w:bookmarkStart w:id="109" w:name="_Toc187660851"/>
      <w:bookmarkStart w:id="110" w:name="_Toc188708044"/>
      <w:bookmarkStart w:id="111" w:name="_Toc188863968"/>
      <w:bookmarkStart w:id="112" w:name="_Toc195194777"/>
      <w:r w:rsidRPr="00B61488">
        <w:t>ISO</w:t>
      </w:r>
      <w:bookmarkEnd w:id="107"/>
      <w:bookmarkEnd w:id="108"/>
      <w:bookmarkEnd w:id="109"/>
      <w:bookmarkEnd w:id="110"/>
      <w:bookmarkEnd w:id="111"/>
      <w:bookmarkEnd w:id="112"/>
    </w:p>
    <w:p w14:paraId="60509BB6" w14:textId="77777777" w:rsidR="00507833" w:rsidRDefault="00507833" w:rsidP="00507833">
      <w:r>
        <w:t xml:space="preserve">In de online dataverzameling hebben wij in totaal 3973 </w:t>
      </w:r>
      <w:proofErr w:type="spellStart"/>
      <w:r>
        <w:t>technical</w:t>
      </w:r>
      <w:proofErr w:type="spellEnd"/>
      <w:r>
        <w:t xml:space="preserve"> </w:t>
      </w:r>
      <w:proofErr w:type="spellStart"/>
      <w:r>
        <w:t>committees</w:t>
      </w:r>
      <w:proofErr w:type="spellEnd"/>
      <w:r>
        <w:t xml:space="preserve">, </w:t>
      </w:r>
      <w:proofErr w:type="spellStart"/>
      <w:r>
        <w:t>subcommittees</w:t>
      </w:r>
      <w:proofErr w:type="spellEnd"/>
      <w:r>
        <w:t xml:space="preserve"> en werkgroepen opgehaald. Dit gaat breder dan alleen digitalisering, het laat de volledige breedte van het werkgebied van ISO zien. Bij 768 was openbaar te achterhalen welk land het secretariaat voert. Bij de werkgroepen was dit doorgaans niet mogelijk en NEN voert secretariaten van een deel van deze werkgroepen. Voor zover dit openbaar beschikbaar was kunnen wij stellen dat NEN het secretariaat voert van 9 </w:t>
      </w:r>
      <w:proofErr w:type="spellStart"/>
      <w:r>
        <w:t>technical</w:t>
      </w:r>
      <w:proofErr w:type="spellEnd"/>
      <w:r>
        <w:t xml:space="preserve"> </w:t>
      </w:r>
      <w:proofErr w:type="spellStart"/>
      <w:r>
        <w:t>committees</w:t>
      </w:r>
      <w:proofErr w:type="spellEnd"/>
      <w:r>
        <w:t xml:space="preserve"> en </w:t>
      </w:r>
      <w:proofErr w:type="spellStart"/>
      <w:r>
        <w:t>subcommittees</w:t>
      </w:r>
      <w:proofErr w:type="spellEnd"/>
      <w:r>
        <w:t>. Dit zijn (</w:t>
      </w:r>
      <w:r>
        <w:fldChar w:fldCharType="begin"/>
      </w:r>
      <w:r>
        <w:instrText xml:space="preserve"> REF _Ref172635837 \h </w:instrText>
      </w:r>
      <w:r>
        <w:fldChar w:fldCharType="separate"/>
      </w:r>
      <w:r>
        <w:t xml:space="preserve">Tabel </w:t>
      </w:r>
      <w:r>
        <w:fldChar w:fldCharType="end"/>
      </w:r>
      <w:r>
        <w:t>):</w:t>
      </w:r>
    </w:p>
    <w:p w14:paraId="0F728B82" w14:textId="77777777" w:rsidR="00507833" w:rsidRDefault="00507833" w:rsidP="00507833"/>
    <w:p w14:paraId="385EAD67" w14:textId="77777777" w:rsidR="00507833" w:rsidRDefault="00507833" w:rsidP="00507833">
      <w:pPr>
        <w:pStyle w:val="Bijschrift"/>
        <w:keepNext/>
        <w:spacing w:line="288" w:lineRule="auto"/>
      </w:pPr>
      <w:bookmarkStart w:id="113" w:name="_Ref172635837"/>
      <w:r>
        <w:t xml:space="preserve">Tabel </w:t>
      </w:r>
      <w:bookmarkEnd w:id="113"/>
      <w:r>
        <w:t xml:space="preserve">3 Werkgroepen in ISO met </w:t>
      </w:r>
      <w:proofErr w:type="spellStart"/>
      <w:r>
        <w:t>werkgroepnaam</w:t>
      </w:r>
      <w:proofErr w:type="spellEnd"/>
      <w:r>
        <w:t xml:space="preserve"> waar NEN het secretariaat van voert</w:t>
      </w:r>
    </w:p>
    <w:tbl>
      <w:tblPr>
        <w:tblStyle w:val="Rastertabel4-Accent1"/>
        <w:tblW w:w="0" w:type="auto"/>
        <w:tblLook w:val="0420" w:firstRow="1" w:lastRow="0" w:firstColumn="0" w:lastColumn="0" w:noHBand="0" w:noVBand="1"/>
      </w:tblPr>
      <w:tblGrid>
        <w:gridCol w:w="1842"/>
        <w:gridCol w:w="6481"/>
      </w:tblGrid>
      <w:tr w:rsidR="00507833" w:rsidRPr="00053366" w14:paraId="75E5FF4D" w14:textId="77777777" w:rsidTr="003E6F79">
        <w:trPr>
          <w:cnfStyle w:val="100000000000" w:firstRow="1" w:lastRow="0" w:firstColumn="0" w:lastColumn="0" w:oddVBand="0" w:evenVBand="0" w:oddHBand="0" w:evenHBand="0" w:firstRowFirstColumn="0" w:firstRowLastColumn="0" w:lastRowFirstColumn="0" w:lastRowLastColumn="0"/>
        </w:trPr>
        <w:tc>
          <w:tcPr>
            <w:tcW w:w="1842" w:type="dxa"/>
          </w:tcPr>
          <w:p w14:paraId="232F2495" w14:textId="77777777" w:rsidR="00507833" w:rsidRPr="006F3C31" w:rsidRDefault="00507833" w:rsidP="003E6F79">
            <w:pPr>
              <w:rPr>
                <w:lang w:val="en-GB"/>
              </w:rPr>
            </w:pPr>
            <w:proofErr w:type="spellStart"/>
            <w:r>
              <w:rPr>
                <w:lang w:val="en-GB"/>
              </w:rPr>
              <w:t>Werkgroep</w:t>
            </w:r>
            <w:proofErr w:type="spellEnd"/>
          </w:p>
        </w:tc>
        <w:tc>
          <w:tcPr>
            <w:tcW w:w="6481" w:type="dxa"/>
          </w:tcPr>
          <w:p w14:paraId="629B2BA3" w14:textId="77777777" w:rsidR="00507833" w:rsidRPr="00053366" w:rsidRDefault="00507833" w:rsidP="003E6F79">
            <w:proofErr w:type="spellStart"/>
            <w:r>
              <w:t>Werkgroepnaam</w:t>
            </w:r>
            <w:proofErr w:type="spellEnd"/>
          </w:p>
        </w:tc>
      </w:tr>
      <w:tr w:rsidR="00507833" w:rsidRPr="00507833" w14:paraId="5C681E13"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13802D2E" w14:textId="77777777" w:rsidR="00507833" w:rsidRPr="00E966B2" w:rsidRDefault="00507833" w:rsidP="003E6F79">
            <w:r w:rsidRPr="00E966B2">
              <w:rPr>
                <w:lang w:val="en-GB"/>
              </w:rPr>
              <w:t xml:space="preserve">ISO/TC 138/SC 4 </w:t>
            </w:r>
          </w:p>
        </w:tc>
        <w:tc>
          <w:tcPr>
            <w:tcW w:w="6481" w:type="dxa"/>
          </w:tcPr>
          <w:p w14:paraId="3751E918" w14:textId="77777777" w:rsidR="00507833" w:rsidRPr="00167DC7" w:rsidRDefault="00507833" w:rsidP="003E6F79">
            <w:pPr>
              <w:rPr>
                <w:lang w:val="en-GB"/>
              </w:rPr>
            </w:pPr>
            <w:r w:rsidRPr="006F3C31">
              <w:rPr>
                <w:lang w:val="en-GB"/>
              </w:rPr>
              <w:t>Plastics pipes and fittings for the supply of gaseous fuels</w:t>
            </w:r>
          </w:p>
        </w:tc>
      </w:tr>
      <w:tr w:rsidR="00507833" w:rsidRPr="00507833" w14:paraId="3469AB09" w14:textId="77777777" w:rsidTr="003E6F79">
        <w:tc>
          <w:tcPr>
            <w:tcW w:w="1842" w:type="dxa"/>
          </w:tcPr>
          <w:p w14:paraId="2156AF5F" w14:textId="77777777" w:rsidR="00507833" w:rsidRPr="00E966B2" w:rsidRDefault="00507833" w:rsidP="003E6F79">
            <w:r w:rsidRPr="00E966B2">
              <w:rPr>
                <w:lang w:val="en-GB"/>
              </w:rPr>
              <w:t xml:space="preserve">ISO/TC 138/SC 5 </w:t>
            </w:r>
          </w:p>
        </w:tc>
        <w:tc>
          <w:tcPr>
            <w:tcW w:w="6481" w:type="dxa"/>
          </w:tcPr>
          <w:p w14:paraId="15929BA4" w14:textId="77777777" w:rsidR="00507833" w:rsidRPr="00167DC7" w:rsidRDefault="00507833" w:rsidP="003E6F79">
            <w:pPr>
              <w:rPr>
                <w:lang w:val="en-GB"/>
              </w:rPr>
            </w:pPr>
            <w:r w:rsidRPr="006F3C31">
              <w:rPr>
                <w:lang w:val="en-GB"/>
              </w:rPr>
              <w:t>General properties of pipes, fittings and valves of plastic materials and their acce</w:t>
            </w:r>
            <w:r>
              <w:rPr>
                <w:lang w:val="en-GB"/>
              </w:rPr>
              <w:t>sso</w:t>
            </w:r>
            <w:r w:rsidRPr="006F3C31">
              <w:rPr>
                <w:lang w:val="en-GB"/>
              </w:rPr>
              <w:t>ries -- Test methods and basic specifications</w:t>
            </w:r>
          </w:p>
        </w:tc>
      </w:tr>
      <w:tr w:rsidR="00507833" w14:paraId="4A79D2A6"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54D3448C" w14:textId="77777777" w:rsidR="00507833" w:rsidRPr="00E966B2" w:rsidRDefault="00507833" w:rsidP="003E6F79">
            <w:r w:rsidRPr="00E966B2">
              <w:t>ISO/TC 193</w:t>
            </w:r>
          </w:p>
        </w:tc>
        <w:tc>
          <w:tcPr>
            <w:tcW w:w="6481" w:type="dxa"/>
          </w:tcPr>
          <w:p w14:paraId="47F98540" w14:textId="77777777" w:rsidR="00507833" w:rsidRDefault="00507833" w:rsidP="003E6F79">
            <w:r w:rsidRPr="006F3C31">
              <w:rPr>
                <w:lang w:val="en-GB"/>
              </w:rPr>
              <w:t>Natural gas</w:t>
            </w:r>
          </w:p>
        </w:tc>
      </w:tr>
      <w:tr w:rsidR="00507833" w:rsidRPr="00053366" w14:paraId="50063ADC" w14:textId="77777777" w:rsidTr="003E6F79">
        <w:tc>
          <w:tcPr>
            <w:tcW w:w="1842" w:type="dxa"/>
          </w:tcPr>
          <w:p w14:paraId="3E930172" w14:textId="77777777" w:rsidR="00507833" w:rsidRPr="00E966B2" w:rsidRDefault="00507833" w:rsidP="003E6F79">
            <w:r w:rsidRPr="00E966B2">
              <w:rPr>
                <w:lang w:val="en-GB"/>
              </w:rPr>
              <w:t xml:space="preserve">ISO/TC 193/SC 1 </w:t>
            </w:r>
          </w:p>
        </w:tc>
        <w:tc>
          <w:tcPr>
            <w:tcW w:w="6481" w:type="dxa"/>
          </w:tcPr>
          <w:p w14:paraId="28AB55C5" w14:textId="77777777" w:rsidR="00507833" w:rsidRPr="00053366" w:rsidRDefault="00507833" w:rsidP="003E6F79">
            <w:r w:rsidRPr="006F3C31">
              <w:rPr>
                <w:lang w:val="en-GB"/>
              </w:rPr>
              <w:t>Analysis of natural gas</w:t>
            </w:r>
          </w:p>
        </w:tc>
      </w:tr>
      <w:tr w:rsidR="00507833" w:rsidRPr="00507833" w14:paraId="4A468EA0"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1A0CF107" w14:textId="77777777" w:rsidR="00507833" w:rsidRPr="00E966B2" w:rsidRDefault="00507833" w:rsidP="003E6F79">
            <w:r w:rsidRPr="00E966B2">
              <w:rPr>
                <w:lang w:val="en-GB"/>
              </w:rPr>
              <w:t>ISO/TC 28</w:t>
            </w:r>
          </w:p>
        </w:tc>
        <w:tc>
          <w:tcPr>
            <w:tcW w:w="6481" w:type="dxa"/>
          </w:tcPr>
          <w:p w14:paraId="7D874A9E" w14:textId="77777777" w:rsidR="00507833" w:rsidRPr="00167DC7" w:rsidRDefault="00507833" w:rsidP="003E6F79">
            <w:pPr>
              <w:rPr>
                <w:lang w:val="en-GB"/>
              </w:rPr>
            </w:pPr>
            <w:r w:rsidRPr="006F3C31">
              <w:rPr>
                <w:lang w:val="en-GB"/>
              </w:rPr>
              <w:t>Petroleum and related products, fuels and lubricants from natural or synthetic sources</w:t>
            </w:r>
          </w:p>
        </w:tc>
      </w:tr>
      <w:tr w:rsidR="00507833" w:rsidRPr="00053366" w14:paraId="2F591AC1" w14:textId="77777777" w:rsidTr="003E6F79">
        <w:tc>
          <w:tcPr>
            <w:tcW w:w="1842" w:type="dxa"/>
          </w:tcPr>
          <w:p w14:paraId="0FDA7A74" w14:textId="77777777" w:rsidR="00507833" w:rsidRPr="00E966B2" w:rsidRDefault="00507833" w:rsidP="003E6F79">
            <w:r w:rsidRPr="00E966B2">
              <w:t>ISO/TC 308</w:t>
            </w:r>
          </w:p>
        </w:tc>
        <w:tc>
          <w:tcPr>
            <w:tcW w:w="6481" w:type="dxa"/>
          </w:tcPr>
          <w:p w14:paraId="4B985DF3" w14:textId="77777777" w:rsidR="00507833" w:rsidRPr="00053366" w:rsidRDefault="00507833" w:rsidP="003E6F79">
            <w:r w:rsidRPr="006F3C31">
              <w:rPr>
                <w:lang w:val="en-GB"/>
              </w:rPr>
              <w:t>Chain of custody</w:t>
            </w:r>
          </w:p>
        </w:tc>
      </w:tr>
      <w:tr w:rsidR="00507833" w:rsidRPr="00053366" w14:paraId="6524F216"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08643209" w14:textId="77777777" w:rsidR="00507833" w:rsidRPr="00E966B2" w:rsidRDefault="00507833" w:rsidP="003E6F79">
            <w:r w:rsidRPr="00E966B2">
              <w:rPr>
                <w:lang w:val="en-GB"/>
              </w:rPr>
              <w:t xml:space="preserve">ISO/TC 34/SC 5 </w:t>
            </w:r>
          </w:p>
        </w:tc>
        <w:tc>
          <w:tcPr>
            <w:tcW w:w="6481" w:type="dxa"/>
          </w:tcPr>
          <w:p w14:paraId="06E04788" w14:textId="77777777" w:rsidR="00507833" w:rsidRPr="00053366" w:rsidRDefault="00507833" w:rsidP="003E6F79">
            <w:r w:rsidRPr="006F3C31">
              <w:rPr>
                <w:lang w:val="en-GB"/>
              </w:rPr>
              <w:t>Milk and milk products</w:t>
            </w:r>
          </w:p>
        </w:tc>
      </w:tr>
      <w:tr w:rsidR="00507833" w:rsidRPr="00053366" w14:paraId="5F844C49" w14:textId="77777777" w:rsidTr="003E6F79">
        <w:tc>
          <w:tcPr>
            <w:tcW w:w="1842" w:type="dxa"/>
          </w:tcPr>
          <w:p w14:paraId="55683359" w14:textId="77777777" w:rsidR="00507833" w:rsidRPr="00E966B2" w:rsidRDefault="00507833" w:rsidP="003E6F79">
            <w:r w:rsidRPr="00E966B2">
              <w:t>ISO/TC 35</w:t>
            </w:r>
          </w:p>
        </w:tc>
        <w:tc>
          <w:tcPr>
            <w:tcW w:w="6481" w:type="dxa"/>
          </w:tcPr>
          <w:p w14:paraId="1986B2C1" w14:textId="77777777" w:rsidR="00507833" w:rsidRPr="00053366" w:rsidRDefault="00507833" w:rsidP="003E6F79">
            <w:r w:rsidRPr="006F3C31">
              <w:rPr>
                <w:lang w:val="en-GB"/>
              </w:rPr>
              <w:t>Paints and varnishes</w:t>
            </w:r>
          </w:p>
        </w:tc>
      </w:tr>
      <w:tr w:rsidR="00507833" w:rsidRPr="00DE29A3" w14:paraId="3F70EAED"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716F72DE" w14:textId="77777777" w:rsidR="00507833" w:rsidRPr="00E966B2" w:rsidRDefault="00507833" w:rsidP="003E6F79">
            <w:r w:rsidRPr="00E966B2">
              <w:rPr>
                <w:lang w:val="en-GB"/>
              </w:rPr>
              <w:t>ISO/TC 67</w:t>
            </w:r>
          </w:p>
        </w:tc>
        <w:tc>
          <w:tcPr>
            <w:tcW w:w="6481" w:type="dxa"/>
          </w:tcPr>
          <w:p w14:paraId="5B96B37F" w14:textId="77777777" w:rsidR="00507833" w:rsidRPr="00167DC7" w:rsidRDefault="00507833" w:rsidP="003E6F79">
            <w:pPr>
              <w:rPr>
                <w:lang w:val="en-GB"/>
              </w:rPr>
            </w:pPr>
            <w:r w:rsidRPr="006F3C31">
              <w:rPr>
                <w:lang w:val="en-GB"/>
              </w:rPr>
              <w:t>Oil and gas industries including lower carbon energy</w:t>
            </w:r>
          </w:p>
        </w:tc>
      </w:tr>
    </w:tbl>
    <w:p w14:paraId="69F14D21" w14:textId="77777777" w:rsidR="00507833" w:rsidRPr="00053366" w:rsidRDefault="00507833" w:rsidP="00507833">
      <w:pPr>
        <w:rPr>
          <w:lang w:val="en-GB"/>
        </w:rPr>
      </w:pPr>
    </w:p>
    <w:p w14:paraId="6928CC51" w14:textId="77777777" w:rsidR="00507833" w:rsidRDefault="00507833" w:rsidP="00507833">
      <w:r w:rsidRPr="003A2EE1">
        <w:t>Duitsland voert met 133</w:t>
      </w:r>
      <w:r>
        <w:t xml:space="preserve"> </w:t>
      </w:r>
      <w:proofErr w:type="spellStart"/>
      <w:r>
        <w:t>TC’s</w:t>
      </w:r>
      <w:proofErr w:type="spellEnd"/>
      <w:r>
        <w:t xml:space="preserve"> en </w:t>
      </w:r>
      <w:proofErr w:type="spellStart"/>
      <w:r>
        <w:t>SC’s</w:t>
      </w:r>
      <w:proofErr w:type="spellEnd"/>
      <w:r w:rsidRPr="003A2EE1">
        <w:t xml:space="preserve"> de m</w:t>
      </w:r>
      <w:r>
        <w:t>eeste secretariaten, gevolgd door VS (95) en Japan (82). Vergelijkbare landen voeren ongeveer evenveel secretariaten: België (5), Denemarken (5) en Noorwegen (8).</w:t>
      </w:r>
    </w:p>
    <w:p w14:paraId="5D333DC1" w14:textId="77777777" w:rsidR="00507833" w:rsidRDefault="00507833" w:rsidP="00507833"/>
    <w:p w14:paraId="11D4F865" w14:textId="77777777" w:rsidR="00507833" w:rsidRDefault="00507833" w:rsidP="00507833">
      <w:pPr>
        <w:pStyle w:val="Bijschrift"/>
        <w:keepNext/>
        <w:spacing w:line="288" w:lineRule="auto"/>
      </w:pPr>
      <w:r>
        <w:t>Tabel 4. Aanwezigheid bij vergaderingen van ISO per jaar in een selectie van ISO-lichamen, beperkt tot het digitale domein</w:t>
      </w:r>
    </w:p>
    <w:tbl>
      <w:tblPr>
        <w:tblStyle w:val="Rastertabel4-Accent1"/>
        <w:tblW w:w="1555" w:type="dxa"/>
        <w:tblLook w:val="04A0" w:firstRow="1" w:lastRow="0" w:firstColumn="1" w:lastColumn="0" w:noHBand="0" w:noVBand="1"/>
      </w:tblPr>
      <w:tblGrid>
        <w:gridCol w:w="846"/>
        <w:gridCol w:w="1604"/>
      </w:tblGrid>
      <w:tr w:rsidR="00507833" w:rsidRPr="00167DC7" w14:paraId="0CAFFFEB" w14:textId="77777777" w:rsidTr="003E6F7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324A0805" w14:textId="77777777" w:rsidR="00507833" w:rsidRPr="00167DC7" w:rsidRDefault="00507833" w:rsidP="003E6F79">
            <w:r w:rsidRPr="00167DC7">
              <w:t>Jaar</w:t>
            </w:r>
          </w:p>
        </w:tc>
        <w:tc>
          <w:tcPr>
            <w:tcW w:w="709" w:type="dxa"/>
            <w:noWrap/>
            <w:hideMark/>
          </w:tcPr>
          <w:p w14:paraId="5D226CAD" w14:textId="77777777" w:rsidR="00507833" w:rsidRPr="00167DC7" w:rsidRDefault="00507833" w:rsidP="003E6F79">
            <w:pPr>
              <w:cnfStyle w:val="100000000000" w:firstRow="1" w:lastRow="0" w:firstColumn="0" w:lastColumn="0" w:oddVBand="0" w:evenVBand="0" w:oddHBand="0" w:evenHBand="0" w:firstRowFirstColumn="0" w:firstRowLastColumn="0" w:lastRowFirstColumn="0" w:lastRowLastColumn="0"/>
              <w:rPr>
                <w:color w:val="auto"/>
              </w:rPr>
            </w:pPr>
            <w:r>
              <w:t>Aanwezigheid</w:t>
            </w:r>
          </w:p>
        </w:tc>
      </w:tr>
      <w:tr w:rsidR="00507833" w:rsidRPr="00167DC7" w14:paraId="14BF318A"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56F99065" w14:textId="77777777" w:rsidR="00507833" w:rsidRPr="00167DC7" w:rsidRDefault="00507833" w:rsidP="003E6F79">
            <w:r w:rsidRPr="00167DC7">
              <w:t>2019</w:t>
            </w:r>
          </w:p>
        </w:tc>
        <w:tc>
          <w:tcPr>
            <w:tcW w:w="709" w:type="dxa"/>
            <w:noWrap/>
            <w:hideMark/>
          </w:tcPr>
          <w:p w14:paraId="3F254B1B"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89</w:t>
            </w:r>
          </w:p>
        </w:tc>
      </w:tr>
      <w:tr w:rsidR="00507833" w:rsidRPr="00167DC7" w14:paraId="46A285B8"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05DC2FBD" w14:textId="77777777" w:rsidR="00507833" w:rsidRPr="00167DC7" w:rsidRDefault="00507833" w:rsidP="003E6F79">
            <w:r w:rsidRPr="00167DC7">
              <w:t>2020</w:t>
            </w:r>
          </w:p>
        </w:tc>
        <w:tc>
          <w:tcPr>
            <w:tcW w:w="709" w:type="dxa"/>
            <w:noWrap/>
            <w:hideMark/>
          </w:tcPr>
          <w:p w14:paraId="6B200667"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209</w:t>
            </w:r>
          </w:p>
        </w:tc>
      </w:tr>
      <w:tr w:rsidR="00507833" w:rsidRPr="00167DC7" w14:paraId="04739707"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63F0B7B0" w14:textId="77777777" w:rsidR="00507833" w:rsidRPr="00167DC7" w:rsidRDefault="00507833" w:rsidP="003E6F79">
            <w:r w:rsidRPr="00167DC7">
              <w:t>2021</w:t>
            </w:r>
          </w:p>
        </w:tc>
        <w:tc>
          <w:tcPr>
            <w:tcW w:w="709" w:type="dxa"/>
            <w:noWrap/>
            <w:hideMark/>
          </w:tcPr>
          <w:p w14:paraId="24C3BE98"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359</w:t>
            </w:r>
          </w:p>
        </w:tc>
      </w:tr>
      <w:tr w:rsidR="00507833" w:rsidRPr="00167DC7" w14:paraId="6A852B80"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617597CC" w14:textId="77777777" w:rsidR="00507833" w:rsidRPr="00167DC7" w:rsidRDefault="00507833" w:rsidP="003E6F79">
            <w:r w:rsidRPr="00167DC7">
              <w:t>2022</w:t>
            </w:r>
          </w:p>
        </w:tc>
        <w:tc>
          <w:tcPr>
            <w:tcW w:w="709" w:type="dxa"/>
            <w:noWrap/>
            <w:hideMark/>
          </w:tcPr>
          <w:p w14:paraId="774D460C"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321</w:t>
            </w:r>
          </w:p>
        </w:tc>
      </w:tr>
      <w:tr w:rsidR="00507833" w:rsidRPr="00167DC7" w14:paraId="4AD9BB70"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E2B222" w14:textId="77777777" w:rsidR="00507833" w:rsidRPr="00167DC7" w:rsidRDefault="00507833" w:rsidP="003E6F79">
            <w:r w:rsidRPr="00167DC7">
              <w:t>2023</w:t>
            </w:r>
          </w:p>
        </w:tc>
        <w:tc>
          <w:tcPr>
            <w:tcW w:w="709" w:type="dxa"/>
            <w:noWrap/>
            <w:hideMark/>
          </w:tcPr>
          <w:p w14:paraId="40D873A8"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309</w:t>
            </w:r>
          </w:p>
        </w:tc>
      </w:tr>
      <w:tr w:rsidR="00507833" w:rsidRPr="00167DC7" w14:paraId="6CBC6713"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DF89580" w14:textId="77777777" w:rsidR="00507833" w:rsidRPr="00167DC7" w:rsidRDefault="00507833" w:rsidP="003E6F79">
            <w:r w:rsidRPr="00167DC7">
              <w:t>2024</w:t>
            </w:r>
          </w:p>
        </w:tc>
        <w:tc>
          <w:tcPr>
            <w:tcW w:w="709" w:type="dxa"/>
            <w:noWrap/>
            <w:hideMark/>
          </w:tcPr>
          <w:p w14:paraId="648C12DC"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391</w:t>
            </w:r>
          </w:p>
        </w:tc>
      </w:tr>
    </w:tbl>
    <w:p w14:paraId="12CB25FD" w14:textId="77777777" w:rsidR="00507833" w:rsidRDefault="00507833" w:rsidP="00507833"/>
    <w:p w14:paraId="167D058C" w14:textId="77777777" w:rsidR="00507833" w:rsidRDefault="00507833" w:rsidP="0062462E">
      <w:pPr>
        <w:pStyle w:val="Kop2"/>
        <w:numPr>
          <w:ilvl w:val="0"/>
          <w:numId w:val="0"/>
        </w:numPr>
        <w:ind w:left="717"/>
      </w:pPr>
      <w:bookmarkStart w:id="114" w:name="_Toc165905541"/>
      <w:bookmarkStart w:id="115" w:name="_Toc187660825"/>
      <w:bookmarkStart w:id="116" w:name="_Toc187660852"/>
      <w:bookmarkStart w:id="117" w:name="_Toc188708045"/>
      <w:bookmarkStart w:id="118" w:name="_Toc188863969"/>
      <w:bookmarkStart w:id="119" w:name="_Toc195194778"/>
      <w:r>
        <w:t xml:space="preserve">3.2 </w:t>
      </w:r>
      <w:r w:rsidRPr="00B61488">
        <w:t>IEC</w:t>
      </w:r>
      <w:bookmarkEnd w:id="114"/>
      <w:bookmarkEnd w:id="115"/>
      <w:bookmarkEnd w:id="116"/>
      <w:bookmarkEnd w:id="117"/>
      <w:bookmarkEnd w:id="118"/>
      <w:bookmarkEnd w:id="119"/>
    </w:p>
    <w:p w14:paraId="554A8CE5" w14:textId="77777777" w:rsidR="00507833" w:rsidRDefault="00507833" w:rsidP="00507833">
      <w:r>
        <w:t xml:space="preserve">Nederland is lid van 174 van de 195 </w:t>
      </w:r>
      <w:proofErr w:type="spellStart"/>
      <w:r>
        <w:t>technical</w:t>
      </w:r>
      <w:proofErr w:type="spellEnd"/>
      <w:r>
        <w:t xml:space="preserve"> </w:t>
      </w:r>
      <w:proofErr w:type="spellStart"/>
      <w:r>
        <w:t>committees</w:t>
      </w:r>
      <w:proofErr w:type="spellEnd"/>
      <w:r>
        <w:t xml:space="preserve"> en </w:t>
      </w:r>
      <w:proofErr w:type="spellStart"/>
      <w:r>
        <w:t>subcommittees</w:t>
      </w:r>
      <w:proofErr w:type="spellEnd"/>
      <w:r>
        <w:t xml:space="preserve"> van IEC. Waarover gegevens openbaar waren. Net als bij ISO geldt ook dat deze lidmaatschappen over de volledige breedte van IEC gaan.</w:t>
      </w:r>
    </w:p>
    <w:p w14:paraId="280C2082" w14:textId="77777777" w:rsidR="00507833" w:rsidRDefault="00507833" w:rsidP="00507833"/>
    <w:p w14:paraId="7447E39B" w14:textId="77777777" w:rsidR="00507833" w:rsidRDefault="00507833" w:rsidP="00507833">
      <w:pPr>
        <w:pStyle w:val="Bijschrift"/>
        <w:keepNext/>
        <w:spacing w:line="288" w:lineRule="auto"/>
      </w:pPr>
      <w:r>
        <w:t>Tabel 5. Aanwezigheid en aantal vervullingen van formele rollen bij IEC per jaar</w:t>
      </w:r>
    </w:p>
    <w:tbl>
      <w:tblPr>
        <w:tblStyle w:val="Rastertabel4-Accent1"/>
        <w:tblW w:w="4106" w:type="dxa"/>
        <w:tblLook w:val="04A0" w:firstRow="1" w:lastRow="0" w:firstColumn="1" w:lastColumn="0" w:noHBand="0" w:noVBand="1"/>
      </w:tblPr>
      <w:tblGrid>
        <w:gridCol w:w="846"/>
        <w:gridCol w:w="1604"/>
        <w:gridCol w:w="1656"/>
      </w:tblGrid>
      <w:tr w:rsidR="00507833" w:rsidRPr="00167DC7" w14:paraId="2B2F9D7E" w14:textId="77777777" w:rsidTr="003E6F7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04F39CFC" w14:textId="77777777" w:rsidR="00507833" w:rsidRPr="00167DC7" w:rsidRDefault="00507833" w:rsidP="003E6F79">
            <w:r w:rsidRPr="00167DC7">
              <w:t>Jaar</w:t>
            </w:r>
          </w:p>
        </w:tc>
        <w:tc>
          <w:tcPr>
            <w:tcW w:w="1604" w:type="dxa"/>
            <w:noWrap/>
            <w:hideMark/>
          </w:tcPr>
          <w:p w14:paraId="10DA23C6" w14:textId="77777777" w:rsidR="00507833" w:rsidRPr="00167DC7" w:rsidRDefault="00507833" w:rsidP="003E6F79">
            <w:pPr>
              <w:cnfStyle w:val="100000000000" w:firstRow="1" w:lastRow="0" w:firstColumn="0" w:lastColumn="0" w:oddVBand="0" w:evenVBand="0" w:oddHBand="0" w:evenHBand="0" w:firstRowFirstColumn="0" w:firstRowLastColumn="0" w:lastRowFirstColumn="0" w:lastRowLastColumn="0"/>
            </w:pPr>
            <w:r w:rsidRPr="00167DC7">
              <w:t>Aanwezigheid</w:t>
            </w:r>
          </w:p>
        </w:tc>
        <w:tc>
          <w:tcPr>
            <w:tcW w:w="1656" w:type="dxa"/>
          </w:tcPr>
          <w:p w14:paraId="1B9B2D90" w14:textId="77777777" w:rsidR="00507833" w:rsidRPr="00167DC7" w:rsidRDefault="00507833" w:rsidP="003E6F79">
            <w:pPr>
              <w:cnfStyle w:val="100000000000" w:firstRow="1" w:lastRow="0" w:firstColumn="0" w:lastColumn="0" w:oddVBand="0" w:evenVBand="0" w:oddHBand="0" w:evenHBand="0" w:firstRowFirstColumn="0" w:firstRowLastColumn="0" w:lastRowFirstColumn="0" w:lastRowLastColumn="0"/>
            </w:pPr>
            <w:r w:rsidRPr="00167DC7">
              <w:t>Vervulling formele rol</w:t>
            </w:r>
          </w:p>
        </w:tc>
      </w:tr>
      <w:tr w:rsidR="00507833" w:rsidRPr="00167DC7" w14:paraId="5682D560"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5CB9BCBE" w14:textId="77777777" w:rsidR="00507833" w:rsidRPr="00167DC7" w:rsidRDefault="00507833" w:rsidP="003E6F79">
            <w:r w:rsidRPr="00167DC7">
              <w:t>2019</w:t>
            </w:r>
          </w:p>
        </w:tc>
        <w:tc>
          <w:tcPr>
            <w:tcW w:w="1604" w:type="dxa"/>
            <w:noWrap/>
            <w:hideMark/>
          </w:tcPr>
          <w:p w14:paraId="5C8ABA49"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397</w:t>
            </w:r>
          </w:p>
        </w:tc>
        <w:tc>
          <w:tcPr>
            <w:tcW w:w="1656" w:type="dxa"/>
          </w:tcPr>
          <w:p w14:paraId="5119669F"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38</w:t>
            </w:r>
          </w:p>
        </w:tc>
      </w:tr>
      <w:tr w:rsidR="00507833" w:rsidRPr="00167DC7" w14:paraId="72EEB44D"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7440A820" w14:textId="77777777" w:rsidR="00507833" w:rsidRPr="00167DC7" w:rsidRDefault="00507833" w:rsidP="003E6F79">
            <w:r w:rsidRPr="00167DC7">
              <w:t>2020</w:t>
            </w:r>
          </w:p>
        </w:tc>
        <w:tc>
          <w:tcPr>
            <w:tcW w:w="1604" w:type="dxa"/>
            <w:noWrap/>
            <w:hideMark/>
          </w:tcPr>
          <w:p w14:paraId="6F7ED52C"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221</w:t>
            </w:r>
          </w:p>
        </w:tc>
        <w:tc>
          <w:tcPr>
            <w:tcW w:w="1656" w:type="dxa"/>
          </w:tcPr>
          <w:p w14:paraId="6FC4FB6F"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22</w:t>
            </w:r>
          </w:p>
        </w:tc>
      </w:tr>
      <w:tr w:rsidR="00507833" w:rsidRPr="00167DC7" w14:paraId="00854F1A"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4A87EC3A" w14:textId="77777777" w:rsidR="00507833" w:rsidRPr="00167DC7" w:rsidRDefault="00507833" w:rsidP="003E6F79">
            <w:r w:rsidRPr="00167DC7">
              <w:t>2021</w:t>
            </w:r>
          </w:p>
        </w:tc>
        <w:tc>
          <w:tcPr>
            <w:tcW w:w="1604" w:type="dxa"/>
            <w:noWrap/>
            <w:hideMark/>
          </w:tcPr>
          <w:p w14:paraId="5B7E4975"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299</w:t>
            </w:r>
          </w:p>
        </w:tc>
        <w:tc>
          <w:tcPr>
            <w:tcW w:w="1656" w:type="dxa"/>
          </w:tcPr>
          <w:p w14:paraId="16D4E5EC"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24</w:t>
            </w:r>
          </w:p>
        </w:tc>
      </w:tr>
      <w:tr w:rsidR="00507833" w:rsidRPr="00167DC7" w14:paraId="124D0667"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5384D0C" w14:textId="77777777" w:rsidR="00507833" w:rsidRPr="00167DC7" w:rsidRDefault="00507833" w:rsidP="003E6F79">
            <w:r w:rsidRPr="00167DC7">
              <w:t>2022</w:t>
            </w:r>
          </w:p>
        </w:tc>
        <w:tc>
          <w:tcPr>
            <w:tcW w:w="1604" w:type="dxa"/>
            <w:noWrap/>
            <w:hideMark/>
          </w:tcPr>
          <w:p w14:paraId="2BF08C78"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337</w:t>
            </w:r>
          </w:p>
        </w:tc>
        <w:tc>
          <w:tcPr>
            <w:tcW w:w="1656" w:type="dxa"/>
          </w:tcPr>
          <w:p w14:paraId="4649A508"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34</w:t>
            </w:r>
          </w:p>
        </w:tc>
      </w:tr>
      <w:tr w:rsidR="00507833" w:rsidRPr="00167DC7" w14:paraId="49DEA3DA"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2FFB5B29" w14:textId="77777777" w:rsidR="00507833" w:rsidRPr="00167DC7" w:rsidRDefault="00507833" w:rsidP="003E6F79">
            <w:r w:rsidRPr="00167DC7">
              <w:t>2023</w:t>
            </w:r>
          </w:p>
        </w:tc>
        <w:tc>
          <w:tcPr>
            <w:tcW w:w="1604" w:type="dxa"/>
            <w:noWrap/>
            <w:hideMark/>
          </w:tcPr>
          <w:p w14:paraId="58E50125"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379</w:t>
            </w:r>
          </w:p>
        </w:tc>
        <w:tc>
          <w:tcPr>
            <w:tcW w:w="1656" w:type="dxa"/>
          </w:tcPr>
          <w:p w14:paraId="6469CCB2"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33</w:t>
            </w:r>
          </w:p>
        </w:tc>
      </w:tr>
      <w:tr w:rsidR="00507833" w:rsidRPr="00167DC7" w14:paraId="226AE587"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7D40BE34" w14:textId="77777777" w:rsidR="00507833" w:rsidRPr="00167DC7" w:rsidRDefault="00507833" w:rsidP="003E6F79">
            <w:r w:rsidRPr="00167DC7">
              <w:t>2024</w:t>
            </w:r>
          </w:p>
        </w:tc>
        <w:tc>
          <w:tcPr>
            <w:tcW w:w="1604" w:type="dxa"/>
            <w:noWrap/>
            <w:hideMark/>
          </w:tcPr>
          <w:p w14:paraId="37CDD331"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384</w:t>
            </w:r>
          </w:p>
        </w:tc>
        <w:tc>
          <w:tcPr>
            <w:tcW w:w="1656" w:type="dxa"/>
          </w:tcPr>
          <w:p w14:paraId="6E2BD3D8"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41</w:t>
            </w:r>
          </w:p>
        </w:tc>
      </w:tr>
    </w:tbl>
    <w:p w14:paraId="79F440C9" w14:textId="77777777" w:rsidR="00507833" w:rsidRDefault="00507833" w:rsidP="00507833"/>
    <w:p w14:paraId="2A664992" w14:textId="77777777" w:rsidR="00507833" w:rsidRPr="003605B8" w:rsidRDefault="00507833" w:rsidP="00507833"/>
    <w:p w14:paraId="312124E8" w14:textId="77777777" w:rsidR="00507833" w:rsidRDefault="00507833" w:rsidP="007E3683">
      <w:pPr>
        <w:pStyle w:val="Kop2"/>
        <w:numPr>
          <w:ilvl w:val="0"/>
          <w:numId w:val="0"/>
        </w:numPr>
        <w:ind w:left="717"/>
      </w:pPr>
      <w:bookmarkStart w:id="120" w:name="_Toc165905542"/>
      <w:bookmarkStart w:id="121" w:name="_Toc187660826"/>
      <w:bookmarkStart w:id="122" w:name="_Toc187660853"/>
      <w:bookmarkStart w:id="123" w:name="_Toc188708046"/>
      <w:bookmarkStart w:id="124" w:name="_Toc188863970"/>
      <w:bookmarkStart w:id="125" w:name="_Toc195194779"/>
      <w:r>
        <w:t xml:space="preserve">3.3 </w:t>
      </w:r>
      <w:r w:rsidRPr="00B61488">
        <w:t>ETSI</w:t>
      </w:r>
      <w:bookmarkEnd w:id="120"/>
      <w:bookmarkEnd w:id="121"/>
      <w:bookmarkEnd w:id="122"/>
      <w:bookmarkEnd w:id="123"/>
      <w:bookmarkEnd w:id="124"/>
      <w:bookmarkEnd w:id="125"/>
    </w:p>
    <w:p w14:paraId="5F919AF7" w14:textId="77777777" w:rsidR="00507833" w:rsidRDefault="00507833" w:rsidP="00507833">
      <w:pPr>
        <w:pStyle w:val="Bijschrift"/>
        <w:keepNext/>
        <w:spacing w:line="288" w:lineRule="auto"/>
      </w:pPr>
      <w:r>
        <w:t>Tabel 6 Nederlandse vertegenwoordiging in aantallen</w:t>
      </w:r>
      <w:r w:rsidRPr="00F93423">
        <w:t xml:space="preserve"> </w:t>
      </w:r>
      <w:r>
        <w:t>bij ETSI, per organisatietype per participatievorm</w:t>
      </w:r>
    </w:p>
    <w:tbl>
      <w:tblPr>
        <w:tblStyle w:val="Rastertabel4-Accent1"/>
        <w:tblW w:w="0" w:type="auto"/>
        <w:tblLayout w:type="fixed"/>
        <w:tblLook w:val="04A0" w:firstRow="1" w:lastRow="0" w:firstColumn="1" w:lastColumn="0" w:noHBand="0" w:noVBand="1"/>
      </w:tblPr>
      <w:tblGrid>
        <w:gridCol w:w="2263"/>
        <w:gridCol w:w="1409"/>
        <w:gridCol w:w="1550"/>
        <w:gridCol w:w="1550"/>
        <w:gridCol w:w="1551"/>
      </w:tblGrid>
      <w:tr w:rsidR="00507833" w:rsidRPr="00B91530" w14:paraId="0FD5AD8D"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6FF2E8E5" w14:textId="77777777" w:rsidR="00507833" w:rsidRPr="00B91530" w:rsidRDefault="00507833" w:rsidP="003E6F79">
            <w:r w:rsidRPr="00B91530">
              <w:t>Organisatietype</w:t>
            </w:r>
          </w:p>
        </w:tc>
        <w:tc>
          <w:tcPr>
            <w:tcW w:w="1409" w:type="dxa"/>
            <w:noWrap/>
            <w:hideMark/>
          </w:tcPr>
          <w:p w14:paraId="54DD79FF"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1550" w:type="dxa"/>
            <w:noWrap/>
            <w:hideMark/>
          </w:tcPr>
          <w:p w14:paraId="4F9E1F8D"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1550" w:type="dxa"/>
            <w:noWrap/>
            <w:hideMark/>
          </w:tcPr>
          <w:p w14:paraId="002D3DFE"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Bijwonen meeting</w:t>
            </w:r>
          </w:p>
        </w:tc>
        <w:tc>
          <w:tcPr>
            <w:tcW w:w="1551" w:type="dxa"/>
            <w:noWrap/>
            <w:hideMark/>
          </w:tcPr>
          <w:p w14:paraId="62AFDD9D"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B91530">
              <w:t>Totaal</w:t>
            </w:r>
          </w:p>
        </w:tc>
      </w:tr>
      <w:tr w:rsidR="00507833" w:rsidRPr="00B91530" w14:paraId="6EC194CC"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36FB019" w14:textId="77777777" w:rsidR="00507833" w:rsidRPr="00216FE5" w:rsidRDefault="00507833" w:rsidP="003E6F79">
            <w:pPr>
              <w:rPr>
                <w:b w:val="0"/>
              </w:rPr>
            </w:pPr>
            <w:r w:rsidRPr="00216FE5">
              <w:rPr>
                <w:b w:val="0"/>
              </w:rPr>
              <w:t xml:space="preserve">Nederlandse </w:t>
            </w:r>
            <w:proofErr w:type="spellStart"/>
            <w:r w:rsidRPr="00216FE5">
              <w:rPr>
                <w:b w:val="0"/>
                <w:bCs w:val="0"/>
              </w:rPr>
              <w:t>orgs</w:t>
            </w:r>
            <w:proofErr w:type="spellEnd"/>
            <w:r w:rsidRPr="00216FE5">
              <w:rPr>
                <w:b w:val="0"/>
                <w:bCs w:val="0"/>
              </w:rPr>
              <w:t>, met</w:t>
            </w:r>
            <w:r w:rsidRPr="00216FE5">
              <w:rPr>
                <w:b w:val="0"/>
              </w:rPr>
              <w:t xml:space="preserve"> internationaal</w:t>
            </w:r>
          </w:p>
        </w:tc>
        <w:tc>
          <w:tcPr>
            <w:tcW w:w="1409" w:type="dxa"/>
            <w:noWrap/>
            <w:hideMark/>
          </w:tcPr>
          <w:p w14:paraId="3EC37990"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24</w:t>
            </w:r>
          </w:p>
        </w:tc>
        <w:tc>
          <w:tcPr>
            <w:tcW w:w="1550" w:type="dxa"/>
            <w:noWrap/>
            <w:hideMark/>
          </w:tcPr>
          <w:p w14:paraId="6C1B51EA"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w:t>
            </w:r>
          </w:p>
        </w:tc>
        <w:tc>
          <w:tcPr>
            <w:tcW w:w="1550" w:type="dxa"/>
            <w:noWrap/>
            <w:hideMark/>
          </w:tcPr>
          <w:p w14:paraId="6F227E95"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182</w:t>
            </w:r>
          </w:p>
        </w:tc>
        <w:tc>
          <w:tcPr>
            <w:tcW w:w="1551" w:type="dxa"/>
            <w:noWrap/>
            <w:hideMark/>
          </w:tcPr>
          <w:p w14:paraId="195F0EA5"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207</w:t>
            </w:r>
          </w:p>
        </w:tc>
      </w:tr>
      <w:tr w:rsidR="00507833" w:rsidRPr="00B91530" w14:paraId="5A26ABCE"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376538B" w14:textId="77777777" w:rsidR="00507833" w:rsidRPr="00216FE5" w:rsidRDefault="00507833" w:rsidP="003E6F79">
            <w:pPr>
              <w:rPr>
                <w:b w:val="0"/>
              </w:rPr>
            </w:pPr>
            <w:r w:rsidRPr="00216FE5">
              <w:rPr>
                <w:b w:val="0"/>
              </w:rPr>
              <w:t xml:space="preserve">Nederlandse </w:t>
            </w:r>
            <w:proofErr w:type="spellStart"/>
            <w:r w:rsidRPr="00216FE5">
              <w:rPr>
                <w:b w:val="0"/>
              </w:rPr>
              <w:t>orgs</w:t>
            </w:r>
            <w:proofErr w:type="spellEnd"/>
            <w:r w:rsidRPr="00216FE5">
              <w:rPr>
                <w:b w:val="0"/>
              </w:rPr>
              <w:t>, met internationaal</w:t>
            </w:r>
          </w:p>
        </w:tc>
        <w:tc>
          <w:tcPr>
            <w:tcW w:w="1409" w:type="dxa"/>
            <w:noWrap/>
            <w:hideMark/>
          </w:tcPr>
          <w:p w14:paraId="3D6FB1AB"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43</w:t>
            </w:r>
          </w:p>
        </w:tc>
        <w:tc>
          <w:tcPr>
            <w:tcW w:w="1550" w:type="dxa"/>
            <w:noWrap/>
            <w:hideMark/>
          </w:tcPr>
          <w:p w14:paraId="00FFD37A"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2</w:t>
            </w:r>
          </w:p>
        </w:tc>
        <w:tc>
          <w:tcPr>
            <w:tcW w:w="1550" w:type="dxa"/>
            <w:noWrap/>
            <w:hideMark/>
          </w:tcPr>
          <w:p w14:paraId="7160A770"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567</w:t>
            </w:r>
          </w:p>
        </w:tc>
        <w:tc>
          <w:tcPr>
            <w:tcW w:w="1551" w:type="dxa"/>
            <w:noWrap/>
            <w:hideMark/>
          </w:tcPr>
          <w:p w14:paraId="240475C4"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612</w:t>
            </w:r>
          </w:p>
        </w:tc>
      </w:tr>
      <w:tr w:rsidR="00507833" w:rsidRPr="00B91530" w14:paraId="031485FA"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1899E23E" w14:textId="77777777" w:rsidR="00507833" w:rsidRPr="004D3241" w:rsidRDefault="00507833" w:rsidP="003E6F79">
            <w:pPr>
              <w:rPr>
                <w:b w:val="0"/>
                <w:bCs w:val="0"/>
              </w:rPr>
            </w:pPr>
            <w:r>
              <w:rPr>
                <w:b w:val="0"/>
                <w:bCs w:val="0"/>
              </w:rPr>
              <w:t>Nederlandse vestigingen van internationale organisaties</w:t>
            </w:r>
          </w:p>
        </w:tc>
        <w:tc>
          <w:tcPr>
            <w:tcW w:w="1409" w:type="dxa"/>
            <w:noWrap/>
          </w:tcPr>
          <w:p w14:paraId="62892748"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5</w:t>
            </w:r>
          </w:p>
        </w:tc>
        <w:tc>
          <w:tcPr>
            <w:tcW w:w="1550" w:type="dxa"/>
            <w:noWrap/>
          </w:tcPr>
          <w:p w14:paraId="42B4EF4A"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w:t>
            </w:r>
          </w:p>
        </w:tc>
        <w:tc>
          <w:tcPr>
            <w:tcW w:w="1550" w:type="dxa"/>
            <w:noWrap/>
          </w:tcPr>
          <w:p w14:paraId="324CC692"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133</w:t>
            </w:r>
          </w:p>
        </w:tc>
        <w:tc>
          <w:tcPr>
            <w:tcW w:w="1551" w:type="dxa"/>
            <w:noWrap/>
          </w:tcPr>
          <w:p w14:paraId="466A9CF7"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139</w:t>
            </w:r>
          </w:p>
        </w:tc>
      </w:tr>
      <w:tr w:rsidR="00507833" w:rsidRPr="00B91530" w14:paraId="5A153E56"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5647DEB" w14:textId="77777777" w:rsidR="00507833" w:rsidRPr="00216FE5" w:rsidRDefault="00507833" w:rsidP="003E6F79">
            <w:pPr>
              <w:rPr>
                <w:b w:val="0"/>
              </w:rPr>
            </w:pPr>
            <w:r w:rsidRPr="00216FE5">
              <w:rPr>
                <w:b w:val="0"/>
              </w:rPr>
              <w:t>Formele vertegenwoordiging overheid</w:t>
            </w:r>
          </w:p>
        </w:tc>
        <w:tc>
          <w:tcPr>
            <w:tcW w:w="1409" w:type="dxa"/>
            <w:noWrap/>
            <w:hideMark/>
          </w:tcPr>
          <w:p w14:paraId="3B3F7FC2"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40</w:t>
            </w:r>
          </w:p>
        </w:tc>
        <w:tc>
          <w:tcPr>
            <w:tcW w:w="1550" w:type="dxa"/>
            <w:noWrap/>
            <w:hideMark/>
          </w:tcPr>
          <w:p w14:paraId="0E1508BA"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2</w:t>
            </w:r>
          </w:p>
        </w:tc>
        <w:tc>
          <w:tcPr>
            <w:tcW w:w="1550" w:type="dxa"/>
            <w:noWrap/>
            <w:hideMark/>
          </w:tcPr>
          <w:p w14:paraId="57FC737A"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652</w:t>
            </w:r>
          </w:p>
        </w:tc>
        <w:tc>
          <w:tcPr>
            <w:tcW w:w="1551" w:type="dxa"/>
            <w:noWrap/>
            <w:hideMark/>
          </w:tcPr>
          <w:p w14:paraId="0AE6FA19"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694</w:t>
            </w:r>
          </w:p>
        </w:tc>
      </w:tr>
      <w:tr w:rsidR="00507833" w:rsidRPr="00B91530" w14:paraId="5F0AA7AF"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C055E5A" w14:textId="77777777" w:rsidR="00507833" w:rsidRPr="00216FE5" w:rsidRDefault="00507833" w:rsidP="003E6F79">
            <w:pPr>
              <w:rPr>
                <w:b w:val="0"/>
              </w:rPr>
            </w:pPr>
            <w:r w:rsidRPr="00216FE5">
              <w:rPr>
                <w:b w:val="0"/>
              </w:rPr>
              <w:t>Overheids-</w:t>
            </w:r>
            <w:r w:rsidRPr="00216FE5">
              <w:rPr>
                <w:b w:val="0"/>
              </w:rPr>
              <w:br/>
              <w:t>organisaties</w:t>
            </w:r>
          </w:p>
        </w:tc>
        <w:tc>
          <w:tcPr>
            <w:tcW w:w="1409" w:type="dxa"/>
            <w:noWrap/>
            <w:hideMark/>
          </w:tcPr>
          <w:p w14:paraId="75019F39"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3</w:t>
            </w:r>
          </w:p>
        </w:tc>
        <w:tc>
          <w:tcPr>
            <w:tcW w:w="1550" w:type="dxa"/>
            <w:noWrap/>
            <w:hideMark/>
          </w:tcPr>
          <w:p w14:paraId="5A4649B6"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p>
        </w:tc>
        <w:tc>
          <w:tcPr>
            <w:tcW w:w="1550" w:type="dxa"/>
            <w:noWrap/>
            <w:hideMark/>
          </w:tcPr>
          <w:p w14:paraId="5586BCA2"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14</w:t>
            </w:r>
          </w:p>
        </w:tc>
        <w:tc>
          <w:tcPr>
            <w:tcW w:w="1551" w:type="dxa"/>
            <w:noWrap/>
            <w:hideMark/>
          </w:tcPr>
          <w:p w14:paraId="2CFF73CF"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17</w:t>
            </w:r>
          </w:p>
        </w:tc>
      </w:tr>
      <w:tr w:rsidR="00507833" w:rsidRPr="00B91530" w14:paraId="69BFE29E"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6CFDC76" w14:textId="77777777" w:rsidR="00507833" w:rsidRPr="00216FE5" w:rsidRDefault="00507833" w:rsidP="003E6F79">
            <w:pPr>
              <w:rPr>
                <w:b w:val="0"/>
              </w:rPr>
            </w:pPr>
            <w:r w:rsidRPr="00216FE5">
              <w:rPr>
                <w:b w:val="0"/>
              </w:rPr>
              <w:t>Totaal</w:t>
            </w:r>
          </w:p>
        </w:tc>
        <w:tc>
          <w:tcPr>
            <w:tcW w:w="1409" w:type="dxa"/>
            <w:noWrap/>
            <w:hideMark/>
          </w:tcPr>
          <w:p w14:paraId="5F496652"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115</w:t>
            </w:r>
          </w:p>
        </w:tc>
        <w:tc>
          <w:tcPr>
            <w:tcW w:w="1550" w:type="dxa"/>
            <w:noWrap/>
            <w:hideMark/>
          </w:tcPr>
          <w:p w14:paraId="1DE72E42"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6</w:t>
            </w:r>
          </w:p>
        </w:tc>
        <w:tc>
          <w:tcPr>
            <w:tcW w:w="1550" w:type="dxa"/>
            <w:noWrap/>
            <w:hideMark/>
          </w:tcPr>
          <w:p w14:paraId="48E664FB"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1</w:t>
            </w:r>
            <w:r>
              <w:t>.</w:t>
            </w:r>
            <w:r w:rsidRPr="006D4DBF">
              <w:t>548</w:t>
            </w:r>
          </w:p>
        </w:tc>
        <w:tc>
          <w:tcPr>
            <w:tcW w:w="1551" w:type="dxa"/>
            <w:noWrap/>
            <w:hideMark/>
          </w:tcPr>
          <w:p w14:paraId="49BCC434"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1</w:t>
            </w:r>
            <w:r>
              <w:t>.</w:t>
            </w:r>
            <w:r w:rsidRPr="006D4DBF">
              <w:t>669</w:t>
            </w:r>
          </w:p>
        </w:tc>
      </w:tr>
    </w:tbl>
    <w:p w14:paraId="0165BE8A" w14:textId="77777777" w:rsidR="00507833" w:rsidRDefault="00507833" w:rsidP="00507833"/>
    <w:p w14:paraId="374B6044" w14:textId="77777777" w:rsidR="00507833" w:rsidRDefault="00507833" w:rsidP="00507833">
      <w:pPr>
        <w:pStyle w:val="Bijschrift"/>
        <w:keepNext/>
        <w:spacing w:line="288" w:lineRule="auto"/>
      </w:pPr>
    </w:p>
    <w:p w14:paraId="61B8EA04" w14:textId="77777777" w:rsidR="00507833" w:rsidRDefault="00507833" w:rsidP="00507833">
      <w:pPr>
        <w:pStyle w:val="Bijschrift"/>
        <w:keepNext/>
        <w:spacing w:line="288" w:lineRule="auto"/>
      </w:pPr>
      <w:r>
        <w:t>Tabel 7 Nederlandse participatie in aantallen</w:t>
      </w:r>
      <w:r w:rsidRPr="00F93423">
        <w:t xml:space="preserve"> </w:t>
      </w:r>
      <w:r>
        <w:t>als deel van totale ETSI-participatie</w:t>
      </w:r>
    </w:p>
    <w:tbl>
      <w:tblPr>
        <w:tblStyle w:val="Rastertabel4-Accent1"/>
        <w:tblW w:w="0" w:type="auto"/>
        <w:tblLayout w:type="fixed"/>
        <w:tblLook w:val="04A0" w:firstRow="1" w:lastRow="0" w:firstColumn="1" w:lastColumn="0" w:noHBand="0" w:noVBand="1"/>
      </w:tblPr>
      <w:tblGrid>
        <w:gridCol w:w="2263"/>
        <w:gridCol w:w="2020"/>
        <w:gridCol w:w="2020"/>
        <w:gridCol w:w="2020"/>
      </w:tblGrid>
      <w:tr w:rsidR="00507833" w:rsidRPr="001536BD" w14:paraId="529A0ECC"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DF6948A" w14:textId="77777777" w:rsidR="00507833" w:rsidRPr="001536BD" w:rsidRDefault="00507833" w:rsidP="003E6F79">
            <w:r w:rsidRPr="001536BD">
              <w:t>Land van oorsprong</w:t>
            </w:r>
          </w:p>
        </w:tc>
        <w:tc>
          <w:tcPr>
            <w:tcW w:w="2020" w:type="dxa"/>
            <w:noWrap/>
            <w:hideMark/>
          </w:tcPr>
          <w:p w14:paraId="47AD39FD"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2020" w:type="dxa"/>
            <w:noWrap/>
            <w:hideMark/>
          </w:tcPr>
          <w:p w14:paraId="5B96802A"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2020" w:type="dxa"/>
            <w:noWrap/>
            <w:hideMark/>
          </w:tcPr>
          <w:p w14:paraId="37BFC29F"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 xml:space="preserve">Bijwonen </w:t>
            </w:r>
            <w:r>
              <w:br/>
              <w:t>meeting</w:t>
            </w:r>
          </w:p>
        </w:tc>
      </w:tr>
      <w:tr w:rsidR="00507833" w:rsidRPr="001536BD" w14:paraId="502AE845"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B369B6C" w14:textId="77777777" w:rsidR="00507833" w:rsidRPr="00216FE5" w:rsidRDefault="00507833" w:rsidP="003E6F79">
            <w:pPr>
              <w:rPr>
                <w:b w:val="0"/>
              </w:rPr>
            </w:pPr>
            <w:r w:rsidRPr="00216FE5">
              <w:rPr>
                <w:b w:val="0"/>
              </w:rPr>
              <w:t>Niet-Nederlands</w:t>
            </w:r>
          </w:p>
        </w:tc>
        <w:tc>
          <w:tcPr>
            <w:tcW w:w="2020" w:type="dxa"/>
            <w:noWrap/>
            <w:hideMark/>
          </w:tcPr>
          <w:p w14:paraId="78F56CFA"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E4BB9">
              <w:t>6</w:t>
            </w:r>
            <w:r>
              <w:t>.</w:t>
            </w:r>
            <w:r w:rsidRPr="009E4BB9">
              <w:t>963</w:t>
            </w:r>
          </w:p>
        </w:tc>
        <w:tc>
          <w:tcPr>
            <w:tcW w:w="2020" w:type="dxa"/>
            <w:noWrap/>
            <w:hideMark/>
          </w:tcPr>
          <w:p w14:paraId="7A629EA4"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E4BB9">
              <w:t>615</w:t>
            </w:r>
          </w:p>
        </w:tc>
        <w:tc>
          <w:tcPr>
            <w:tcW w:w="2020" w:type="dxa"/>
            <w:noWrap/>
            <w:hideMark/>
          </w:tcPr>
          <w:p w14:paraId="346CE21B"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E4BB9">
              <w:t>106</w:t>
            </w:r>
            <w:r>
              <w:t>.</w:t>
            </w:r>
            <w:r w:rsidRPr="009E4BB9">
              <w:t>093</w:t>
            </w:r>
          </w:p>
        </w:tc>
      </w:tr>
      <w:tr w:rsidR="00507833" w:rsidRPr="001536BD" w14:paraId="551AFEF3"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91D7D54" w14:textId="77777777" w:rsidR="00507833" w:rsidRPr="00216FE5" w:rsidRDefault="00507833" w:rsidP="003E6F79">
            <w:pPr>
              <w:jc w:val="both"/>
              <w:rPr>
                <w:b w:val="0"/>
              </w:rPr>
            </w:pPr>
            <w:r w:rsidRPr="00216FE5">
              <w:rPr>
                <w:b w:val="0"/>
              </w:rPr>
              <w:t>Nederlands</w:t>
            </w:r>
          </w:p>
        </w:tc>
        <w:tc>
          <w:tcPr>
            <w:tcW w:w="2020" w:type="dxa"/>
            <w:noWrap/>
            <w:hideMark/>
          </w:tcPr>
          <w:p w14:paraId="1B5DC653"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E4BB9">
              <w:t>115</w:t>
            </w:r>
          </w:p>
        </w:tc>
        <w:tc>
          <w:tcPr>
            <w:tcW w:w="2020" w:type="dxa"/>
            <w:noWrap/>
            <w:hideMark/>
          </w:tcPr>
          <w:p w14:paraId="778E2A93"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E4BB9">
              <w:t>6</w:t>
            </w:r>
          </w:p>
        </w:tc>
        <w:tc>
          <w:tcPr>
            <w:tcW w:w="2020" w:type="dxa"/>
            <w:noWrap/>
            <w:hideMark/>
          </w:tcPr>
          <w:p w14:paraId="24045419"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E4BB9">
              <w:t>1</w:t>
            </w:r>
            <w:r>
              <w:t>.</w:t>
            </w:r>
            <w:r w:rsidRPr="009E4BB9">
              <w:t>548</w:t>
            </w:r>
          </w:p>
        </w:tc>
      </w:tr>
    </w:tbl>
    <w:p w14:paraId="07B38F24" w14:textId="77777777" w:rsidR="00507833" w:rsidRDefault="00507833" w:rsidP="00507833"/>
    <w:p w14:paraId="0E8709E9" w14:textId="77777777" w:rsidR="00507833" w:rsidRDefault="00507833" w:rsidP="00507833">
      <w:pPr>
        <w:spacing w:after="160"/>
      </w:pPr>
      <w:r>
        <w:br w:type="page"/>
      </w:r>
    </w:p>
    <w:p w14:paraId="6D93DB1A" w14:textId="77777777" w:rsidR="00507833" w:rsidRDefault="00507833" w:rsidP="00507833">
      <w:pPr>
        <w:pStyle w:val="Stijl2"/>
      </w:pPr>
      <w:bookmarkStart w:id="126" w:name="_Toc187660854"/>
      <w:r>
        <w:lastRenderedPageBreak/>
        <w:t>Formele rollen</w:t>
      </w:r>
      <w:bookmarkEnd w:id="126"/>
    </w:p>
    <w:p w14:paraId="5C495BC5" w14:textId="77777777" w:rsidR="00507833" w:rsidRDefault="00507833" w:rsidP="007E3683">
      <w:pPr>
        <w:pStyle w:val="Lijstalinea"/>
        <w:numPr>
          <w:ilvl w:val="0"/>
          <w:numId w:val="17"/>
        </w:numPr>
        <w:spacing w:after="160"/>
        <w:jc w:val="both"/>
      </w:pPr>
      <w:r>
        <w:t>Ministerie van Economische Zaken (tweemaal)</w:t>
      </w:r>
    </w:p>
    <w:p w14:paraId="055280FE" w14:textId="77777777" w:rsidR="00507833" w:rsidRDefault="00507833" w:rsidP="007E3683">
      <w:pPr>
        <w:pStyle w:val="Lijstalinea"/>
        <w:numPr>
          <w:ilvl w:val="0"/>
          <w:numId w:val="17"/>
        </w:numPr>
        <w:spacing w:after="160"/>
        <w:jc w:val="both"/>
      </w:pPr>
      <w:r>
        <w:t xml:space="preserve">EVE consulting </w:t>
      </w:r>
      <w:proofErr w:type="spellStart"/>
      <w:r>
        <w:t>solutions</w:t>
      </w:r>
      <w:proofErr w:type="spellEnd"/>
    </w:p>
    <w:p w14:paraId="492B3D61" w14:textId="77777777" w:rsidR="00507833" w:rsidRDefault="00507833" w:rsidP="007E3683">
      <w:pPr>
        <w:pStyle w:val="Lijstalinea"/>
        <w:numPr>
          <w:ilvl w:val="0"/>
          <w:numId w:val="17"/>
        </w:numPr>
        <w:spacing w:after="160"/>
        <w:jc w:val="both"/>
      </w:pPr>
      <w:r>
        <w:t>Philips International B.V.</w:t>
      </w:r>
    </w:p>
    <w:p w14:paraId="1ADE996B" w14:textId="77777777" w:rsidR="00507833" w:rsidRDefault="00507833" w:rsidP="007E3683">
      <w:pPr>
        <w:pStyle w:val="Lijstalinea"/>
        <w:numPr>
          <w:ilvl w:val="0"/>
          <w:numId w:val="17"/>
        </w:numPr>
        <w:spacing w:after="160"/>
        <w:jc w:val="both"/>
        <w:rPr>
          <w:lang w:val="en-GB"/>
        </w:rPr>
      </w:pPr>
      <w:r w:rsidRPr="004D3241">
        <w:rPr>
          <w:lang w:val="en-GB"/>
        </w:rPr>
        <w:t>NXP Semiconductors Netherlands B.</w:t>
      </w:r>
      <w:r>
        <w:rPr>
          <w:lang w:val="en-GB"/>
        </w:rPr>
        <w:t>V.</w:t>
      </w:r>
    </w:p>
    <w:p w14:paraId="68B055EA" w14:textId="77777777" w:rsidR="00507833" w:rsidRPr="004D3241" w:rsidRDefault="00507833" w:rsidP="007E3683">
      <w:pPr>
        <w:pStyle w:val="Lijstalinea"/>
        <w:numPr>
          <w:ilvl w:val="0"/>
          <w:numId w:val="17"/>
        </w:numPr>
        <w:spacing w:after="160"/>
        <w:jc w:val="both"/>
        <w:rPr>
          <w:lang w:val="en-GB"/>
        </w:rPr>
      </w:pPr>
      <w:r>
        <w:rPr>
          <w:lang w:val="en-GB"/>
        </w:rPr>
        <w:t>Microsoft</w:t>
      </w:r>
    </w:p>
    <w:p w14:paraId="4FDCED1D" w14:textId="77777777" w:rsidR="00507833" w:rsidRDefault="00507833" w:rsidP="00507833">
      <w:r>
        <w:t>Bij ETSI zijn “</w:t>
      </w:r>
      <w:proofErr w:type="spellStart"/>
      <w:r>
        <w:t>delegate</w:t>
      </w:r>
      <w:proofErr w:type="spellEnd"/>
      <w:r>
        <w:t>”, “member”, “</w:t>
      </w:r>
      <w:proofErr w:type="spellStart"/>
      <w:r>
        <w:t>staff</w:t>
      </w:r>
      <w:proofErr w:type="spellEnd"/>
      <w:r>
        <w:t>” en “</w:t>
      </w:r>
      <w:proofErr w:type="spellStart"/>
      <w:r>
        <w:t>observer</w:t>
      </w:r>
      <w:proofErr w:type="spellEnd"/>
      <w:r>
        <w:t>” uitgesloten van de formele rollen.</w:t>
      </w:r>
    </w:p>
    <w:p w14:paraId="69815C15" w14:textId="77777777" w:rsidR="00507833" w:rsidRDefault="00507833" w:rsidP="00507833">
      <w:pPr>
        <w:pStyle w:val="Stijl2"/>
      </w:pPr>
      <w:bookmarkStart w:id="127" w:name="_Toc187660855"/>
    </w:p>
    <w:p w14:paraId="22B676B6" w14:textId="77777777" w:rsidR="00507833" w:rsidRDefault="00507833" w:rsidP="00507833">
      <w:pPr>
        <w:pStyle w:val="Stijl2"/>
      </w:pPr>
      <w:r>
        <w:t>Aanwezigheid meetings</w:t>
      </w:r>
      <w:bookmarkEnd w:id="127"/>
    </w:p>
    <w:p w14:paraId="4CF4D8DE" w14:textId="77777777" w:rsidR="00507833" w:rsidRDefault="00507833" w:rsidP="00507833">
      <w:pPr>
        <w:pStyle w:val="Bijschrift"/>
        <w:keepNext/>
        <w:spacing w:line="288" w:lineRule="auto"/>
      </w:pPr>
      <w:r>
        <w:t xml:space="preserve">Tabel 8. </w:t>
      </w:r>
      <w:r w:rsidRPr="008A45DB">
        <w:t xml:space="preserve">Aanwezigheid </w:t>
      </w:r>
      <w:r>
        <w:t>in aantallen</w:t>
      </w:r>
      <w:r w:rsidRPr="00F93423">
        <w:t xml:space="preserve"> </w:t>
      </w:r>
      <w:r w:rsidRPr="008A45DB">
        <w:t>bij ETSI-meetings per type organisatie per jaar</w:t>
      </w:r>
    </w:p>
    <w:tbl>
      <w:tblPr>
        <w:tblStyle w:val="Lijsttabel4-Accent1"/>
        <w:tblW w:w="0" w:type="auto"/>
        <w:tblLayout w:type="fixed"/>
        <w:tblLook w:val="04A0" w:firstRow="1" w:lastRow="0" w:firstColumn="1" w:lastColumn="0" w:noHBand="0" w:noVBand="1"/>
      </w:tblPr>
      <w:tblGrid>
        <w:gridCol w:w="2453"/>
        <w:gridCol w:w="944"/>
        <w:gridCol w:w="944"/>
        <w:gridCol w:w="944"/>
        <w:gridCol w:w="944"/>
        <w:gridCol w:w="944"/>
        <w:gridCol w:w="944"/>
        <w:gridCol w:w="945"/>
      </w:tblGrid>
      <w:tr w:rsidR="00507833" w:rsidRPr="00216FE5" w14:paraId="50D14DD9"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53" w:type="dxa"/>
            <w:noWrap/>
            <w:hideMark/>
          </w:tcPr>
          <w:p w14:paraId="683091B1" w14:textId="77777777" w:rsidR="00507833" w:rsidRPr="00216FE5" w:rsidRDefault="00507833" w:rsidP="003E6F79">
            <w:r>
              <w:t>Type organisatie</w:t>
            </w:r>
          </w:p>
        </w:tc>
        <w:tc>
          <w:tcPr>
            <w:tcW w:w="944" w:type="dxa"/>
            <w:noWrap/>
            <w:hideMark/>
          </w:tcPr>
          <w:p w14:paraId="2A52135C"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2019</w:t>
            </w:r>
          </w:p>
        </w:tc>
        <w:tc>
          <w:tcPr>
            <w:tcW w:w="944" w:type="dxa"/>
            <w:noWrap/>
            <w:hideMark/>
          </w:tcPr>
          <w:p w14:paraId="29BD8505"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2020</w:t>
            </w:r>
          </w:p>
        </w:tc>
        <w:tc>
          <w:tcPr>
            <w:tcW w:w="944" w:type="dxa"/>
            <w:noWrap/>
            <w:hideMark/>
          </w:tcPr>
          <w:p w14:paraId="66A4C710"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2021</w:t>
            </w:r>
          </w:p>
        </w:tc>
        <w:tc>
          <w:tcPr>
            <w:tcW w:w="944" w:type="dxa"/>
            <w:noWrap/>
            <w:hideMark/>
          </w:tcPr>
          <w:p w14:paraId="5A759E22"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2022</w:t>
            </w:r>
          </w:p>
        </w:tc>
        <w:tc>
          <w:tcPr>
            <w:tcW w:w="944" w:type="dxa"/>
            <w:noWrap/>
            <w:hideMark/>
          </w:tcPr>
          <w:p w14:paraId="6D4058B6"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2023</w:t>
            </w:r>
          </w:p>
        </w:tc>
        <w:tc>
          <w:tcPr>
            <w:tcW w:w="944" w:type="dxa"/>
            <w:noWrap/>
            <w:hideMark/>
          </w:tcPr>
          <w:p w14:paraId="58984091"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2024</w:t>
            </w:r>
          </w:p>
        </w:tc>
        <w:tc>
          <w:tcPr>
            <w:tcW w:w="945" w:type="dxa"/>
            <w:noWrap/>
            <w:hideMark/>
          </w:tcPr>
          <w:p w14:paraId="63F1DDA7"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t>Totaal</w:t>
            </w:r>
          </w:p>
        </w:tc>
      </w:tr>
      <w:tr w:rsidR="00507833" w:rsidRPr="00216FE5" w14:paraId="23B17BEE"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08A4532E" w14:textId="77777777" w:rsidR="00507833" w:rsidRPr="00216FE5" w:rsidRDefault="00507833" w:rsidP="003E6F79">
            <w:pPr>
              <w:rPr>
                <w:b w:val="0"/>
                <w:bCs w:val="0"/>
              </w:rPr>
            </w:pPr>
            <w:r w:rsidRPr="00216FE5">
              <w:rPr>
                <w:b w:val="0"/>
              </w:rPr>
              <w:t xml:space="preserve">Nederlandse </w:t>
            </w:r>
            <w:proofErr w:type="spellStart"/>
            <w:r w:rsidRPr="00216FE5">
              <w:rPr>
                <w:b w:val="0"/>
                <w:bCs w:val="0"/>
              </w:rPr>
              <w:t>orgs</w:t>
            </w:r>
            <w:proofErr w:type="spellEnd"/>
            <w:r w:rsidRPr="00216FE5">
              <w:rPr>
                <w:b w:val="0"/>
                <w:bCs w:val="0"/>
              </w:rPr>
              <w:t>, met</w:t>
            </w:r>
            <w:r w:rsidRPr="00216FE5">
              <w:rPr>
                <w:b w:val="0"/>
              </w:rPr>
              <w:t xml:space="preserve"> internationaal</w:t>
            </w:r>
          </w:p>
        </w:tc>
        <w:tc>
          <w:tcPr>
            <w:tcW w:w="0" w:type="dxa"/>
            <w:noWrap/>
            <w:hideMark/>
          </w:tcPr>
          <w:p w14:paraId="2317BAEB"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12</w:t>
            </w:r>
          </w:p>
        </w:tc>
        <w:tc>
          <w:tcPr>
            <w:tcW w:w="0" w:type="dxa"/>
            <w:noWrap/>
            <w:hideMark/>
          </w:tcPr>
          <w:p w14:paraId="606A8D7B"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39</w:t>
            </w:r>
          </w:p>
        </w:tc>
        <w:tc>
          <w:tcPr>
            <w:tcW w:w="0" w:type="dxa"/>
            <w:noWrap/>
            <w:hideMark/>
          </w:tcPr>
          <w:p w14:paraId="72C285CA"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49</w:t>
            </w:r>
          </w:p>
        </w:tc>
        <w:tc>
          <w:tcPr>
            <w:tcW w:w="0" w:type="dxa"/>
            <w:noWrap/>
            <w:hideMark/>
          </w:tcPr>
          <w:p w14:paraId="2B939BFB"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26</w:t>
            </w:r>
          </w:p>
        </w:tc>
        <w:tc>
          <w:tcPr>
            <w:tcW w:w="0" w:type="dxa"/>
            <w:noWrap/>
            <w:hideMark/>
          </w:tcPr>
          <w:p w14:paraId="58D3C0ED"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32</w:t>
            </w:r>
          </w:p>
        </w:tc>
        <w:tc>
          <w:tcPr>
            <w:tcW w:w="0" w:type="dxa"/>
            <w:noWrap/>
            <w:hideMark/>
          </w:tcPr>
          <w:p w14:paraId="4E9D2EA5"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24</w:t>
            </w:r>
          </w:p>
        </w:tc>
        <w:tc>
          <w:tcPr>
            <w:tcW w:w="0" w:type="dxa"/>
            <w:noWrap/>
            <w:hideMark/>
          </w:tcPr>
          <w:p w14:paraId="7F135504"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860365">
              <w:t>207</w:t>
            </w:r>
          </w:p>
        </w:tc>
      </w:tr>
      <w:tr w:rsidR="00507833" w:rsidRPr="00216FE5" w14:paraId="60BDBD45"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6AEC2E81" w14:textId="77777777" w:rsidR="00507833" w:rsidRPr="00216FE5" w:rsidRDefault="00507833" w:rsidP="003E6F79">
            <w:pPr>
              <w:rPr>
                <w:b w:val="0"/>
                <w:bCs w:val="0"/>
              </w:rPr>
            </w:pPr>
            <w:r w:rsidRPr="00216FE5">
              <w:rPr>
                <w:b w:val="0"/>
              </w:rPr>
              <w:t xml:space="preserve">Nederlandse </w:t>
            </w:r>
            <w:proofErr w:type="spellStart"/>
            <w:r w:rsidRPr="00216FE5">
              <w:rPr>
                <w:b w:val="0"/>
              </w:rPr>
              <w:t>orgs</w:t>
            </w:r>
            <w:proofErr w:type="spellEnd"/>
            <w:r w:rsidRPr="00216FE5">
              <w:rPr>
                <w:b w:val="0"/>
              </w:rPr>
              <w:t>, met internationaal</w:t>
            </w:r>
          </w:p>
        </w:tc>
        <w:tc>
          <w:tcPr>
            <w:tcW w:w="0" w:type="dxa"/>
            <w:noWrap/>
            <w:hideMark/>
          </w:tcPr>
          <w:p w14:paraId="01C0EAED"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58</w:t>
            </w:r>
          </w:p>
        </w:tc>
        <w:tc>
          <w:tcPr>
            <w:tcW w:w="0" w:type="dxa"/>
            <w:noWrap/>
            <w:hideMark/>
          </w:tcPr>
          <w:p w14:paraId="6101347A"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101</w:t>
            </w:r>
          </w:p>
        </w:tc>
        <w:tc>
          <w:tcPr>
            <w:tcW w:w="0" w:type="dxa"/>
            <w:noWrap/>
            <w:hideMark/>
          </w:tcPr>
          <w:p w14:paraId="064716E0"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119</w:t>
            </w:r>
          </w:p>
        </w:tc>
        <w:tc>
          <w:tcPr>
            <w:tcW w:w="0" w:type="dxa"/>
            <w:noWrap/>
            <w:hideMark/>
          </w:tcPr>
          <w:p w14:paraId="70453EBA"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139</w:t>
            </w:r>
          </w:p>
        </w:tc>
        <w:tc>
          <w:tcPr>
            <w:tcW w:w="0" w:type="dxa"/>
            <w:noWrap/>
            <w:hideMark/>
          </w:tcPr>
          <w:p w14:paraId="2B845DFB"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93</w:t>
            </w:r>
          </w:p>
        </w:tc>
        <w:tc>
          <w:tcPr>
            <w:tcW w:w="0" w:type="dxa"/>
            <w:noWrap/>
            <w:hideMark/>
          </w:tcPr>
          <w:p w14:paraId="10163C21"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57</w:t>
            </w:r>
          </w:p>
        </w:tc>
        <w:tc>
          <w:tcPr>
            <w:tcW w:w="0" w:type="dxa"/>
            <w:noWrap/>
            <w:hideMark/>
          </w:tcPr>
          <w:p w14:paraId="400D7E94"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860365">
              <w:t>612</w:t>
            </w:r>
          </w:p>
        </w:tc>
      </w:tr>
      <w:tr w:rsidR="00507833" w:rsidRPr="00216FE5" w14:paraId="3809FEE7"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tcPr>
          <w:p w14:paraId="6A12E12C" w14:textId="77777777" w:rsidR="00507833" w:rsidRPr="00216FE5" w:rsidRDefault="00507833" w:rsidP="003E6F79">
            <w:r>
              <w:rPr>
                <w:b w:val="0"/>
                <w:bCs w:val="0"/>
              </w:rPr>
              <w:t>Nederlandse vestigingen van internationale organisaties</w:t>
            </w:r>
          </w:p>
        </w:tc>
        <w:tc>
          <w:tcPr>
            <w:tcW w:w="0" w:type="dxa"/>
            <w:noWrap/>
          </w:tcPr>
          <w:p w14:paraId="71553E68"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11</w:t>
            </w:r>
          </w:p>
        </w:tc>
        <w:tc>
          <w:tcPr>
            <w:tcW w:w="0" w:type="dxa"/>
            <w:noWrap/>
          </w:tcPr>
          <w:p w14:paraId="6E480B6C"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29</w:t>
            </w:r>
          </w:p>
        </w:tc>
        <w:tc>
          <w:tcPr>
            <w:tcW w:w="0" w:type="dxa"/>
            <w:noWrap/>
          </w:tcPr>
          <w:p w14:paraId="5CEB20F3"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38</w:t>
            </w:r>
          </w:p>
        </w:tc>
        <w:tc>
          <w:tcPr>
            <w:tcW w:w="0" w:type="dxa"/>
            <w:noWrap/>
          </w:tcPr>
          <w:p w14:paraId="435BE7B7"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29</w:t>
            </w:r>
          </w:p>
        </w:tc>
        <w:tc>
          <w:tcPr>
            <w:tcW w:w="0" w:type="dxa"/>
            <w:noWrap/>
          </w:tcPr>
          <w:p w14:paraId="37D51E5D"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14</w:t>
            </w:r>
          </w:p>
        </w:tc>
        <w:tc>
          <w:tcPr>
            <w:tcW w:w="0" w:type="dxa"/>
            <w:noWrap/>
          </w:tcPr>
          <w:p w14:paraId="05FAA92F"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12</w:t>
            </w:r>
          </w:p>
        </w:tc>
        <w:tc>
          <w:tcPr>
            <w:tcW w:w="0" w:type="dxa"/>
            <w:noWrap/>
          </w:tcPr>
          <w:p w14:paraId="7C3929EA"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860365">
              <w:t>139</w:t>
            </w:r>
          </w:p>
        </w:tc>
      </w:tr>
      <w:tr w:rsidR="00507833" w:rsidRPr="00216FE5" w14:paraId="061CAA4D"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7284B85C" w14:textId="77777777" w:rsidR="00507833" w:rsidRPr="00216FE5" w:rsidRDefault="00507833" w:rsidP="003E6F79">
            <w:pPr>
              <w:rPr>
                <w:b w:val="0"/>
                <w:bCs w:val="0"/>
              </w:rPr>
            </w:pPr>
            <w:r w:rsidRPr="00216FE5">
              <w:rPr>
                <w:b w:val="0"/>
              </w:rPr>
              <w:t>Formele vertegenwoordiging overheid</w:t>
            </w:r>
          </w:p>
        </w:tc>
        <w:tc>
          <w:tcPr>
            <w:tcW w:w="0" w:type="dxa"/>
            <w:noWrap/>
            <w:hideMark/>
          </w:tcPr>
          <w:p w14:paraId="68A19675"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40</w:t>
            </w:r>
          </w:p>
        </w:tc>
        <w:tc>
          <w:tcPr>
            <w:tcW w:w="0" w:type="dxa"/>
            <w:noWrap/>
            <w:hideMark/>
          </w:tcPr>
          <w:p w14:paraId="1A15FC38"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135</w:t>
            </w:r>
          </w:p>
        </w:tc>
        <w:tc>
          <w:tcPr>
            <w:tcW w:w="0" w:type="dxa"/>
            <w:noWrap/>
            <w:hideMark/>
          </w:tcPr>
          <w:p w14:paraId="5879B188"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135</w:t>
            </w:r>
          </w:p>
        </w:tc>
        <w:tc>
          <w:tcPr>
            <w:tcW w:w="0" w:type="dxa"/>
            <w:noWrap/>
            <w:hideMark/>
          </w:tcPr>
          <w:p w14:paraId="4F9C894B"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161</w:t>
            </w:r>
          </w:p>
        </w:tc>
        <w:tc>
          <w:tcPr>
            <w:tcW w:w="0" w:type="dxa"/>
            <w:noWrap/>
            <w:hideMark/>
          </w:tcPr>
          <w:p w14:paraId="434BE8C0"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100</w:t>
            </w:r>
          </w:p>
        </w:tc>
        <w:tc>
          <w:tcPr>
            <w:tcW w:w="0" w:type="dxa"/>
            <w:noWrap/>
            <w:hideMark/>
          </w:tcPr>
          <w:p w14:paraId="522CD3CF"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81</w:t>
            </w:r>
          </w:p>
        </w:tc>
        <w:tc>
          <w:tcPr>
            <w:tcW w:w="0" w:type="dxa"/>
            <w:noWrap/>
            <w:hideMark/>
          </w:tcPr>
          <w:p w14:paraId="1CC67FAC"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860365">
              <w:t>694</w:t>
            </w:r>
          </w:p>
        </w:tc>
      </w:tr>
      <w:tr w:rsidR="00507833" w:rsidRPr="00216FE5" w14:paraId="4BCB247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14BE0406" w14:textId="77777777" w:rsidR="00507833" w:rsidRPr="00216FE5" w:rsidRDefault="00507833" w:rsidP="003E6F79">
            <w:pPr>
              <w:rPr>
                <w:b w:val="0"/>
                <w:bCs w:val="0"/>
              </w:rPr>
            </w:pPr>
            <w:r w:rsidRPr="00216FE5">
              <w:rPr>
                <w:b w:val="0"/>
              </w:rPr>
              <w:t>Overheids-</w:t>
            </w:r>
            <w:r w:rsidRPr="00216FE5">
              <w:rPr>
                <w:b w:val="0"/>
              </w:rPr>
              <w:br/>
              <w:t>organisaties</w:t>
            </w:r>
          </w:p>
        </w:tc>
        <w:tc>
          <w:tcPr>
            <w:tcW w:w="0" w:type="dxa"/>
            <w:noWrap/>
            <w:hideMark/>
          </w:tcPr>
          <w:p w14:paraId="58AD088F"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012E4080"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666D2D37"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056C7219"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w:t>
            </w:r>
          </w:p>
        </w:tc>
        <w:tc>
          <w:tcPr>
            <w:tcW w:w="0" w:type="dxa"/>
            <w:noWrap/>
            <w:hideMark/>
          </w:tcPr>
          <w:p w14:paraId="2C61E33A"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w:t>
            </w:r>
          </w:p>
        </w:tc>
        <w:tc>
          <w:tcPr>
            <w:tcW w:w="0" w:type="dxa"/>
            <w:noWrap/>
            <w:hideMark/>
          </w:tcPr>
          <w:p w14:paraId="4257001C"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1EAC1C6C"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860365">
              <w:t>17</w:t>
            </w:r>
          </w:p>
        </w:tc>
      </w:tr>
      <w:tr w:rsidR="00507833" w:rsidRPr="00216FE5" w14:paraId="1050356A"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4B41C849" w14:textId="77777777" w:rsidR="00507833" w:rsidRPr="00216FE5" w:rsidRDefault="00507833" w:rsidP="003E6F79">
            <w:pPr>
              <w:rPr>
                <w:b w:val="0"/>
                <w:bCs w:val="0"/>
              </w:rPr>
            </w:pPr>
            <w:r w:rsidRPr="00216FE5">
              <w:rPr>
                <w:b w:val="0"/>
              </w:rPr>
              <w:t>Totaal</w:t>
            </w:r>
          </w:p>
        </w:tc>
        <w:tc>
          <w:tcPr>
            <w:tcW w:w="0" w:type="dxa"/>
            <w:noWrap/>
            <w:hideMark/>
          </w:tcPr>
          <w:p w14:paraId="35AD6C11"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123</w:t>
            </w:r>
          </w:p>
        </w:tc>
        <w:tc>
          <w:tcPr>
            <w:tcW w:w="0" w:type="dxa"/>
            <w:noWrap/>
            <w:hideMark/>
          </w:tcPr>
          <w:p w14:paraId="59178FF5"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306</w:t>
            </w:r>
          </w:p>
        </w:tc>
        <w:tc>
          <w:tcPr>
            <w:tcW w:w="0" w:type="dxa"/>
            <w:noWrap/>
            <w:hideMark/>
          </w:tcPr>
          <w:p w14:paraId="77FA844A"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343</w:t>
            </w:r>
          </w:p>
        </w:tc>
        <w:tc>
          <w:tcPr>
            <w:tcW w:w="0" w:type="dxa"/>
            <w:noWrap/>
            <w:hideMark/>
          </w:tcPr>
          <w:p w14:paraId="60B2065D"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358</w:t>
            </w:r>
          </w:p>
        </w:tc>
        <w:tc>
          <w:tcPr>
            <w:tcW w:w="0" w:type="dxa"/>
            <w:noWrap/>
            <w:hideMark/>
          </w:tcPr>
          <w:p w14:paraId="28AB04D0"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242</w:t>
            </w:r>
          </w:p>
        </w:tc>
        <w:tc>
          <w:tcPr>
            <w:tcW w:w="0" w:type="dxa"/>
            <w:noWrap/>
            <w:hideMark/>
          </w:tcPr>
          <w:p w14:paraId="43E47009"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176</w:t>
            </w:r>
          </w:p>
        </w:tc>
        <w:tc>
          <w:tcPr>
            <w:tcW w:w="0" w:type="dxa"/>
            <w:noWrap/>
            <w:hideMark/>
          </w:tcPr>
          <w:p w14:paraId="2DAAE642"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860365">
              <w:t>1669</w:t>
            </w:r>
          </w:p>
        </w:tc>
      </w:tr>
    </w:tbl>
    <w:p w14:paraId="701DE943" w14:textId="77777777" w:rsidR="00507833" w:rsidRPr="00216FE5" w:rsidRDefault="00507833" w:rsidP="00507833"/>
    <w:p w14:paraId="468AB3AA" w14:textId="77777777" w:rsidR="00507833" w:rsidRDefault="00507833" w:rsidP="007E3683">
      <w:pPr>
        <w:pStyle w:val="Kop2"/>
        <w:numPr>
          <w:ilvl w:val="0"/>
          <w:numId w:val="0"/>
        </w:numPr>
        <w:ind w:left="717"/>
      </w:pPr>
      <w:bookmarkStart w:id="128" w:name="_Toc165905543"/>
      <w:bookmarkStart w:id="129" w:name="_Toc187660827"/>
      <w:bookmarkStart w:id="130" w:name="_Toc187660856"/>
      <w:bookmarkStart w:id="131" w:name="_Toc188708047"/>
      <w:bookmarkStart w:id="132" w:name="_Toc188863971"/>
      <w:bookmarkStart w:id="133" w:name="_Toc195194780"/>
      <w:r>
        <w:t xml:space="preserve">3.4 </w:t>
      </w:r>
      <w:r w:rsidRPr="00B61488">
        <w:t>3GPP</w:t>
      </w:r>
      <w:bookmarkEnd w:id="128"/>
      <w:bookmarkEnd w:id="129"/>
      <w:bookmarkEnd w:id="130"/>
      <w:bookmarkEnd w:id="131"/>
      <w:bookmarkEnd w:id="132"/>
      <w:bookmarkEnd w:id="133"/>
    </w:p>
    <w:p w14:paraId="521B5234" w14:textId="77777777" w:rsidR="00507833" w:rsidRDefault="00507833" w:rsidP="00507833">
      <w:pPr>
        <w:pStyle w:val="Bijschrift"/>
        <w:keepNext/>
        <w:spacing w:line="288" w:lineRule="auto"/>
      </w:pPr>
      <w:r>
        <w:t>Tabel 9 Nederlandse vertegenwoordiging in aantallen</w:t>
      </w:r>
      <w:r w:rsidRPr="00F93423">
        <w:t xml:space="preserve"> </w:t>
      </w:r>
      <w:r>
        <w:t>bij 3GPP, per organisatietype per participatievorm</w:t>
      </w:r>
    </w:p>
    <w:tbl>
      <w:tblPr>
        <w:tblStyle w:val="Rastertabel4-Accent1"/>
        <w:tblW w:w="0" w:type="auto"/>
        <w:tblLayout w:type="fixed"/>
        <w:tblLook w:val="04A0" w:firstRow="1" w:lastRow="0" w:firstColumn="1" w:lastColumn="0" w:noHBand="0" w:noVBand="1"/>
      </w:tblPr>
      <w:tblGrid>
        <w:gridCol w:w="2122"/>
        <w:gridCol w:w="1550"/>
        <w:gridCol w:w="1550"/>
        <w:gridCol w:w="1550"/>
        <w:gridCol w:w="1551"/>
      </w:tblGrid>
      <w:tr w:rsidR="00507833" w:rsidRPr="00B91530" w14:paraId="11D07018"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tcPr>
          <w:p w14:paraId="7D2D7FBC" w14:textId="77777777" w:rsidR="00507833" w:rsidRPr="00822972" w:rsidRDefault="00507833" w:rsidP="003E6F79">
            <w:pPr>
              <w:rPr>
                <w:sz w:val="18"/>
                <w:szCs w:val="20"/>
              </w:rPr>
            </w:pPr>
            <w:r w:rsidRPr="00822972">
              <w:rPr>
                <w:sz w:val="18"/>
                <w:szCs w:val="20"/>
              </w:rPr>
              <w:t>Organisatietype</w:t>
            </w:r>
          </w:p>
        </w:tc>
        <w:tc>
          <w:tcPr>
            <w:tcW w:w="1550" w:type="dxa"/>
            <w:noWrap/>
            <w:hideMark/>
          </w:tcPr>
          <w:p w14:paraId="558A503F"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Lid commissie/</w:t>
            </w:r>
            <w:r w:rsidRPr="00822972">
              <w:rPr>
                <w:sz w:val="18"/>
                <w:szCs w:val="20"/>
              </w:rPr>
              <w:br/>
              <w:t>werkgroep</w:t>
            </w:r>
          </w:p>
        </w:tc>
        <w:tc>
          <w:tcPr>
            <w:tcW w:w="1550" w:type="dxa"/>
            <w:noWrap/>
            <w:hideMark/>
          </w:tcPr>
          <w:p w14:paraId="363571F4"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Formele rol</w:t>
            </w:r>
          </w:p>
        </w:tc>
        <w:tc>
          <w:tcPr>
            <w:tcW w:w="1550" w:type="dxa"/>
            <w:noWrap/>
            <w:hideMark/>
          </w:tcPr>
          <w:p w14:paraId="3B617B27"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Bijwonen meeting</w:t>
            </w:r>
          </w:p>
        </w:tc>
        <w:tc>
          <w:tcPr>
            <w:tcW w:w="1551" w:type="dxa"/>
            <w:noWrap/>
            <w:hideMark/>
          </w:tcPr>
          <w:p w14:paraId="25BE5505"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Totaal</w:t>
            </w:r>
          </w:p>
        </w:tc>
      </w:tr>
      <w:tr w:rsidR="00507833" w:rsidRPr="00B91530" w14:paraId="1BB1ACE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6902F1" w14:textId="77777777" w:rsidR="00507833" w:rsidRPr="00822972" w:rsidRDefault="00507833" w:rsidP="003E6F79">
            <w:pPr>
              <w:rPr>
                <w:b w:val="0"/>
                <w:sz w:val="18"/>
                <w:szCs w:val="20"/>
              </w:rPr>
            </w:pPr>
            <w:r w:rsidRPr="00822972">
              <w:rPr>
                <w:b w:val="0"/>
                <w:sz w:val="18"/>
                <w:szCs w:val="20"/>
              </w:rPr>
              <w:t>Nederlandse organisaties, niet internationaal</w:t>
            </w:r>
          </w:p>
        </w:tc>
        <w:tc>
          <w:tcPr>
            <w:tcW w:w="1550" w:type="dxa"/>
            <w:noWrap/>
            <w:hideMark/>
          </w:tcPr>
          <w:p w14:paraId="4BA29032"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94</w:t>
            </w:r>
          </w:p>
        </w:tc>
        <w:tc>
          <w:tcPr>
            <w:tcW w:w="1550" w:type="dxa"/>
            <w:noWrap/>
            <w:hideMark/>
          </w:tcPr>
          <w:p w14:paraId="3682B44B"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w:t>
            </w:r>
          </w:p>
        </w:tc>
        <w:tc>
          <w:tcPr>
            <w:tcW w:w="1550" w:type="dxa"/>
            <w:noWrap/>
            <w:hideMark/>
          </w:tcPr>
          <w:p w14:paraId="4F4B6AD3"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557</w:t>
            </w:r>
          </w:p>
        </w:tc>
        <w:tc>
          <w:tcPr>
            <w:tcW w:w="1551" w:type="dxa"/>
            <w:noWrap/>
            <w:hideMark/>
          </w:tcPr>
          <w:p w14:paraId="1B4E08BB"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655</w:t>
            </w:r>
          </w:p>
        </w:tc>
      </w:tr>
      <w:tr w:rsidR="00507833" w:rsidRPr="00B91530" w14:paraId="4A44F322"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A41D708" w14:textId="77777777" w:rsidR="00507833" w:rsidRPr="00822972" w:rsidRDefault="00507833" w:rsidP="003E6F79">
            <w:pPr>
              <w:rPr>
                <w:b w:val="0"/>
                <w:sz w:val="18"/>
                <w:szCs w:val="20"/>
              </w:rPr>
            </w:pPr>
            <w:r w:rsidRPr="00822972">
              <w:rPr>
                <w:b w:val="0"/>
                <w:sz w:val="18"/>
                <w:szCs w:val="20"/>
              </w:rPr>
              <w:t>Nederlandse organisaties, met internationaal</w:t>
            </w:r>
          </w:p>
        </w:tc>
        <w:tc>
          <w:tcPr>
            <w:tcW w:w="1550" w:type="dxa"/>
            <w:noWrap/>
            <w:hideMark/>
          </w:tcPr>
          <w:p w14:paraId="1AE31697"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56</w:t>
            </w:r>
          </w:p>
        </w:tc>
        <w:tc>
          <w:tcPr>
            <w:tcW w:w="1550" w:type="dxa"/>
            <w:noWrap/>
            <w:hideMark/>
          </w:tcPr>
          <w:p w14:paraId="14E659AD"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p>
        </w:tc>
        <w:tc>
          <w:tcPr>
            <w:tcW w:w="1550" w:type="dxa"/>
            <w:noWrap/>
            <w:hideMark/>
          </w:tcPr>
          <w:p w14:paraId="640B0BE0"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455</w:t>
            </w:r>
          </w:p>
        </w:tc>
        <w:tc>
          <w:tcPr>
            <w:tcW w:w="1551" w:type="dxa"/>
            <w:noWrap/>
            <w:hideMark/>
          </w:tcPr>
          <w:p w14:paraId="16D37BE6"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511</w:t>
            </w:r>
          </w:p>
        </w:tc>
      </w:tr>
      <w:tr w:rsidR="00507833" w:rsidRPr="00B91530" w14:paraId="14080684"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tcPr>
          <w:p w14:paraId="52302B41" w14:textId="77777777" w:rsidR="00507833" w:rsidRPr="00822972" w:rsidRDefault="00507833" w:rsidP="003E6F79">
            <w:pPr>
              <w:rPr>
                <w:sz w:val="18"/>
                <w:szCs w:val="20"/>
              </w:rPr>
            </w:pPr>
            <w:r w:rsidRPr="00822972">
              <w:rPr>
                <w:b w:val="0"/>
                <w:bCs w:val="0"/>
                <w:sz w:val="18"/>
                <w:szCs w:val="20"/>
              </w:rPr>
              <w:t>Nederlandse vestigingen van internationale organisaties</w:t>
            </w:r>
          </w:p>
        </w:tc>
        <w:tc>
          <w:tcPr>
            <w:tcW w:w="1550" w:type="dxa"/>
            <w:noWrap/>
          </w:tcPr>
          <w:p w14:paraId="1CF83688"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606</w:t>
            </w:r>
          </w:p>
        </w:tc>
        <w:tc>
          <w:tcPr>
            <w:tcW w:w="1550" w:type="dxa"/>
            <w:noWrap/>
          </w:tcPr>
          <w:p w14:paraId="7950B1AE"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9</w:t>
            </w:r>
          </w:p>
        </w:tc>
        <w:tc>
          <w:tcPr>
            <w:tcW w:w="1550" w:type="dxa"/>
            <w:noWrap/>
          </w:tcPr>
          <w:p w14:paraId="27BD5BD8"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4323</w:t>
            </w:r>
          </w:p>
        </w:tc>
        <w:tc>
          <w:tcPr>
            <w:tcW w:w="1551" w:type="dxa"/>
            <w:noWrap/>
          </w:tcPr>
          <w:p w14:paraId="26793C38"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4938</w:t>
            </w:r>
          </w:p>
        </w:tc>
      </w:tr>
      <w:tr w:rsidR="00507833" w:rsidRPr="00B91530" w14:paraId="585A2F02"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2EEA516" w14:textId="77777777" w:rsidR="00507833" w:rsidRPr="00822972" w:rsidRDefault="00507833" w:rsidP="003E6F79">
            <w:pPr>
              <w:rPr>
                <w:b w:val="0"/>
                <w:sz w:val="18"/>
                <w:szCs w:val="20"/>
              </w:rPr>
            </w:pPr>
            <w:r w:rsidRPr="00822972">
              <w:rPr>
                <w:b w:val="0"/>
                <w:sz w:val="18"/>
                <w:szCs w:val="20"/>
              </w:rPr>
              <w:t>Overheids-</w:t>
            </w:r>
            <w:r w:rsidRPr="00822972">
              <w:rPr>
                <w:b w:val="0"/>
                <w:sz w:val="18"/>
                <w:szCs w:val="20"/>
              </w:rPr>
              <w:br/>
              <w:t>organisaties</w:t>
            </w:r>
          </w:p>
        </w:tc>
        <w:tc>
          <w:tcPr>
            <w:tcW w:w="1550" w:type="dxa"/>
            <w:noWrap/>
            <w:hideMark/>
          </w:tcPr>
          <w:p w14:paraId="683FFA22"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7</w:t>
            </w:r>
          </w:p>
        </w:tc>
        <w:tc>
          <w:tcPr>
            <w:tcW w:w="1550" w:type="dxa"/>
            <w:noWrap/>
            <w:hideMark/>
          </w:tcPr>
          <w:p w14:paraId="796BCC94"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2</w:t>
            </w:r>
          </w:p>
        </w:tc>
        <w:tc>
          <w:tcPr>
            <w:tcW w:w="1550" w:type="dxa"/>
            <w:noWrap/>
            <w:hideMark/>
          </w:tcPr>
          <w:p w14:paraId="37944EFD"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61</w:t>
            </w:r>
          </w:p>
        </w:tc>
        <w:tc>
          <w:tcPr>
            <w:tcW w:w="1551" w:type="dxa"/>
            <w:noWrap/>
            <w:hideMark/>
          </w:tcPr>
          <w:p w14:paraId="4FA71840"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70</w:t>
            </w:r>
          </w:p>
        </w:tc>
      </w:tr>
      <w:tr w:rsidR="00507833" w:rsidRPr="00B91530" w14:paraId="3663C77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6CA3ED0" w14:textId="77777777" w:rsidR="00507833" w:rsidRPr="00822972" w:rsidRDefault="00507833" w:rsidP="003E6F79">
            <w:pPr>
              <w:rPr>
                <w:b w:val="0"/>
                <w:sz w:val="18"/>
                <w:szCs w:val="20"/>
              </w:rPr>
            </w:pPr>
            <w:r w:rsidRPr="00822972">
              <w:rPr>
                <w:b w:val="0"/>
                <w:sz w:val="18"/>
                <w:szCs w:val="20"/>
              </w:rPr>
              <w:t>Totaal</w:t>
            </w:r>
          </w:p>
        </w:tc>
        <w:tc>
          <w:tcPr>
            <w:tcW w:w="1550" w:type="dxa"/>
            <w:noWrap/>
            <w:hideMark/>
          </w:tcPr>
          <w:p w14:paraId="67D8784B"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763</w:t>
            </w:r>
          </w:p>
        </w:tc>
        <w:tc>
          <w:tcPr>
            <w:tcW w:w="1550" w:type="dxa"/>
            <w:noWrap/>
            <w:hideMark/>
          </w:tcPr>
          <w:p w14:paraId="768BC111"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15</w:t>
            </w:r>
          </w:p>
        </w:tc>
        <w:tc>
          <w:tcPr>
            <w:tcW w:w="1550" w:type="dxa"/>
            <w:noWrap/>
            <w:hideMark/>
          </w:tcPr>
          <w:p w14:paraId="6A7A91A0"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5396</w:t>
            </w:r>
          </w:p>
        </w:tc>
        <w:tc>
          <w:tcPr>
            <w:tcW w:w="1551" w:type="dxa"/>
            <w:noWrap/>
            <w:hideMark/>
          </w:tcPr>
          <w:p w14:paraId="7B31890E"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6174</w:t>
            </w:r>
          </w:p>
        </w:tc>
      </w:tr>
    </w:tbl>
    <w:p w14:paraId="2CE6D626" w14:textId="77777777" w:rsidR="00507833" w:rsidRDefault="00507833" w:rsidP="00507833"/>
    <w:p w14:paraId="2EB24E11" w14:textId="77777777" w:rsidR="00507833" w:rsidRDefault="00507833" w:rsidP="00507833">
      <w:pPr>
        <w:pStyle w:val="Bijschrift"/>
        <w:keepNext/>
        <w:spacing w:line="288" w:lineRule="auto"/>
      </w:pPr>
      <w:r>
        <w:lastRenderedPageBreak/>
        <w:t>Tabel 10 Nederlandse participatie in aantallen</w:t>
      </w:r>
      <w:r w:rsidRPr="00F93423">
        <w:t xml:space="preserve"> </w:t>
      </w:r>
      <w:r>
        <w:t>als deel van totale 3GPP-participatie</w:t>
      </w:r>
    </w:p>
    <w:tbl>
      <w:tblPr>
        <w:tblStyle w:val="Rastertabel4-Accent1"/>
        <w:tblW w:w="0" w:type="auto"/>
        <w:tblLayout w:type="fixed"/>
        <w:tblLook w:val="04A0" w:firstRow="1" w:lastRow="0" w:firstColumn="1" w:lastColumn="0" w:noHBand="0" w:noVBand="1"/>
      </w:tblPr>
      <w:tblGrid>
        <w:gridCol w:w="2263"/>
        <w:gridCol w:w="2020"/>
        <w:gridCol w:w="2020"/>
        <w:gridCol w:w="2020"/>
      </w:tblGrid>
      <w:tr w:rsidR="00507833" w:rsidRPr="001536BD" w14:paraId="2936BA3E"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969A8FD" w14:textId="77777777" w:rsidR="00507833" w:rsidRPr="001A79CA" w:rsidRDefault="00507833" w:rsidP="003E6F79">
            <w:r w:rsidRPr="001A79CA">
              <w:t>Land van oorsprong</w:t>
            </w:r>
          </w:p>
        </w:tc>
        <w:tc>
          <w:tcPr>
            <w:tcW w:w="2020" w:type="dxa"/>
            <w:noWrap/>
            <w:hideMark/>
          </w:tcPr>
          <w:p w14:paraId="358497FA"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2020" w:type="dxa"/>
            <w:noWrap/>
            <w:hideMark/>
          </w:tcPr>
          <w:p w14:paraId="3AC70FC9"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Formele rol</w:t>
            </w:r>
          </w:p>
        </w:tc>
        <w:tc>
          <w:tcPr>
            <w:tcW w:w="2020" w:type="dxa"/>
            <w:noWrap/>
            <w:hideMark/>
          </w:tcPr>
          <w:p w14:paraId="01B5742E"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 xml:space="preserve">Bijwonen </w:t>
            </w:r>
            <w:r w:rsidRPr="001A79CA">
              <w:br/>
              <w:t>meeting</w:t>
            </w:r>
          </w:p>
        </w:tc>
      </w:tr>
      <w:tr w:rsidR="00507833" w:rsidRPr="001536BD" w14:paraId="69FCD01F" w14:textId="77777777" w:rsidTr="003E6F79">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393927A" w14:textId="77777777" w:rsidR="00507833" w:rsidRPr="001A79CA" w:rsidRDefault="00507833" w:rsidP="003E6F79">
            <w:r w:rsidRPr="001A79CA">
              <w:t>Niet-Nederlands</w:t>
            </w:r>
          </w:p>
        </w:tc>
        <w:tc>
          <w:tcPr>
            <w:tcW w:w="2020" w:type="dxa"/>
            <w:noWrap/>
            <w:hideMark/>
          </w:tcPr>
          <w:p w14:paraId="3F671468"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17A59">
              <w:t>28729</w:t>
            </w:r>
          </w:p>
        </w:tc>
        <w:tc>
          <w:tcPr>
            <w:tcW w:w="2020" w:type="dxa"/>
            <w:noWrap/>
            <w:hideMark/>
          </w:tcPr>
          <w:p w14:paraId="7086BB8F"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17A59">
              <w:t>816</w:t>
            </w:r>
          </w:p>
        </w:tc>
        <w:tc>
          <w:tcPr>
            <w:tcW w:w="2020" w:type="dxa"/>
            <w:noWrap/>
            <w:hideMark/>
          </w:tcPr>
          <w:p w14:paraId="7BD65EB9"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17A59">
              <w:t>165022</w:t>
            </w:r>
          </w:p>
        </w:tc>
      </w:tr>
      <w:tr w:rsidR="00507833" w:rsidRPr="001536BD" w14:paraId="08096BAC" w14:textId="77777777" w:rsidTr="003E6F79">
        <w:trPr>
          <w:trHeight w:val="343"/>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2C92B47" w14:textId="77777777" w:rsidR="00507833" w:rsidRPr="001A79CA" w:rsidRDefault="00507833" w:rsidP="003E6F79">
            <w:pPr>
              <w:jc w:val="both"/>
            </w:pPr>
            <w:r w:rsidRPr="001A79CA">
              <w:t>Nederlands</w:t>
            </w:r>
          </w:p>
        </w:tc>
        <w:tc>
          <w:tcPr>
            <w:tcW w:w="2020" w:type="dxa"/>
            <w:noWrap/>
            <w:hideMark/>
          </w:tcPr>
          <w:p w14:paraId="1A8DF97E"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17A59">
              <w:t>763</w:t>
            </w:r>
          </w:p>
        </w:tc>
        <w:tc>
          <w:tcPr>
            <w:tcW w:w="2020" w:type="dxa"/>
            <w:noWrap/>
            <w:hideMark/>
          </w:tcPr>
          <w:p w14:paraId="53A9212D"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17A59">
              <w:t>15</w:t>
            </w:r>
          </w:p>
        </w:tc>
        <w:tc>
          <w:tcPr>
            <w:tcW w:w="2020" w:type="dxa"/>
            <w:noWrap/>
            <w:hideMark/>
          </w:tcPr>
          <w:p w14:paraId="1A6AA35A"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17A59">
              <w:t>5396</w:t>
            </w:r>
          </w:p>
        </w:tc>
      </w:tr>
    </w:tbl>
    <w:p w14:paraId="6C744CE5" w14:textId="77777777" w:rsidR="00507833" w:rsidRPr="0010017A" w:rsidRDefault="00507833" w:rsidP="00507833"/>
    <w:p w14:paraId="44B6DBDC" w14:textId="77777777" w:rsidR="00507833" w:rsidRDefault="00507833" w:rsidP="00507833">
      <w:pPr>
        <w:pStyle w:val="Stijl2"/>
      </w:pPr>
      <w:bookmarkStart w:id="134" w:name="_Toc187660857"/>
      <w:r>
        <w:t>Formele rollen</w:t>
      </w:r>
      <w:bookmarkEnd w:id="134"/>
    </w:p>
    <w:p w14:paraId="361D6BB4" w14:textId="77777777" w:rsidR="00507833" w:rsidRDefault="00507833" w:rsidP="007E3683">
      <w:pPr>
        <w:pStyle w:val="Lijstalinea"/>
        <w:numPr>
          <w:ilvl w:val="0"/>
          <w:numId w:val="17"/>
        </w:numPr>
        <w:spacing w:after="160"/>
        <w:jc w:val="both"/>
      </w:pPr>
      <w:r>
        <w:t>Nationale Politie (Twee personen/werkgroepen)</w:t>
      </w:r>
    </w:p>
    <w:p w14:paraId="21B997A2" w14:textId="77777777" w:rsidR="00507833" w:rsidRDefault="00507833" w:rsidP="007E3683">
      <w:pPr>
        <w:pStyle w:val="Lijstalinea"/>
        <w:numPr>
          <w:ilvl w:val="0"/>
          <w:numId w:val="17"/>
        </w:numPr>
        <w:spacing w:after="160"/>
        <w:jc w:val="both"/>
      </w:pPr>
      <w:r>
        <w:t>TNO/Koninklijke KPN (Vier personen/werkgroepen)</w:t>
      </w:r>
    </w:p>
    <w:p w14:paraId="67FAE104" w14:textId="77777777" w:rsidR="00507833" w:rsidRDefault="00507833" w:rsidP="007E3683">
      <w:pPr>
        <w:pStyle w:val="Lijstalinea"/>
        <w:numPr>
          <w:ilvl w:val="0"/>
          <w:numId w:val="17"/>
        </w:numPr>
        <w:spacing w:after="160"/>
        <w:jc w:val="both"/>
      </w:pPr>
      <w:proofErr w:type="spellStart"/>
      <w:r>
        <w:t>Qualcomm</w:t>
      </w:r>
      <w:proofErr w:type="spellEnd"/>
      <w:r>
        <w:t xml:space="preserve"> (Negen personen/werkgroepen)</w:t>
      </w:r>
    </w:p>
    <w:p w14:paraId="1E973504" w14:textId="77777777" w:rsidR="00507833" w:rsidRPr="008B29B8" w:rsidRDefault="00507833" w:rsidP="00507833">
      <w:r>
        <w:t>Bij 3GPP zijn “</w:t>
      </w:r>
      <w:proofErr w:type="spellStart"/>
      <w:r>
        <w:t>delegate</w:t>
      </w:r>
      <w:proofErr w:type="spellEnd"/>
      <w:r>
        <w:t>” en “</w:t>
      </w:r>
      <w:proofErr w:type="spellStart"/>
      <w:r>
        <w:t>staff</w:t>
      </w:r>
      <w:proofErr w:type="spellEnd"/>
      <w:r>
        <w:t>” uitgesloten van de formele rollen.</w:t>
      </w:r>
    </w:p>
    <w:p w14:paraId="29D996C6" w14:textId="77777777" w:rsidR="00507833" w:rsidRDefault="00507833" w:rsidP="00507833">
      <w:pPr>
        <w:pStyle w:val="Stijl2"/>
      </w:pPr>
      <w:bookmarkStart w:id="135" w:name="_Toc187660858"/>
    </w:p>
    <w:p w14:paraId="1B79E5E0" w14:textId="77777777" w:rsidR="00507833" w:rsidRDefault="00507833" w:rsidP="00507833">
      <w:pPr>
        <w:pStyle w:val="Stijl2"/>
      </w:pPr>
      <w:r>
        <w:t>Aanwezigheid meetings</w:t>
      </w:r>
      <w:bookmarkEnd w:id="135"/>
    </w:p>
    <w:p w14:paraId="2E7481D7" w14:textId="77777777" w:rsidR="00507833" w:rsidRDefault="00507833" w:rsidP="00507833">
      <w:pPr>
        <w:pStyle w:val="Bijschrift"/>
        <w:keepNext/>
        <w:spacing w:line="288" w:lineRule="auto"/>
      </w:pPr>
      <w:r>
        <w:t>Tabel 11. A</w:t>
      </w:r>
      <w:r w:rsidRPr="00693D52">
        <w:t xml:space="preserve">anwezigheid </w:t>
      </w:r>
      <w:r>
        <w:t>in aantallen</w:t>
      </w:r>
      <w:r w:rsidRPr="00F93423">
        <w:t xml:space="preserve"> </w:t>
      </w:r>
      <w:r w:rsidRPr="00693D52">
        <w:t>bij 3GPP-meetings per type organisatie per jaar</w:t>
      </w:r>
    </w:p>
    <w:tbl>
      <w:tblPr>
        <w:tblStyle w:val="Lijsttabel4-Accent1"/>
        <w:tblW w:w="8926" w:type="dxa"/>
        <w:tblLayout w:type="fixed"/>
        <w:tblLook w:val="04A0" w:firstRow="1" w:lastRow="0" w:firstColumn="1" w:lastColumn="0" w:noHBand="0" w:noVBand="1"/>
      </w:tblPr>
      <w:tblGrid>
        <w:gridCol w:w="2689"/>
        <w:gridCol w:w="850"/>
        <w:gridCol w:w="851"/>
        <w:gridCol w:w="850"/>
        <w:gridCol w:w="851"/>
        <w:gridCol w:w="850"/>
        <w:gridCol w:w="851"/>
        <w:gridCol w:w="1134"/>
      </w:tblGrid>
      <w:tr w:rsidR="00507833" w:rsidRPr="00BD28B4" w14:paraId="6A331C2F"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46A5E92D" w14:textId="77777777" w:rsidR="00507833" w:rsidRPr="00BD28B4" w:rsidRDefault="00507833" w:rsidP="003E6F79">
            <w:pPr>
              <w:keepNext/>
              <w:rPr>
                <w:noProof/>
                <w:sz w:val="18"/>
                <w:szCs w:val="18"/>
              </w:rPr>
            </w:pPr>
            <w:r w:rsidRPr="00BD28B4">
              <w:rPr>
                <w:sz w:val="18"/>
                <w:szCs w:val="18"/>
              </w:rPr>
              <w:t>Organisatietype</w:t>
            </w:r>
          </w:p>
        </w:tc>
        <w:tc>
          <w:tcPr>
            <w:tcW w:w="850" w:type="dxa"/>
            <w:noWrap/>
            <w:hideMark/>
          </w:tcPr>
          <w:p w14:paraId="65EF358B"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2019</w:t>
            </w:r>
          </w:p>
        </w:tc>
        <w:tc>
          <w:tcPr>
            <w:tcW w:w="851" w:type="dxa"/>
            <w:noWrap/>
            <w:hideMark/>
          </w:tcPr>
          <w:p w14:paraId="24E5F94D"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2020</w:t>
            </w:r>
          </w:p>
        </w:tc>
        <w:tc>
          <w:tcPr>
            <w:tcW w:w="850" w:type="dxa"/>
            <w:noWrap/>
            <w:hideMark/>
          </w:tcPr>
          <w:p w14:paraId="2599D6B7"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2021</w:t>
            </w:r>
          </w:p>
        </w:tc>
        <w:tc>
          <w:tcPr>
            <w:tcW w:w="851" w:type="dxa"/>
            <w:noWrap/>
            <w:hideMark/>
          </w:tcPr>
          <w:p w14:paraId="19CEF8DC"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2022</w:t>
            </w:r>
          </w:p>
        </w:tc>
        <w:tc>
          <w:tcPr>
            <w:tcW w:w="850" w:type="dxa"/>
            <w:noWrap/>
            <w:hideMark/>
          </w:tcPr>
          <w:p w14:paraId="342DC340"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2023</w:t>
            </w:r>
          </w:p>
        </w:tc>
        <w:tc>
          <w:tcPr>
            <w:tcW w:w="851" w:type="dxa"/>
            <w:noWrap/>
            <w:hideMark/>
          </w:tcPr>
          <w:p w14:paraId="5AA831FC"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2024</w:t>
            </w:r>
          </w:p>
        </w:tc>
        <w:tc>
          <w:tcPr>
            <w:tcW w:w="1134" w:type="dxa"/>
            <w:noWrap/>
            <w:hideMark/>
          </w:tcPr>
          <w:p w14:paraId="0192722F"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Totaal</w:t>
            </w:r>
          </w:p>
        </w:tc>
      </w:tr>
      <w:tr w:rsidR="00507833" w:rsidRPr="00BD28B4" w14:paraId="23F5D235"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45CD303C" w14:textId="77777777" w:rsidR="00507833" w:rsidRPr="00BD28B4" w:rsidRDefault="00507833" w:rsidP="003E6F79">
            <w:pPr>
              <w:keepNext/>
              <w:rPr>
                <w:b w:val="0"/>
                <w:bCs w:val="0"/>
                <w:noProof/>
                <w:sz w:val="18"/>
                <w:szCs w:val="18"/>
              </w:rPr>
            </w:pPr>
            <w:r w:rsidRPr="00BD28B4">
              <w:rPr>
                <w:b w:val="0"/>
                <w:bCs w:val="0"/>
                <w:sz w:val="18"/>
                <w:szCs w:val="18"/>
              </w:rPr>
              <w:t>Nederlandse organisaties, met internationaal</w:t>
            </w:r>
          </w:p>
        </w:tc>
        <w:tc>
          <w:tcPr>
            <w:tcW w:w="850" w:type="dxa"/>
            <w:noWrap/>
            <w:hideMark/>
          </w:tcPr>
          <w:p w14:paraId="6BC04815"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43</w:t>
            </w:r>
          </w:p>
        </w:tc>
        <w:tc>
          <w:tcPr>
            <w:tcW w:w="851" w:type="dxa"/>
            <w:noWrap/>
            <w:hideMark/>
          </w:tcPr>
          <w:p w14:paraId="4A9A491C"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100</w:t>
            </w:r>
          </w:p>
        </w:tc>
        <w:tc>
          <w:tcPr>
            <w:tcW w:w="850" w:type="dxa"/>
            <w:noWrap/>
            <w:hideMark/>
          </w:tcPr>
          <w:p w14:paraId="1BF39E33"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115</w:t>
            </w:r>
          </w:p>
        </w:tc>
        <w:tc>
          <w:tcPr>
            <w:tcW w:w="851" w:type="dxa"/>
            <w:noWrap/>
            <w:hideMark/>
          </w:tcPr>
          <w:p w14:paraId="6C08DAFF"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99</w:t>
            </w:r>
          </w:p>
        </w:tc>
        <w:tc>
          <w:tcPr>
            <w:tcW w:w="850" w:type="dxa"/>
            <w:noWrap/>
            <w:hideMark/>
          </w:tcPr>
          <w:p w14:paraId="2AC66BFD"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134</w:t>
            </w:r>
          </w:p>
        </w:tc>
        <w:tc>
          <w:tcPr>
            <w:tcW w:w="851" w:type="dxa"/>
            <w:noWrap/>
            <w:hideMark/>
          </w:tcPr>
          <w:p w14:paraId="19298C6C"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66</w:t>
            </w:r>
          </w:p>
        </w:tc>
        <w:tc>
          <w:tcPr>
            <w:tcW w:w="1134" w:type="dxa"/>
            <w:noWrap/>
            <w:hideMark/>
          </w:tcPr>
          <w:p w14:paraId="69FCD7F5"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655</w:t>
            </w:r>
          </w:p>
        </w:tc>
      </w:tr>
      <w:tr w:rsidR="00507833" w:rsidRPr="00BD28B4" w14:paraId="326EE8DA"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88E0CED" w14:textId="77777777" w:rsidR="00507833" w:rsidRPr="00BD28B4" w:rsidRDefault="00507833" w:rsidP="003E6F79">
            <w:pPr>
              <w:keepNext/>
              <w:rPr>
                <w:b w:val="0"/>
                <w:bCs w:val="0"/>
                <w:noProof/>
                <w:sz w:val="18"/>
                <w:szCs w:val="18"/>
              </w:rPr>
            </w:pPr>
            <w:r w:rsidRPr="00BD28B4">
              <w:rPr>
                <w:b w:val="0"/>
                <w:bCs w:val="0"/>
                <w:sz w:val="18"/>
                <w:szCs w:val="18"/>
              </w:rPr>
              <w:t>Nederlandse organisaties, niet internationaal</w:t>
            </w:r>
          </w:p>
        </w:tc>
        <w:tc>
          <w:tcPr>
            <w:tcW w:w="850" w:type="dxa"/>
            <w:noWrap/>
            <w:hideMark/>
          </w:tcPr>
          <w:p w14:paraId="6C92B97C"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34</w:t>
            </w:r>
          </w:p>
        </w:tc>
        <w:tc>
          <w:tcPr>
            <w:tcW w:w="851" w:type="dxa"/>
            <w:noWrap/>
            <w:hideMark/>
          </w:tcPr>
          <w:p w14:paraId="53E2BEA2"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62</w:t>
            </w:r>
          </w:p>
        </w:tc>
        <w:tc>
          <w:tcPr>
            <w:tcW w:w="850" w:type="dxa"/>
            <w:noWrap/>
            <w:hideMark/>
          </w:tcPr>
          <w:p w14:paraId="3CB83EF8"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91</w:t>
            </w:r>
          </w:p>
        </w:tc>
        <w:tc>
          <w:tcPr>
            <w:tcW w:w="851" w:type="dxa"/>
            <w:noWrap/>
            <w:hideMark/>
          </w:tcPr>
          <w:p w14:paraId="03547C13"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108</w:t>
            </w:r>
          </w:p>
        </w:tc>
        <w:tc>
          <w:tcPr>
            <w:tcW w:w="850" w:type="dxa"/>
            <w:noWrap/>
            <w:hideMark/>
          </w:tcPr>
          <w:p w14:paraId="5B289F6C"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114</w:t>
            </w:r>
          </w:p>
        </w:tc>
        <w:tc>
          <w:tcPr>
            <w:tcW w:w="851" w:type="dxa"/>
            <w:noWrap/>
            <w:hideMark/>
          </w:tcPr>
          <w:p w14:paraId="4078C6C2"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46</w:t>
            </w:r>
          </w:p>
        </w:tc>
        <w:tc>
          <w:tcPr>
            <w:tcW w:w="1134" w:type="dxa"/>
            <w:noWrap/>
            <w:hideMark/>
          </w:tcPr>
          <w:p w14:paraId="746DC6C2"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511</w:t>
            </w:r>
          </w:p>
        </w:tc>
      </w:tr>
      <w:tr w:rsidR="00507833" w:rsidRPr="00BD28B4" w14:paraId="0F543076"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63E7CE15" w14:textId="77777777" w:rsidR="00507833" w:rsidRPr="00BD28B4" w:rsidRDefault="00507833" w:rsidP="003E6F79">
            <w:pPr>
              <w:keepNext/>
              <w:rPr>
                <w:sz w:val="18"/>
                <w:szCs w:val="18"/>
              </w:rPr>
            </w:pPr>
            <w:r w:rsidRPr="00BD28B4">
              <w:rPr>
                <w:b w:val="0"/>
                <w:bCs w:val="0"/>
                <w:sz w:val="18"/>
                <w:szCs w:val="18"/>
              </w:rPr>
              <w:t>Nederlandse vestigingen van internationale organisaties</w:t>
            </w:r>
          </w:p>
        </w:tc>
        <w:tc>
          <w:tcPr>
            <w:tcW w:w="850" w:type="dxa"/>
            <w:noWrap/>
          </w:tcPr>
          <w:p w14:paraId="4ED9E221"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231</w:t>
            </w:r>
          </w:p>
        </w:tc>
        <w:tc>
          <w:tcPr>
            <w:tcW w:w="851" w:type="dxa"/>
            <w:noWrap/>
          </w:tcPr>
          <w:p w14:paraId="17C4F86A"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547</w:t>
            </w:r>
          </w:p>
        </w:tc>
        <w:tc>
          <w:tcPr>
            <w:tcW w:w="850" w:type="dxa"/>
            <w:noWrap/>
          </w:tcPr>
          <w:p w14:paraId="7A7AA79D"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802</w:t>
            </w:r>
          </w:p>
        </w:tc>
        <w:tc>
          <w:tcPr>
            <w:tcW w:w="851" w:type="dxa"/>
            <w:noWrap/>
          </w:tcPr>
          <w:p w14:paraId="4E7D1936"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1121</w:t>
            </w:r>
          </w:p>
        </w:tc>
        <w:tc>
          <w:tcPr>
            <w:tcW w:w="850" w:type="dxa"/>
            <w:noWrap/>
          </w:tcPr>
          <w:p w14:paraId="303D0B1A"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1131</w:t>
            </w:r>
          </w:p>
        </w:tc>
        <w:tc>
          <w:tcPr>
            <w:tcW w:w="851" w:type="dxa"/>
            <w:noWrap/>
          </w:tcPr>
          <w:p w14:paraId="30DFC029"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491</w:t>
            </w:r>
          </w:p>
        </w:tc>
        <w:tc>
          <w:tcPr>
            <w:tcW w:w="1134" w:type="dxa"/>
            <w:noWrap/>
          </w:tcPr>
          <w:p w14:paraId="12DBA4F6"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4938</w:t>
            </w:r>
          </w:p>
        </w:tc>
      </w:tr>
      <w:tr w:rsidR="00507833" w:rsidRPr="00BD28B4" w14:paraId="6DD7A2BD"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BD3D019" w14:textId="77777777" w:rsidR="00507833" w:rsidRPr="00BD28B4" w:rsidRDefault="00507833" w:rsidP="003E6F79">
            <w:pPr>
              <w:keepNext/>
              <w:rPr>
                <w:b w:val="0"/>
                <w:bCs w:val="0"/>
                <w:noProof/>
                <w:sz w:val="18"/>
                <w:szCs w:val="18"/>
              </w:rPr>
            </w:pPr>
            <w:r w:rsidRPr="00BD28B4">
              <w:rPr>
                <w:b w:val="0"/>
                <w:bCs w:val="0"/>
                <w:noProof/>
                <w:sz w:val="18"/>
                <w:szCs w:val="18"/>
              </w:rPr>
              <w:t>Overheidsorganisaties</w:t>
            </w:r>
          </w:p>
        </w:tc>
        <w:tc>
          <w:tcPr>
            <w:tcW w:w="850" w:type="dxa"/>
            <w:noWrap/>
            <w:hideMark/>
          </w:tcPr>
          <w:p w14:paraId="77E30F84"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5</w:t>
            </w:r>
          </w:p>
        </w:tc>
        <w:tc>
          <w:tcPr>
            <w:tcW w:w="851" w:type="dxa"/>
            <w:noWrap/>
            <w:hideMark/>
          </w:tcPr>
          <w:p w14:paraId="5CD7433F"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14</w:t>
            </w:r>
          </w:p>
        </w:tc>
        <w:tc>
          <w:tcPr>
            <w:tcW w:w="850" w:type="dxa"/>
            <w:noWrap/>
            <w:hideMark/>
          </w:tcPr>
          <w:p w14:paraId="493BB150"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13</w:t>
            </w:r>
          </w:p>
        </w:tc>
        <w:tc>
          <w:tcPr>
            <w:tcW w:w="851" w:type="dxa"/>
            <w:noWrap/>
            <w:hideMark/>
          </w:tcPr>
          <w:p w14:paraId="120E1358"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11</w:t>
            </w:r>
          </w:p>
        </w:tc>
        <w:tc>
          <w:tcPr>
            <w:tcW w:w="850" w:type="dxa"/>
            <w:noWrap/>
            <w:hideMark/>
          </w:tcPr>
          <w:p w14:paraId="4108E32C"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12</w:t>
            </w:r>
          </w:p>
        </w:tc>
        <w:tc>
          <w:tcPr>
            <w:tcW w:w="851" w:type="dxa"/>
            <w:noWrap/>
            <w:hideMark/>
          </w:tcPr>
          <w:p w14:paraId="0CFFDE69"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6</w:t>
            </w:r>
          </w:p>
        </w:tc>
        <w:tc>
          <w:tcPr>
            <w:tcW w:w="1134" w:type="dxa"/>
            <w:noWrap/>
            <w:hideMark/>
          </w:tcPr>
          <w:p w14:paraId="4F042A4D"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70</w:t>
            </w:r>
          </w:p>
        </w:tc>
      </w:tr>
      <w:tr w:rsidR="00507833" w:rsidRPr="00BD28B4" w14:paraId="33A9B8AC"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48B138A" w14:textId="77777777" w:rsidR="00507833" w:rsidRPr="00BD28B4" w:rsidRDefault="00507833" w:rsidP="003E6F79">
            <w:pPr>
              <w:keepNext/>
              <w:rPr>
                <w:b w:val="0"/>
                <w:bCs w:val="0"/>
                <w:noProof/>
                <w:sz w:val="18"/>
                <w:szCs w:val="18"/>
              </w:rPr>
            </w:pPr>
            <w:r w:rsidRPr="00BD28B4">
              <w:rPr>
                <w:b w:val="0"/>
                <w:bCs w:val="0"/>
                <w:noProof/>
                <w:sz w:val="18"/>
                <w:szCs w:val="18"/>
              </w:rPr>
              <w:t>Totaal</w:t>
            </w:r>
          </w:p>
        </w:tc>
        <w:tc>
          <w:tcPr>
            <w:tcW w:w="850" w:type="dxa"/>
            <w:noWrap/>
            <w:hideMark/>
          </w:tcPr>
          <w:p w14:paraId="667957BE"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313</w:t>
            </w:r>
          </w:p>
        </w:tc>
        <w:tc>
          <w:tcPr>
            <w:tcW w:w="851" w:type="dxa"/>
            <w:noWrap/>
            <w:hideMark/>
          </w:tcPr>
          <w:p w14:paraId="58280038"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723</w:t>
            </w:r>
          </w:p>
        </w:tc>
        <w:tc>
          <w:tcPr>
            <w:tcW w:w="850" w:type="dxa"/>
            <w:noWrap/>
            <w:hideMark/>
          </w:tcPr>
          <w:p w14:paraId="119D4946"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1021</w:t>
            </w:r>
          </w:p>
        </w:tc>
        <w:tc>
          <w:tcPr>
            <w:tcW w:w="851" w:type="dxa"/>
            <w:noWrap/>
            <w:hideMark/>
          </w:tcPr>
          <w:p w14:paraId="5A10CF9B"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1339</w:t>
            </w:r>
          </w:p>
        </w:tc>
        <w:tc>
          <w:tcPr>
            <w:tcW w:w="850" w:type="dxa"/>
            <w:noWrap/>
            <w:hideMark/>
          </w:tcPr>
          <w:p w14:paraId="51F94A98"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1391</w:t>
            </w:r>
          </w:p>
        </w:tc>
        <w:tc>
          <w:tcPr>
            <w:tcW w:w="851" w:type="dxa"/>
            <w:noWrap/>
            <w:hideMark/>
          </w:tcPr>
          <w:p w14:paraId="63AF8887"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609</w:t>
            </w:r>
          </w:p>
        </w:tc>
        <w:tc>
          <w:tcPr>
            <w:tcW w:w="1134" w:type="dxa"/>
            <w:noWrap/>
            <w:hideMark/>
          </w:tcPr>
          <w:p w14:paraId="60157EAE"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6174</w:t>
            </w:r>
          </w:p>
        </w:tc>
      </w:tr>
    </w:tbl>
    <w:p w14:paraId="111E61B3" w14:textId="77777777" w:rsidR="00507833" w:rsidRDefault="00507833" w:rsidP="00507833">
      <w:pPr>
        <w:keepNext/>
      </w:pPr>
    </w:p>
    <w:p w14:paraId="5596C0E1" w14:textId="77777777" w:rsidR="00507833" w:rsidRDefault="00507833" w:rsidP="007E3683">
      <w:pPr>
        <w:pStyle w:val="Kop2"/>
        <w:numPr>
          <w:ilvl w:val="0"/>
          <w:numId w:val="0"/>
        </w:numPr>
        <w:ind w:left="717"/>
      </w:pPr>
      <w:bookmarkStart w:id="136" w:name="_Toc165905544"/>
      <w:bookmarkStart w:id="137" w:name="_Toc187660828"/>
      <w:bookmarkStart w:id="138" w:name="_Toc187660859"/>
      <w:bookmarkStart w:id="139" w:name="_Toc188708048"/>
      <w:bookmarkStart w:id="140" w:name="_Toc188863972"/>
      <w:bookmarkStart w:id="141" w:name="_Toc195194781"/>
      <w:r>
        <w:t xml:space="preserve">3.5 </w:t>
      </w:r>
      <w:r w:rsidRPr="00B61488">
        <w:t>ITU</w:t>
      </w:r>
      <w:bookmarkEnd w:id="136"/>
      <w:bookmarkEnd w:id="137"/>
      <w:bookmarkEnd w:id="138"/>
      <w:bookmarkEnd w:id="139"/>
      <w:bookmarkEnd w:id="140"/>
      <w:bookmarkEnd w:id="141"/>
    </w:p>
    <w:p w14:paraId="13726211" w14:textId="77777777" w:rsidR="00507833" w:rsidRDefault="00507833" w:rsidP="00507833">
      <w:r>
        <w:t xml:space="preserve">Bij ITU zijn 4911 technische contributies verzameld. Er zijn </w:t>
      </w:r>
      <w:r w:rsidRPr="00D73B62">
        <w:rPr>
          <w:b/>
          <w:bCs/>
        </w:rPr>
        <w:t>geen contributies</w:t>
      </w:r>
      <w:r>
        <w:t xml:space="preserve"> uit naam van als Nederlands aangewezen organisaties.</w:t>
      </w:r>
    </w:p>
    <w:p w14:paraId="2628CFFD" w14:textId="77777777" w:rsidR="00507833" w:rsidRPr="00D73B62" w:rsidRDefault="00507833" w:rsidP="00507833"/>
    <w:p w14:paraId="06BFDE07" w14:textId="77777777" w:rsidR="00507833" w:rsidRDefault="00507833" w:rsidP="007E3683">
      <w:pPr>
        <w:pStyle w:val="Kop2"/>
        <w:numPr>
          <w:ilvl w:val="0"/>
          <w:numId w:val="0"/>
        </w:numPr>
        <w:ind w:left="717"/>
      </w:pPr>
      <w:bookmarkStart w:id="142" w:name="_Toc165905545"/>
      <w:bookmarkStart w:id="143" w:name="_Toc187660829"/>
      <w:bookmarkStart w:id="144" w:name="_Toc187660860"/>
      <w:bookmarkStart w:id="145" w:name="_Toc188708049"/>
      <w:bookmarkStart w:id="146" w:name="_Toc188863973"/>
      <w:bookmarkStart w:id="147" w:name="_Toc195194782"/>
      <w:r>
        <w:t xml:space="preserve">3.6 </w:t>
      </w:r>
      <w:r w:rsidRPr="00B61488">
        <w:t>IETF</w:t>
      </w:r>
      <w:bookmarkEnd w:id="142"/>
      <w:bookmarkEnd w:id="143"/>
      <w:bookmarkEnd w:id="144"/>
      <w:bookmarkEnd w:id="145"/>
      <w:bookmarkEnd w:id="146"/>
      <w:bookmarkEnd w:id="147"/>
    </w:p>
    <w:p w14:paraId="09B5601A" w14:textId="77777777" w:rsidR="00507833" w:rsidRDefault="00507833" w:rsidP="00507833">
      <w:pPr>
        <w:pStyle w:val="Bijschrift"/>
        <w:keepNext/>
        <w:spacing w:line="288" w:lineRule="auto"/>
      </w:pPr>
      <w:r>
        <w:t>Tabel 12 Nederlandse vertegenwoordiging in aantallen</w:t>
      </w:r>
      <w:r w:rsidRPr="00F93423">
        <w:t xml:space="preserve"> </w:t>
      </w:r>
      <w:r>
        <w:t>bij IETF, per organisatietype per participatievorm</w:t>
      </w:r>
    </w:p>
    <w:tbl>
      <w:tblPr>
        <w:tblStyle w:val="Rastertabel4-Accent1"/>
        <w:tblW w:w="8926" w:type="dxa"/>
        <w:tblLayout w:type="fixed"/>
        <w:tblLook w:val="04E0" w:firstRow="1" w:lastRow="1" w:firstColumn="1" w:lastColumn="0" w:noHBand="0" w:noVBand="1"/>
      </w:tblPr>
      <w:tblGrid>
        <w:gridCol w:w="2689"/>
        <w:gridCol w:w="1913"/>
        <w:gridCol w:w="1630"/>
        <w:gridCol w:w="1630"/>
        <w:gridCol w:w="1064"/>
      </w:tblGrid>
      <w:tr w:rsidR="00507833" w:rsidRPr="00BD28B4" w14:paraId="029FC289"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0E3489B5" w14:textId="77777777" w:rsidR="00507833" w:rsidRPr="00BD28B4" w:rsidRDefault="00507833" w:rsidP="003E6F79">
            <w:pPr>
              <w:rPr>
                <w:sz w:val="18"/>
                <w:szCs w:val="18"/>
              </w:rPr>
            </w:pPr>
            <w:r w:rsidRPr="00BD28B4">
              <w:rPr>
                <w:sz w:val="18"/>
                <w:szCs w:val="18"/>
              </w:rPr>
              <w:t>Organisatietype</w:t>
            </w:r>
          </w:p>
        </w:tc>
        <w:tc>
          <w:tcPr>
            <w:tcW w:w="1913" w:type="dxa"/>
            <w:noWrap/>
            <w:hideMark/>
          </w:tcPr>
          <w:p w14:paraId="1093AA71"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Lid commissie/</w:t>
            </w:r>
            <w:r w:rsidRPr="00BD28B4">
              <w:rPr>
                <w:sz w:val="18"/>
                <w:szCs w:val="18"/>
              </w:rPr>
              <w:br/>
              <w:t>werkgroep</w:t>
            </w:r>
          </w:p>
        </w:tc>
        <w:tc>
          <w:tcPr>
            <w:tcW w:w="1630" w:type="dxa"/>
            <w:noWrap/>
            <w:hideMark/>
          </w:tcPr>
          <w:p w14:paraId="0BFE61AF"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Formele rol</w:t>
            </w:r>
          </w:p>
        </w:tc>
        <w:tc>
          <w:tcPr>
            <w:tcW w:w="1630" w:type="dxa"/>
            <w:noWrap/>
            <w:hideMark/>
          </w:tcPr>
          <w:p w14:paraId="38F625A1"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Bijwonen meeting</w:t>
            </w:r>
          </w:p>
        </w:tc>
        <w:tc>
          <w:tcPr>
            <w:tcW w:w="1064" w:type="dxa"/>
            <w:noWrap/>
            <w:hideMark/>
          </w:tcPr>
          <w:p w14:paraId="560E6E06"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Totaal</w:t>
            </w:r>
          </w:p>
        </w:tc>
      </w:tr>
      <w:tr w:rsidR="00507833" w:rsidRPr="00BD28B4" w14:paraId="7CF666C6"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45F6B9E4" w14:textId="77777777" w:rsidR="00507833" w:rsidRPr="00BD28B4" w:rsidRDefault="00507833" w:rsidP="003E6F79">
            <w:pPr>
              <w:rPr>
                <w:b w:val="0"/>
                <w:sz w:val="18"/>
                <w:szCs w:val="18"/>
              </w:rPr>
            </w:pPr>
            <w:r w:rsidRPr="00BD28B4">
              <w:rPr>
                <w:b w:val="0"/>
                <w:sz w:val="18"/>
                <w:szCs w:val="18"/>
              </w:rPr>
              <w:t>Nederlandse org</w:t>
            </w:r>
            <w:r>
              <w:rPr>
                <w:b w:val="0"/>
                <w:sz w:val="18"/>
                <w:szCs w:val="18"/>
              </w:rPr>
              <w:t>anisaties</w:t>
            </w:r>
            <w:r w:rsidRPr="00BD28B4">
              <w:rPr>
                <w:b w:val="0"/>
                <w:sz w:val="18"/>
                <w:szCs w:val="18"/>
              </w:rPr>
              <w:t xml:space="preserve">, niet </w:t>
            </w:r>
            <w:r w:rsidRPr="00BD28B4">
              <w:rPr>
                <w:b w:val="0"/>
                <w:bCs w:val="0"/>
                <w:sz w:val="18"/>
                <w:szCs w:val="18"/>
              </w:rPr>
              <w:t>internationaal</w:t>
            </w:r>
          </w:p>
        </w:tc>
        <w:tc>
          <w:tcPr>
            <w:tcW w:w="1913" w:type="dxa"/>
            <w:noWrap/>
            <w:hideMark/>
          </w:tcPr>
          <w:p w14:paraId="25463B8B"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3</w:t>
            </w:r>
          </w:p>
        </w:tc>
        <w:tc>
          <w:tcPr>
            <w:tcW w:w="1630" w:type="dxa"/>
            <w:noWrap/>
            <w:hideMark/>
          </w:tcPr>
          <w:p w14:paraId="12671A91"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2</w:t>
            </w:r>
          </w:p>
        </w:tc>
        <w:tc>
          <w:tcPr>
            <w:tcW w:w="1630" w:type="dxa"/>
            <w:noWrap/>
            <w:hideMark/>
          </w:tcPr>
          <w:p w14:paraId="1872E2B4"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539</w:t>
            </w:r>
          </w:p>
        </w:tc>
        <w:tc>
          <w:tcPr>
            <w:tcW w:w="1064" w:type="dxa"/>
            <w:noWrap/>
            <w:hideMark/>
          </w:tcPr>
          <w:p w14:paraId="0A6FC572"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544</w:t>
            </w:r>
          </w:p>
        </w:tc>
      </w:tr>
      <w:tr w:rsidR="00507833" w:rsidRPr="00BD28B4" w14:paraId="081EAC9A"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13D1BB42" w14:textId="77777777" w:rsidR="00507833" w:rsidRPr="00BD28B4" w:rsidRDefault="00507833" w:rsidP="003E6F79">
            <w:pPr>
              <w:rPr>
                <w:sz w:val="18"/>
                <w:szCs w:val="18"/>
              </w:rPr>
            </w:pPr>
            <w:r w:rsidRPr="00BD28B4">
              <w:rPr>
                <w:b w:val="0"/>
                <w:bCs w:val="0"/>
                <w:sz w:val="18"/>
                <w:szCs w:val="18"/>
              </w:rPr>
              <w:t>Nederlandse vestigingen van internationale organisaties</w:t>
            </w:r>
          </w:p>
        </w:tc>
        <w:tc>
          <w:tcPr>
            <w:tcW w:w="1913" w:type="dxa"/>
            <w:noWrap/>
          </w:tcPr>
          <w:p w14:paraId="70099A3B"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22</w:t>
            </w:r>
          </w:p>
        </w:tc>
        <w:tc>
          <w:tcPr>
            <w:tcW w:w="1630" w:type="dxa"/>
            <w:noWrap/>
          </w:tcPr>
          <w:p w14:paraId="3B6EBFAC"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15</w:t>
            </w:r>
          </w:p>
        </w:tc>
        <w:tc>
          <w:tcPr>
            <w:tcW w:w="1630" w:type="dxa"/>
            <w:noWrap/>
          </w:tcPr>
          <w:p w14:paraId="22BBF53D"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1440</w:t>
            </w:r>
          </w:p>
        </w:tc>
        <w:tc>
          <w:tcPr>
            <w:tcW w:w="1064" w:type="dxa"/>
            <w:noWrap/>
          </w:tcPr>
          <w:p w14:paraId="1FBBF124"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1477</w:t>
            </w:r>
          </w:p>
        </w:tc>
      </w:tr>
      <w:tr w:rsidR="00507833" w:rsidRPr="00BD28B4" w14:paraId="39B921A2"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BD03E1B" w14:textId="77777777" w:rsidR="00507833" w:rsidRPr="00BD28B4" w:rsidRDefault="00507833" w:rsidP="003E6F79">
            <w:pPr>
              <w:rPr>
                <w:b w:val="0"/>
                <w:sz w:val="18"/>
                <w:szCs w:val="18"/>
              </w:rPr>
            </w:pPr>
            <w:r w:rsidRPr="00BD28B4">
              <w:rPr>
                <w:b w:val="0"/>
                <w:sz w:val="18"/>
                <w:szCs w:val="18"/>
              </w:rPr>
              <w:t>Overheids-</w:t>
            </w:r>
            <w:r w:rsidRPr="00BD28B4">
              <w:rPr>
                <w:b w:val="0"/>
                <w:sz w:val="18"/>
                <w:szCs w:val="18"/>
              </w:rPr>
              <w:br/>
              <w:t>organisaties</w:t>
            </w:r>
          </w:p>
        </w:tc>
        <w:tc>
          <w:tcPr>
            <w:tcW w:w="1913" w:type="dxa"/>
            <w:noWrap/>
            <w:hideMark/>
          </w:tcPr>
          <w:p w14:paraId="1EEB4117"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630" w:type="dxa"/>
            <w:noWrap/>
            <w:hideMark/>
          </w:tcPr>
          <w:p w14:paraId="422CDA6F"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630" w:type="dxa"/>
            <w:noWrap/>
            <w:hideMark/>
          </w:tcPr>
          <w:p w14:paraId="4DC4AE50"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57</w:t>
            </w:r>
          </w:p>
        </w:tc>
        <w:tc>
          <w:tcPr>
            <w:tcW w:w="1064" w:type="dxa"/>
            <w:noWrap/>
            <w:hideMark/>
          </w:tcPr>
          <w:p w14:paraId="0D6012AD"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57</w:t>
            </w:r>
          </w:p>
        </w:tc>
      </w:tr>
      <w:tr w:rsidR="00507833" w:rsidRPr="00BD28B4" w14:paraId="1D038896" w14:textId="77777777" w:rsidTr="003E6F79">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E4C12D4" w14:textId="77777777" w:rsidR="00507833" w:rsidRPr="00BD28B4" w:rsidRDefault="00507833" w:rsidP="003E6F79">
            <w:pPr>
              <w:rPr>
                <w:bCs w:val="0"/>
                <w:sz w:val="18"/>
                <w:szCs w:val="18"/>
              </w:rPr>
            </w:pPr>
            <w:r w:rsidRPr="00BD28B4">
              <w:rPr>
                <w:sz w:val="18"/>
                <w:szCs w:val="18"/>
              </w:rPr>
              <w:t>Totaal</w:t>
            </w:r>
          </w:p>
        </w:tc>
        <w:tc>
          <w:tcPr>
            <w:tcW w:w="1913" w:type="dxa"/>
            <w:noWrap/>
            <w:hideMark/>
          </w:tcPr>
          <w:p w14:paraId="177B13BA"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25</w:t>
            </w:r>
          </w:p>
        </w:tc>
        <w:tc>
          <w:tcPr>
            <w:tcW w:w="1630" w:type="dxa"/>
            <w:noWrap/>
            <w:hideMark/>
          </w:tcPr>
          <w:p w14:paraId="67B08FB3"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17</w:t>
            </w:r>
          </w:p>
        </w:tc>
        <w:tc>
          <w:tcPr>
            <w:tcW w:w="1630" w:type="dxa"/>
            <w:noWrap/>
            <w:hideMark/>
          </w:tcPr>
          <w:p w14:paraId="7B85AAA7"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2036</w:t>
            </w:r>
          </w:p>
        </w:tc>
        <w:tc>
          <w:tcPr>
            <w:tcW w:w="1064" w:type="dxa"/>
            <w:noWrap/>
            <w:hideMark/>
          </w:tcPr>
          <w:p w14:paraId="51F0C6B2"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2078</w:t>
            </w:r>
          </w:p>
        </w:tc>
      </w:tr>
    </w:tbl>
    <w:p w14:paraId="2B9BA7E1" w14:textId="77777777" w:rsidR="00507833" w:rsidRDefault="00507833" w:rsidP="00507833"/>
    <w:p w14:paraId="0D841DDC" w14:textId="77777777" w:rsidR="00507833" w:rsidRDefault="00507833" w:rsidP="00507833">
      <w:pPr>
        <w:pStyle w:val="Bijschrift"/>
        <w:keepNext/>
        <w:spacing w:line="288" w:lineRule="auto"/>
      </w:pPr>
      <w:r>
        <w:lastRenderedPageBreak/>
        <w:t>Tabel 13 Nederlandse participatie in aantallen</w:t>
      </w:r>
      <w:r w:rsidRPr="00F93423">
        <w:t xml:space="preserve"> </w:t>
      </w:r>
      <w:r>
        <w:t>als deel van totale IETF-participatie</w:t>
      </w:r>
    </w:p>
    <w:tbl>
      <w:tblPr>
        <w:tblStyle w:val="Rastertabel4-Accent1"/>
        <w:tblW w:w="0" w:type="auto"/>
        <w:tblLayout w:type="fixed"/>
        <w:tblLook w:val="04A0" w:firstRow="1" w:lastRow="0" w:firstColumn="1" w:lastColumn="0" w:noHBand="0" w:noVBand="1"/>
      </w:tblPr>
      <w:tblGrid>
        <w:gridCol w:w="2689"/>
        <w:gridCol w:w="1878"/>
        <w:gridCol w:w="1878"/>
        <w:gridCol w:w="1878"/>
      </w:tblGrid>
      <w:tr w:rsidR="00507833" w:rsidRPr="001536BD" w14:paraId="4A159274"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07A4077" w14:textId="77777777" w:rsidR="00507833" w:rsidRPr="001536BD" w:rsidRDefault="00507833" w:rsidP="003E6F79">
            <w:r w:rsidRPr="001536BD">
              <w:t>Land van oorsprong</w:t>
            </w:r>
          </w:p>
        </w:tc>
        <w:tc>
          <w:tcPr>
            <w:tcW w:w="1878" w:type="dxa"/>
            <w:noWrap/>
            <w:hideMark/>
          </w:tcPr>
          <w:p w14:paraId="0D07C9E9"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1878" w:type="dxa"/>
            <w:noWrap/>
            <w:hideMark/>
          </w:tcPr>
          <w:p w14:paraId="7ED9975A"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1878" w:type="dxa"/>
            <w:noWrap/>
            <w:hideMark/>
          </w:tcPr>
          <w:p w14:paraId="7C90623C"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 xml:space="preserve">Bijwonen </w:t>
            </w:r>
            <w:r>
              <w:br/>
              <w:t>meeting</w:t>
            </w:r>
          </w:p>
        </w:tc>
      </w:tr>
      <w:tr w:rsidR="00507833" w:rsidRPr="001536BD" w14:paraId="380E0D2B"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38A05351" w14:textId="77777777" w:rsidR="00507833" w:rsidRPr="00DD0F6E" w:rsidRDefault="00507833" w:rsidP="003E6F79">
            <w:pPr>
              <w:rPr>
                <w:b w:val="0"/>
              </w:rPr>
            </w:pPr>
            <w:r w:rsidRPr="00DD0F6E">
              <w:rPr>
                <w:b w:val="0"/>
              </w:rPr>
              <w:t>Niet-Nederlands</w:t>
            </w:r>
          </w:p>
        </w:tc>
        <w:tc>
          <w:tcPr>
            <w:tcW w:w="1878" w:type="dxa"/>
            <w:noWrap/>
            <w:hideMark/>
          </w:tcPr>
          <w:p w14:paraId="79A928D5"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0357B">
              <w:t>4167</w:t>
            </w:r>
          </w:p>
        </w:tc>
        <w:tc>
          <w:tcPr>
            <w:tcW w:w="1878" w:type="dxa"/>
            <w:noWrap/>
            <w:hideMark/>
          </w:tcPr>
          <w:p w14:paraId="69906E7C"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0357B">
              <w:t>3914</w:t>
            </w:r>
          </w:p>
        </w:tc>
        <w:tc>
          <w:tcPr>
            <w:tcW w:w="1878" w:type="dxa"/>
            <w:noWrap/>
            <w:hideMark/>
          </w:tcPr>
          <w:p w14:paraId="64EB75AB"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0357B">
              <w:t>110170</w:t>
            </w:r>
          </w:p>
        </w:tc>
      </w:tr>
      <w:tr w:rsidR="00507833" w:rsidRPr="001536BD" w14:paraId="48DF7503"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E1C019E" w14:textId="77777777" w:rsidR="00507833" w:rsidRPr="00DD0F6E" w:rsidRDefault="00507833" w:rsidP="003E6F79">
            <w:pPr>
              <w:jc w:val="both"/>
              <w:rPr>
                <w:b w:val="0"/>
              </w:rPr>
            </w:pPr>
            <w:r w:rsidRPr="00DD0F6E">
              <w:rPr>
                <w:b w:val="0"/>
              </w:rPr>
              <w:t>Nederlands</w:t>
            </w:r>
          </w:p>
        </w:tc>
        <w:tc>
          <w:tcPr>
            <w:tcW w:w="1878" w:type="dxa"/>
            <w:noWrap/>
            <w:hideMark/>
          </w:tcPr>
          <w:p w14:paraId="6376B974"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0357B">
              <w:t>25</w:t>
            </w:r>
          </w:p>
        </w:tc>
        <w:tc>
          <w:tcPr>
            <w:tcW w:w="1878" w:type="dxa"/>
            <w:noWrap/>
            <w:hideMark/>
          </w:tcPr>
          <w:p w14:paraId="5CB573AD"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0357B">
              <w:t>17</w:t>
            </w:r>
          </w:p>
        </w:tc>
        <w:tc>
          <w:tcPr>
            <w:tcW w:w="1878" w:type="dxa"/>
            <w:noWrap/>
            <w:hideMark/>
          </w:tcPr>
          <w:p w14:paraId="38239A33"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0357B">
              <w:t>2036</w:t>
            </w:r>
          </w:p>
        </w:tc>
      </w:tr>
    </w:tbl>
    <w:p w14:paraId="3F98CFCD" w14:textId="77777777" w:rsidR="00507833" w:rsidRPr="0010017A" w:rsidRDefault="00507833" w:rsidP="00507833"/>
    <w:p w14:paraId="6468D1E6" w14:textId="77777777" w:rsidR="00507833" w:rsidRDefault="00507833" w:rsidP="00507833">
      <w:pPr>
        <w:pStyle w:val="Stijl2"/>
      </w:pPr>
      <w:bookmarkStart w:id="148" w:name="_Toc187660861"/>
      <w:r>
        <w:t>Formele rollen</w:t>
      </w:r>
      <w:bookmarkEnd w:id="148"/>
    </w:p>
    <w:p w14:paraId="24494A02" w14:textId="77777777" w:rsidR="00507833" w:rsidRDefault="00507833" w:rsidP="007E3683">
      <w:pPr>
        <w:pStyle w:val="Lijstalinea"/>
        <w:numPr>
          <w:ilvl w:val="0"/>
          <w:numId w:val="17"/>
        </w:numPr>
        <w:spacing w:after="160"/>
        <w:jc w:val="both"/>
      </w:pPr>
      <w:r>
        <w:t xml:space="preserve">TU Delft / </w:t>
      </w:r>
      <w:proofErr w:type="spellStart"/>
      <w:r>
        <w:t>QUTech</w:t>
      </w:r>
      <w:proofErr w:type="spellEnd"/>
    </w:p>
    <w:p w14:paraId="2AA90652" w14:textId="77777777" w:rsidR="00507833" w:rsidRDefault="00507833" w:rsidP="007E3683">
      <w:pPr>
        <w:pStyle w:val="Lijstalinea"/>
        <w:numPr>
          <w:ilvl w:val="0"/>
          <w:numId w:val="17"/>
        </w:numPr>
        <w:spacing w:after="160"/>
        <w:jc w:val="both"/>
      </w:pPr>
      <w:proofErr w:type="spellStart"/>
      <w:r>
        <w:t>PowerDNS</w:t>
      </w:r>
      <w:proofErr w:type="spellEnd"/>
      <w:r>
        <w:t>/Open-</w:t>
      </w:r>
      <w:proofErr w:type="spellStart"/>
      <w:r>
        <w:t>Xchange</w:t>
      </w:r>
      <w:proofErr w:type="spellEnd"/>
    </w:p>
    <w:p w14:paraId="3164383B" w14:textId="77777777" w:rsidR="00507833" w:rsidRDefault="00507833" w:rsidP="007E3683">
      <w:pPr>
        <w:pStyle w:val="Lijstalinea"/>
        <w:numPr>
          <w:ilvl w:val="0"/>
          <w:numId w:val="17"/>
        </w:numPr>
        <w:spacing w:after="160"/>
        <w:jc w:val="both"/>
      </w:pPr>
      <w:r>
        <w:t>Microsoft (15)</w:t>
      </w:r>
    </w:p>
    <w:p w14:paraId="6CCDEB00" w14:textId="77777777" w:rsidR="00507833" w:rsidRPr="008B29B8" w:rsidRDefault="00507833" w:rsidP="00507833">
      <w:r>
        <w:t>Bij IETF zijn “member”, “</w:t>
      </w:r>
      <w:proofErr w:type="spellStart"/>
      <w:r>
        <w:t>delegate</w:t>
      </w:r>
      <w:proofErr w:type="spellEnd"/>
      <w:r>
        <w:t>” en “robot” uitgesloten van de formele rollen.</w:t>
      </w:r>
      <w:r>
        <w:br/>
      </w:r>
    </w:p>
    <w:p w14:paraId="32BD485A" w14:textId="77777777" w:rsidR="00507833" w:rsidRDefault="00507833" w:rsidP="00507833">
      <w:pPr>
        <w:pStyle w:val="Stijl2"/>
      </w:pPr>
      <w:bookmarkStart w:id="149" w:name="_Toc187660862"/>
      <w:r>
        <w:t>Aanwezigheid meetings</w:t>
      </w:r>
      <w:bookmarkEnd w:id="149"/>
    </w:p>
    <w:p w14:paraId="228D6729" w14:textId="77777777" w:rsidR="00507833" w:rsidRDefault="00507833" w:rsidP="00507833">
      <w:pPr>
        <w:pStyle w:val="Bijschrift"/>
        <w:keepNext/>
        <w:spacing w:line="288" w:lineRule="auto"/>
      </w:pPr>
      <w:r w:rsidRPr="00180FFD">
        <w:t xml:space="preserve"> </w:t>
      </w:r>
      <w:r>
        <w:t xml:space="preserve">Tabel 14. </w:t>
      </w:r>
      <w:r w:rsidRPr="00F93423">
        <w:t>Aanwezigheid</w:t>
      </w:r>
      <w:r>
        <w:t xml:space="preserve"> in aantallen</w:t>
      </w:r>
      <w:r w:rsidRPr="00F93423">
        <w:t xml:space="preserve"> bij IETF-meetings per type organisatie per jaar</w:t>
      </w:r>
    </w:p>
    <w:tbl>
      <w:tblPr>
        <w:tblStyle w:val="Lijsttabel4-Accent1"/>
        <w:tblW w:w="0" w:type="auto"/>
        <w:tblLayout w:type="fixed"/>
        <w:tblLook w:val="04A0" w:firstRow="1" w:lastRow="0" w:firstColumn="1" w:lastColumn="0" w:noHBand="0" w:noVBand="1"/>
      </w:tblPr>
      <w:tblGrid>
        <w:gridCol w:w="2514"/>
        <w:gridCol w:w="1091"/>
        <w:gridCol w:w="1091"/>
        <w:gridCol w:w="1092"/>
        <w:gridCol w:w="1091"/>
        <w:gridCol w:w="1091"/>
        <w:gridCol w:w="1092"/>
      </w:tblGrid>
      <w:tr w:rsidR="00507833" w:rsidRPr="00AE4E17" w14:paraId="6F33DFA9"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25BB47CB" w14:textId="77777777" w:rsidR="00507833" w:rsidRPr="00AE4E17" w:rsidRDefault="00507833" w:rsidP="003E6F79">
            <w:pPr>
              <w:keepNext/>
              <w:rPr>
                <w:noProof/>
              </w:rPr>
            </w:pPr>
            <w:r w:rsidRPr="001A79CA">
              <w:t>Organisatietype</w:t>
            </w:r>
          </w:p>
        </w:tc>
        <w:tc>
          <w:tcPr>
            <w:tcW w:w="1091" w:type="dxa"/>
            <w:noWrap/>
            <w:hideMark/>
          </w:tcPr>
          <w:p w14:paraId="1CBDFD8E"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2020</w:t>
            </w:r>
          </w:p>
        </w:tc>
        <w:tc>
          <w:tcPr>
            <w:tcW w:w="1091" w:type="dxa"/>
            <w:noWrap/>
            <w:hideMark/>
          </w:tcPr>
          <w:p w14:paraId="3FB4FD03"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2021</w:t>
            </w:r>
          </w:p>
        </w:tc>
        <w:tc>
          <w:tcPr>
            <w:tcW w:w="1092" w:type="dxa"/>
            <w:noWrap/>
            <w:hideMark/>
          </w:tcPr>
          <w:p w14:paraId="1D5B406C"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2022</w:t>
            </w:r>
          </w:p>
        </w:tc>
        <w:tc>
          <w:tcPr>
            <w:tcW w:w="1091" w:type="dxa"/>
            <w:noWrap/>
            <w:hideMark/>
          </w:tcPr>
          <w:p w14:paraId="50C32B07"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2023</w:t>
            </w:r>
          </w:p>
        </w:tc>
        <w:tc>
          <w:tcPr>
            <w:tcW w:w="1091" w:type="dxa"/>
            <w:noWrap/>
            <w:hideMark/>
          </w:tcPr>
          <w:p w14:paraId="6A56836E"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2024</w:t>
            </w:r>
          </w:p>
        </w:tc>
        <w:tc>
          <w:tcPr>
            <w:tcW w:w="1092" w:type="dxa"/>
            <w:noWrap/>
            <w:hideMark/>
          </w:tcPr>
          <w:p w14:paraId="13FD15A4"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Pr>
                <w:noProof/>
              </w:rPr>
              <w:t>Totaal</w:t>
            </w:r>
          </w:p>
        </w:tc>
      </w:tr>
      <w:tr w:rsidR="00507833" w:rsidRPr="00AE4E17" w14:paraId="55DE7C2E"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3418413E" w14:textId="77777777" w:rsidR="00507833" w:rsidRPr="00AE4E17" w:rsidRDefault="00507833" w:rsidP="003E6F79">
            <w:pPr>
              <w:keepNext/>
              <w:rPr>
                <w:b w:val="0"/>
                <w:bCs w:val="0"/>
                <w:noProof/>
              </w:rPr>
            </w:pPr>
            <w:r w:rsidRPr="00AE4E17">
              <w:rPr>
                <w:b w:val="0"/>
                <w:bCs w:val="0"/>
              </w:rPr>
              <w:t>Nederlandse organisaties, niet internationaal</w:t>
            </w:r>
          </w:p>
        </w:tc>
        <w:tc>
          <w:tcPr>
            <w:tcW w:w="1091" w:type="dxa"/>
            <w:noWrap/>
            <w:hideMark/>
          </w:tcPr>
          <w:p w14:paraId="218BC244"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80</w:t>
            </w:r>
          </w:p>
        </w:tc>
        <w:tc>
          <w:tcPr>
            <w:tcW w:w="1091" w:type="dxa"/>
            <w:noWrap/>
            <w:hideMark/>
          </w:tcPr>
          <w:p w14:paraId="09A85CE9"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134</w:t>
            </w:r>
          </w:p>
        </w:tc>
        <w:tc>
          <w:tcPr>
            <w:tcW w:w="1092" w:type="dxa"/>
            <w:noWrap/>
            <w:hideMark/>
          </w:tcPr>
          <w:p w14:paraId="1B00FE95"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135</w:t>
            </w:r>
          </w:p>
        </w:tc>
        <w:tc>
          <w:tcPr>
            <w:tcW w:w="1091" w:type="dxa"/>
            <w:noWrap/>
            <w:hideMark/>
          </w:tcPr>
          <w:p w14:paraId="10336CDA"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148</w:t>
            </w:r>
          </w:p>
        </w:tc>
        <w:tc>
          <w:tcPr>
            <w:tcW w:w="1091" w:type="dxa"/>
            <w:noWrap/>
            <w:hideMark/>
          </w:tcPr>
          <w:p w14:paraId="1FE3AF0E"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42</w:t>
            </w:r>
          </w:p>
        </w:tc>
        <w:tc>
          <w:tcPr>
            <w:tcW w:w="1092" w:type="dxa"/>
            <w:noWrap/>
            <w:hideMark/>
          </w:tcPr>
          <w:p w14:paraId="7CBF66FA"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544</w:t>
            </w:r>
          </w:p>
        </w:tc>
      </w:tr>
      <w:tr w:rsidR="00507833" w:rsidRPr="00AE4E17" w14:paraId="26D3A7DF"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514" w:type="dxa"/>
            <w:noWrap/>
          </w:tcPr>
          <w:p w14:paraId="534ED830" w14:textId="77777777" w:rsidR="00507833" w:rsidRPr="00AE4E17" w:rsidRDefault="00507833" w:rsidP="003E6F79">
            <w:pPr>
              <w:keepNext/>
            </w:pPr>
            <w:r>
              <w:rPr>
                <w:b w:val="0"/>
                <w:bCs w:val="0"/>
              </w:rPr>
              <w:t>Nederlandse vestigingen van internationale organisaties</w:t>
            </w:r>
          </w:p>
        </w:tc>
        <w:tc>
          <w:tcPr>
            <w:tcW w:w="1091" w:type="dxa"/>
            <w:noWrap/>
          </w:tcPr>
          <w:p w14:paraId="12C87D5C"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152</w:t>
            </w:r>
          </w:p>
        </w:tc>
        <w:tc>
          <w:tcPr>
            <w:tcW w:w="1091" w:type="dxa"/>
            <w:noWrap/>
          </w:tcPr>
          <w:p w14:paraId="307DF6AF"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297</w:t>
            </w:r>
          </w:p>
        </w:tc>
        <w:tc>
          <w:tcPr>
            <w:tcW w:w="1092" w:type="dxa"/>
            <w:noWrap/>
          </w:tcPr>
          <w:p w14:paraId="6B6D5D41"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388</w:t>
            </w:r>
          </w:p>
        </w:tc>
        <w:tc>
          <w:tcPr>
            <w:tcW w:w="1091" w:type="dxa"/>
            <w:noWrap/>
          </w:tcPr>
          <w:p w14:paraId="5D9F83F8"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482</w:t>
            </w:r>
          </w:p>
        </w:tc>
        <w:tc>
          <w:tcPr>
            <w:tcW w:w="1091" w:type="dxa"/>
            <w:noWrap/>
          </w:tcPr>
          <w:p w14:paraId="4B969696"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121</w:t>
            </w:r>
          </w:p>
        </w:tc>
        <w:tc>
          <w:tcPr>
            <w:tcW w:w="1092" w:type="dxa"/>
            <w:noWrap/>
          </w:tcPr>
          <w:p w14:paraId="6B1BDBFF"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1477</w:t>
            </w:r>
          </w:p>
        </w:tc>
      </w:tr>
      <w:tr w:rsidR="00507833" w:rsidRPr="00AE4E17" w14:paraId="0115A053"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20DBCE96" w14:textId="77777777" w:rsidR="00507833" w:rsidRPr="00AE4E17" w:rsidRDefault="00507833" w:rsidP="003E6F79">
            <w:pPr>
              <w:keepNext/>
              <w:rPr>
                <w:b w:val="0"/>
                <w:bCs w:val="0"/>
                <w:noProof/>
              </w:rPr>
            </w:pPr>
            <w:r w:rsidRPr="00AE4E17">
              <w:rPr>
                <w:b w:val="0"/>
                <w:bCs w:val="0"/>
                <w:noProof/>
              </w:rPr>
              <w:t>Overheidsorganisaties</w:t>
            </w:r>
          </w:p>
        </w:tc>
        <w:tc>
          <w:tcPr>
            <w:tcW w:w="1091" w:type="dxa"/>
            <w:noWrap/>
            <w:hideMark/>
          </w:tcPr>
          <w:p w14:paraId="2B91094A"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p>
        </w:tc>
        <w:tc>
          <w:tcPr>
            <w:tcW w:w="1091" w:type="dxa"/>
            <w:noWrap/>
            <w:hideMark/>
          </w:tcPr>
          <w:p w14:paraId="761E2995"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10</w:t>
            </w:r>
          </w:p>
        </w:tc>
        <w:tc>
          <w:tcPr>
            <w:tcW w:w="1092" w:type="dxa"/>
            <w:noWrap/>
            <w:hideMark/>
          </w:tcPr>
          <w:p w14:paraId="7E2E20D4"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43</w:t>
            </w:r>
          </w:p>
        </w:tc>
        <w:tc>
          <w:tcPr>
            <w:tcW w:w="1091" w:type="dxa"/>
            <w:noWrap/>
            <w:hideMark/>
          </w:tcPr>
          <w:p w14:paraId="4AAE4DD7"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w:t>
            </w:r>
          </w:p>
        </w:tc>
        <w:tc>
          <w:tcPr>
            <w:tcW w:w="1091" w:type="dxa"/>
            <w:noWrap/>
            <w:hideMark/>
          </w:tcPr>
          <w:p w14:paraId="1BED0F71"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p>
        </w:tc>
        <w:tc>
          <w:tcPr>
            <w:tcW w:w="1092" w:type="dxa"/>
            <w:noWrap/>
            <w:hideMark/>
          </w:tcPr>
          <w:p w14:paraId="70762FD3"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57</w:t>
            </w:r>
          </w:p>
        </w:tc>
      </w:tr>
      <w:tr w:rsidR="00507833" w:rsidRPr="00AE4E17" w14:paraId="10270413"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35B44E92" w14:textId="77777777" w:rsidR="00507833" w:rsidRPr="00AE4E17" w:rsidRDefault="00507833" w:rsidP="003E6F79">
            <w:pPr>
              <w:keepNext/>
              <w:rPr>
                <w:b w:val="0"/>
                <w:bCs w:val="0"/>
                <w:noProof/>
              </w:rPr>
            </w:pPr>
            <w:r>
              <w:rPr>
                <w:b w:val="0"/>
                <w:bCs w:val="0"/>
                <w:noProof/>
              </w:rPr>
              <w:t>Totaal</w:t>
            </w:r>
          </w:p>
        </w:tc>
        <w:tc>
          <w:tcPr>
            <w:tcW w:w="1091" w:type="dxa"/>
            <w:noWrap/>
            <w:hideMark/>
          </w:tcPr>
          <w:p w14:paraId="6136F647"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232</w:t>
            </w:r>
          </w:p>
        </w:tc>
        <w:tc>
          <w:tcPr>
            <w:tcW w:w="1091" w:type="dxa"/>
            <w:noWrap/>
            <w:hideMark/>
          </w:tcPr>
          <w:p w14:paraId="1492F2CA"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441</w:t>
            </w:r>
          </w:p>
        </w:tc>
        <w:tc>
          <w:tcPr>
            <w:tcW w:w="1092" w:type="dxa"/>
            <w:noWrap/>
            <w:hideMark/>
          </w:tcPr>
          <w:p w14:paraId="6478DF8F"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566</w:t>
            </w:r>
          </w:p>
        </w:tc>
        <w:tc>
          <w:tcPr>
            <w:tcW w:w="1091" w:type="dxa"/>
            <w:noWrap/>
            <w:hideMark/>
          </w:tcPr>
          <w:p w14:paraId="0C25694A"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634</w:t>
            </w:r>
          </w:p>
        </w:tc>
        <w:tc>
          <w:tcPr>
            <w:tcW w:w="1091" w:type="dxa"/>
            <w:noWrap/>
            <w:hideMark/>
          </w:tcPr>
          <w:p w14:paraId="1244E46C"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163</w:t>
            </w:r>
          </w:p>
        </w:tc>
        <w:tc>
          <w:tcPr>
            <w:tcW w:w="1092" w:type="dxa"/>
            <w:noWrap/>
            <w:hideMark/>
          </w:tcPr>
          <w:p w14:paraId="77FBC0F9"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2078</w:t>
            </w:r>
          </w:p>
        </w:tc>
      </w:tr>
    </w:tbl>
    <w:p w14:paraId="43D40ADE" w14:textId="77777777" w:rsidR="00507833" w:rsidRDefault="00507833" w:rsidP="00507833">
      <w:pPr>
        <w:keepNext/>
      </w:pPr>
    </w:p>
    <w:p w14:paraId="38B1C8CE" w14:textId="77777777" w:rsidR="00507833" w:rsidRDefault="00507833" w:rsidP="007E3683">
      <w:pPr>
        <w:pStyle w:val="Kop2"/>
        <w:numPr>
          <w:ilvl w:val="0"/>
          <w:numId w:val="0"/>
        </w:numPr>
        <w:ind w:left="717"/>
      </w:pPr>
      <w:bookmarkStart w:id="150" w:name="_Toc165905547"/>
      <w:bookmarkStart w:id="151" w:name="_Toc187660830"/>
      <w:bookmarkStart w:id="152" w:name="_Toc187660863"/>
      <w:bookmarkStart w:id="153" w:name="_Toc188708050"/>
      <w:bookmarkStart w:id="154" w:name="_Toc188863974"/>
      <w:bookmarkStart w:id="155" w:name="_Toc195194783"/>
      <w:r>
        <w:t xml:space="preserve">3.7 </w:t>
      </w:r>
      <w:r w:rsidRPr="00B61488">
        <w:t>W3C</w:t>
      </w:r>
      <w:bookmarkEnd w:id="150"/>
      <w:bookmarkEnd w:id="151"/>
      <w:bookmarkEnd w:id="152"/>
      <w:bookmarkEnd w:id="153"/>
      <w:bookmarkEnd w:id="154"/>
      <w:bookmarkEnd w:id="155"/>
    </w:p>
    <w:p w14:paraId="17715EBB" w14:textId="77777777" w:rsidR="00507833" w:rsidRDefault="00507833" w:rsidP="00507833">
      <w:pPr>
        <w:pStyle w:val="Bijschrift"/>
        <w:keepNext/>
        <w:spacing w:line="288" w:lineRule="auto"/>
      </w:pPr>
      <w:r>
        <w:t>Tabel 15. Nederlandse vertegenwoordiging in aantallen bij W3C, per organisatietype per participatievorm</w:t>
      </w:r>
    </w:p>
    <w:tbl>
      <w:tblPr>
        <w:tblStyle w:val="Rastertabel4-Accent1"/>
        <w:tblW w:w="0" w:type="auto"/>
        <w:tblLayout w:type="fixed"/>
        <w:tblLook w:val="04A0" w:firstRow="1" w:lastRow="0" w:firstColumn="1" w:lastColumn="0" w:noHBand="0" w:noVBand="1"/>
      </w:tblPr>
      <w:tblGrid>
        <w:gridCol w:w="2667"/>
        <w:gridCol w:w="1852"/>
        <w:gridCol w:w="1853"/>
        <w:gridCol w:w="1853"/>
      </w:tblGrid>
      <w:tr w:rsidR="00507833" w:rsidRPr="001A79CA" w14:paraId="0ACB1F7E" w14:textId="77777777" w:rsidTr="003E6F79">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734BE1E1" w14:textId="77777777" w:rsidR="00507833" w:rsidRPr="001A79CA" w:rsidRDefault="00507833" w:rsidP="003E6F79">
            <w:r w:rsidRPr="001A79CA">
              <w:t>Organisatietype</w:t>
            </w:r>
          </w:p>
        </w:tc>
        <w:tc>
          <w:tcPr>
            <w:tcW w:w="1852" w:type="dxa"/>
            <w:noWrap/>
            <w:hideMark/>
          </w:tcPr>
          <w:p w14:paraId="41256C8D"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1853" w:type="dxa"/>
          </w:tcPr>
          <w:p w14:paraId="53C221C8"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pPr>
            <w:r>
              <w:t>Formele rol</w:t>
            </w:r>
          </w:p>
        </w:tc>
        <w:tc>
          <w:tcPr>
            <w:tcW w:w="1853" w:type="dxa"/>
            <w:noWrap/>
            <w:hideMark/>
          </w:tcPr>
          <w:p w14:paraId="5996D736"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Totaal</w:t>
            </w:r>
          </w:p>
        </w:tc>
      </w:tr>
      <w:tr w:rsidR="00507833" w:rsidRPr="001A79CA" w14:paraId="7A78CB8E" w14:textId="77777777" w:rsidTr="003E6F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2D83D554" w14:textId="77777777" w:rsidR="00507833" w:rsidRPr="00D1089D" w:rsidRDefault="00507833" w:rsidP="003E6F79">
            <w:pPr>
              <w:rPr>
                <w:b w:val="0"/>
                <w:bCs w:val="0"/>
              </w:rPr>
            </w:pPr>
            <w:r w:rsidRPr="00207DAA">
              <w:t>Nederlandse organisaties, niet internationaal</w:t>
            </w:r>
          </w:p>
        </w:tc>
        <w:tc>
          <w:tcPr>
            <w:tcW w:w="1852" w:type="dxa"/>
            <w:noWrap/>
            <w:hideMark/>
          </w:tcPr>
          <w:p w14:paraId="359BC5F7"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31</w:t>
            </w:r>
          </w:p>
        </w:tc>
        <w:tc>
          <w:tcPr>
            <w:tcW w:w="1853" w:type="dxa"/>
          </w:tcPr>
          <w:p w14:paraId="34067564"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p>
        </w:tc>
        <w:tc>
          <w:tcPr>
            <w:tcW w:w="1853" w:type="dxa"/>
            <w:noWrap/>
            <w:hideMark/>
          </w:tcPr>
          <w:p w14:paraId="76D23CF0"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31</w:t>
            </w:r>
          </w:p>
        </w:tc>
      </w:tr>
      <w:tr w:rsidR="00507833" w:rsidRPr="001A79CA" w14:paraId="77751596" w14:textId="77777777" w:rsidTr="003E6F79">
        <w:trPr>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0725F6E8" w14:textId="77777777" w:rsidR="00507833" w:rsidRPr="00D1089D" w:rsidRDefault="00507833" w:rsidP="003E6F79">
            <w:pPr>
              <w:rPr>
                <w:b w:val="0"/>
                <w:bCs w:val="0"/>
              </w:rPr>
            </w:pPr>
            <w:r w:rsidRPr="00207DAA">
              <w:t>Nederlandse organisaties, met internationaal</w:t>
            </w:r>
          </w:p>
        </w:tc>
        <w:tc>
          <w:tcPr>
            <w:tcW w:w="1852" w:type="dxa"/>
            <w:noWrap/>
          </w:tcPr>
          <w:p w14:paraId="567DE08C"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16</w:t>
            </w:r>
          </w:p>
        </w:tc>
        <w:tc>
          <w:tcPr>
            <w:tcW w:w="1853" w:type="dxa"/>
          </w:tcPr>
          <w:p w14:paraId="361C3287"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p>
        </w:tc>
        <w:tc>
          <w:tcPr>
            <w:tcW w:w="1853" w:type="dxa"/>
            <w:noWrap/>
          </w:tcPr>
          <w:p w14:paraId="72CB2C72"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16</w:t>
            </w:r>
          </w:p>
        </w:tc>
      </w:tr>
      <w:tr w:rsidR="00507833" w:rsidRPr="001A79CA" w14:paraId="05897687" w14:textId="77777777" w:rsidTr="003E6F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61CA0537" w14:textId="77777777" w:rsidR="00507833" w:rsidRPr="00D1089D" w:rsidRDefault="00507833" w:rsidP="003E6F79">
            <w:pPr>
              <w:rPr>
                <w:b w:val="0"/>
                <w:bCs w:val="0"/>
              </w:rPr>
            </w:pPr>
            <w:r w:rsidRPr="00207DAA">
              <w:rPr>
                <w:b w:val="0"/>
                <w:bCs w:val="0"/>
              </w:rPr>
              <w:t>Nederlandse vestigingen van internationale organisaties</w:t>
            </w:r>
          </w:p>
        </w:tc>
        <w:tc>
          <w:tcPr>
            <w:tcW w:w="1852" w:type="dxa"/>
            <w:noWrap/>
          </w:tcPr>
          <w:p w14:paraId="1E36F436"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242</w:t>
            </w:r>
          </w:p>
        </w:tc>
        <w:tc>
          <w:tcPr>
            <w:tcW w:w="1853" w:type="dxa"/>
          </w:tcPr>
          <w:p w14:paraId="3D437E4E"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1</w:t>
            </w:r>
          </w:p>
        </w:tc>
        <w:tc>
          <w:tcPr>
            <w:tcW w:w="1853" w:type="dxa"/>
            <w:noWrap/>
          </w:tcPr>
          <w:p w14:paraId="61514323"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243</w:t>
            </w:r>
          </w:p>
        </w:tc>
      </w:tr>
      <w:tr w:rsidR="00507833" w:rsidRPr="001A79CA" w14:paraId="192ED1C4" w14:textId="77777777" w:rsidTr="003E6F79">
        <w:trPr>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0594C03C" w14:textId="77777777" w:rsidR="00507833" w:rsidRPr="00D1089D" w:rsidRDefault="00507833" w:rsidP="003E6F79">
            <w:pPr>
              <w:rPr>
                <w:b w:val="0"/>
                <w:bCs w:val="0"/>
              </w:rPr>
            </w:pPr>
            <w:r w:rsidRPr="00207DAA">
              <w:t>Overheids-</w:t>
            </w:r>
            <w:r w:rsidRPr="00207DAA">
              <w:br/>
              <w:t>organisaties</w:t>
            </w:r>
          </w:p>
        </w:tc>
        <w:tc>
          <w:tcPr>
            <w:tcW w:w="1852" w:type="dxa"/>
            <w:noWrap/>
            <w:hideMark/>
          </w:tcPr>
          <w:p w14:paraId="369F7133"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6</w:t>
            </w:r>
          </w:p>
        </w:tc>
        <w:tc>
          <w:tcPr>
            <w:tcW w:w="1853" w:type="dxa"/>
          </w:tcPr>
          <w:p w14:paraId="1DC67C3C"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p>
        </w:tc>
        <w:tc>
          <w:tcPr>
            <w:tcW w:w="1853" w:type="dxa"/>
            <w:noWrap/>
            <w:hideMark/>
          </w:tcPr>
          <w:p w14:paraId="6298C0F1"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6</w:t>
            </w:r>
          </w:p>
        </w:tc>
      </w:tr>
      <w:tr w:rsidR="00507833" w:rsidRPr="001A79CA" w14:paraId="12DD3728" w14:textId="77777777" w:rsidTr="003E6F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34321B7A" w14:textId="77777777" w:rsidR="00507833" w:rsidRPr="00D1089D" w:rsidRDefault="00507833" w:rsidP="003E6F79">
            <w:pPr>
              <w:rPr>
                <w:b w:val="0"/>
                <w:bCs w:val="0"/>
              </w:rPr>
            </w:pPr>
            <w:r w:rsidRPr="00207DAA">
              <w:t>Totaal</w:t>
            </w:r>
          </w:p>
        </w:tc>
        <w:tc>
          <w:tcPr>
            <w:tcW w:w="1852" w:type="dxa"/>
            <w:noWrap/>
            <w:hideMark/>
          </w:tcPr>
          <w:p w14:paraId="0154F7E8" w14:textId="77777777" w:rsidR="00507833" w:rsidRPr="00D1089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295</w:t>
            </w:r>
          </w:p>
        </w:tc>
        <w:tc>
          <w:tcPr>
            <w:tcW w:w="1853" w:type="dxa"/>
          </w:tcPr>
          <w:p w14:paraId="33B737EE"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1</w:t>
            </w:r>
          </w:p>
        </w:tc>
        <w:tc>
          <w:tcPr>
            <w:tcW w:w="1853" w:type="dxa"/>
            <w:noWrap/>
            <w:hideMark/>
          </w:tcPr>
          <w:p w14:paraId="16E9653B" w14:textId="77777777" w:rsidR="00507833" w:rsidRPr="00D1089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296</w:t>
            </w:r>
          </w:p>
        </w:tc>
      </w:tr>
    </w:tbl>
    <w:p w14:paraId="4B99A387" w14:textId="77777777" w:rsidR="00507833" w:rsidRDefault="00507833" w:rsidP="00507833"/>
    <w:p w14:paraId="602357C2" w14:textId="77777777" w:rsidR="00507833" w:rsidRDefault="00507833" w:rsidP="00507833">
      <w:pPr>
        <w:pStyle w:val="Bijschrift"/>
        <w:keepNext/>
        <w:spacing w:line="288" w:lineRule="auto"/>
      </w:pPr>
      <w:r>
        <w:lastRenderedPageBreak/>
        <w:t>Tabel 16 Nederlandse participatie in aantallen als deel van totale W3C-participatie</w:t>
      </w:r>
    </w:p>
    <w:tbl>
      <w:tblPr>
        <w:tblStyle w:val="Rastertabel4-Accent1"/>
        <w:tblW w:w="0" w:type="auto"/>
        <w:tblLayout w:type="fixed"/>
        <w:tblLook w:val="04A0" w:firstRow="1" w:lastRow="0" w:firstColumn="1" w:lastColumn="0" w:noHBand="0" w:noVBand="1"/>
      </w:tblPr>
      <w:tblGrid>
        <w:gridCol w:w="2963"/>
        <w:gridCol w:w="2645"/>
        <w:gridCol w:w="2645"/>
      </w:tblGrid>
      <w:tr w:rsidR="00507833" w:rsidRPr="001536BD" w14:paraId="46DC6017" w14:textId="77777777" w:rsidTr="003E6F79">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46EA8A3D" w14:textId="77777777" w:rsidR="00507833" w:rsidRPr="001A79CA" w:rsidRDefault="00507833" w:rsidP="003E6F79">
            <w:r w:rsidRPr="001A79CA">
              <w:t>Land van oorsprong</w:t>
            </w:r>
          </w:p>
        </w:tc>
        <w:tc>
          <w:tcPr>
            <w:tcW w:w="2645" w:type="dxa"/>
            <w:noWrap/>
            <w:hideMark/>
          </w:tcPr>
          <w:p w14:paraId="2EC61B0E"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2645" w:type="dxa"/>
            <w:noWrap/>
            <w:hideMark/>
          </w:tcPr>
          <w:p w14:paraId="0108BA36"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Formele rol</w:t>
            </w:r>
          </w:p>
        </w:tc>
      </w:tr>
      <w:tr w:rsidR="00507833" w:rsidRPr="001536BD" w14:paraId="03E7E754" w14:textId="77777777" w:rsidTr="003E6F7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0F5F2E39" w14:textId="77777777" w:rsidR="00507833" w:rsidRPr="001A79CA" w:rsidRDefault="00507833" w:rsidP="003E6F79">
            <w:r w:rsidRPr="001A79CA">
              <w:t>Niet-Nederlands</w:t>
            </w:r>
          </w:p>
        </w:tc>
        <w:tc>
          <w:tcPr>
            <w:tcW w:w="2645" w:type="dxa"/>
            <w:noWrap/>
            <w:hideMark/>
          </w:tcPr>
          <w:p w14:paraId="517CF3CF"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372996">
              <w:t>16611</w:t>
            </w:r>
          </w:p>
        </w:tc>
        <w:tc>
          <w:tcPr>
            <w:tcW w:w="2645" w:type="dxa"/>
            <w:noWrap/>
            <w:hideMark/>
          </w:tcPr>
          <w:p w14:paraId="41A22165"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372996">
              <w:t>17</w:t>
            </w:r>
          </w:p>
        </w:tc>
      </w:tr>
      <w:tr w:rsidR="00507833" w:rsidRPr="001536BD" w14:paraId="10760FCF" w14:textId="77777777" w:rsidTr="003E6F79">
        <w:trPr>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72A22780" w14:textId="77777777" w:rsidR="00507833" w:rsidRPr="001A79CA" w:rsidRDefault="00507833" w:rsidP="003E6F79">
            <w:pPr>
              <w:jc w:val="both"/>
            </w:pPr>
            <w:r w:rsidRPr="001A79CA">
              <w:t>Nederlands</w:t>
            </w:r>
          </w:p>
        </w:tc>
        <w:tc>
          <w:tcPr>
            <w:tcW w:w="2645" w:type="dxa"/>
            <w:noWrap/>
            <w:hideMark/>
          </w:tcPr>
          <w:p w14:paraId="51D25D39"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372996">
              <w:t>295</w:t>
            </w:r>
          </w:p>
        </w:tc>
        <w:tc>
          <w:tcPr>
            <w:tcW w:w="2645" w:type="dxa"/>
            <w:noWrap/>
            <w:hideMark/>
          </w:tcPr>
          <w:p w14:paraId="0E4F3A23"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372996">
              <w:t>1</w:t>
            </w:r>
          </w:p>
        </w:tc>
      </w:tr>
    </w:tbl>
    <w:p w14:paraId="1C49296E" w14:textId="77777777" w:rsidR="00507833" w:rsidRDefault="00507833" w:rsidP="00507833"/>
    <w:p w14:paraId="3DC72166" w14:textId="77777777" w:rsidR="00507833" w:rsidRDefault="00507833" w:rsidP="00507833">
      <w:pPr>
        <w:pStyle w:val="Stijl2"/>
      </w:pPr>
      <w:r>
        <w:t>Formele rollen</w:t>
      </w:r>
    </w:p>
    <w:p w14:paraId="1B5927FD" w14:textId="77777777" w:rsidR="00507833" w:rsidRDefault="00507833" w:rsidP="007E3683">
      <w:pPr>
        <w:pStyle w:val="Lijstalinea"/>
        <w:numPr>
          <w:ilvl w:val="0"/>
          <w:numId w:val="17"/>
        </w:numPr>
        <w:ind w:left="714" w:hanging="357"/>
        <w:jc w:val="both"/>
      </w:pPr>
      <w:r>
        <w:t>Microsoft</w:t>
      </w:r>
    </w:p>
    <w:p w14:paraId="465FD7E5" w14:textId="77777777" w:rsidR="00507833" w:rsidRPr="00827406" w:rsidRDefault="00507833" w:rsidP="00507833">
      <w:pPr>
        <w:ind w:left="357"/>
        <w:jc w:val="both"/>
      </w:pPr>
    </w:p>
    <w:p w14:paraId="65EA54DD" w14:textId="77777777" w:rsidR="00507833" w:rsidRDefault="00507833" w:rsidP="007E3683">
      <w:pPr>
        <w:pStyle w:val="Kop2"/>
        <w:numPr>
          <w:ilvl w:val="0"/>
          <w:numId w:val="0"/>
        </w:numPr>
        <w:ind w:left="717"/>
      </w:pPr>
      <w:bookmarkStart w:id="156" w:name="_Toc165905548"/>
      <w:bookmarkStart w:id="157" w:name="_Toc187660831"/>
      <w:bookmarkStart w:id="158" w:name="_Toc187660864"/>
      <w:bookmarkStart w:id="159" w:name="_Toc188708051"/>
      <w:bookmarkStart w:id="160" w:name="_Toc188863975"/>
      <w:bookmarkStart w:id="161" w:name="_Toc195194784"/>
      <w:r>
        <w:t xml:space="preserve">3.8 </w:t>
      </w:r>
      <w:r w:rsidRPr="00B61488">
        <w:t>OASIS</w:t>
      </w:r>
      <w:bookmarkEnd w:id="156"/>
      <w:bookmarkEnd w:id="157"/>
      <w:bookmarkEnd w:id="158"/>
      <w:bookmarkEnd w:id="159"/>
      <w:bookmarkEnd w:id="160"/>
      <w:bookmarkEnd w:id="161"/>
    </w:p>
    <w:p w14:paraId="69C698F8" w14:textId="77777777" w:rsidR="00507833" w:rsidRDefault="00507833" w:rsidP="00507833">
      <w:pPr>
        <w:pStyle w:val="Bijschrift"/>
        <w:keepNext/>
        <w:spacing w:line="288" w:lineRule="auto"/>
      </w:pPr>
      <w:r>
        <w:t>Tabel 17 Nederlandse vertegenwoordiging in aantallen bij OASIS, per organisatietype per participatievorm</w:t>
      </w:r>
    </w:p>
    <w:tbl>
      <w:tblPr>
        <w:tblStyle w:val="Rastertabel4-Accent1"/>
        <w:tblW w:w="0" w:type="auto"/>
        <w:tblLayout w:type="fixed"/>
        <w:tblLook w:val="04A0" w:firstRow="1" w:lastRow="0" w:firstColumn="1" w:lastColumn="0" w:noHBand="0" w:noVBand="1"/>
      </w:tblPr>
      <w:tblGrid>
        <w:gridCol w:w="4059"/>
        <w:gridCol w:w="4158"/>
      </w:tblGrid>
      <w:tr w:rsidR="00507833" w:rsidRPr="001A79CA" w14:paraId="3C2B464B" w14:textId="77777777" w:rsidTr="003E6F7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02E75783" w14:textId="77777777" w:rsidR="00507833" w:rsidRPr="001A79CA" w:rsidRDefault="00507833" w:rsidP="003E6F79">
            <w:r w:rsidRPr="001A79CA">
              <w:t>Organisatietype</w:t>
            </w:r>
          </w:p>
        </w:tc>
        <w:tc>
          <w:tcPr>
            <w:tcW w:w="4158" w:type="dxa"/>
            <w:noWrap/>
            <w:hideMark/>
          </w:tcPr>
          <w:p w14:paraId="0014E1E9"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commissie/werkgroep</w:t>
            </w:r>
          </w:p>
        </w:tc>
      </w:tr>
      <w:tr w:rsidR="00507833" w:rsidRPr="001A79CA" w14:paraId="120BBEB7" w14:textId="77777777" w:rsidTr="003E6F7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633480E2" w14:textId="77777777" w:rsidR="00507833" w:rsidRPr="00D1089D" w:rsidRDefault="00507833" w:rsidP="003E6F79">
            <w:pPr>
              <w:rPr>
                <w:b w:val="0"/>
                <w:bCs w:val="0"/>
              </w:rPr>
            </w:pPr>
            <w:r w:rsidRPr="00072040">
              <w:t>Nederlandse organisaties, niet internationaal</w:t>
            </w:r>
          </w:p>
        </w:tc>
        <w:tc>
          <w:tcPr>
            <w:tcW w:w="4158" w:type="dxa"/>
            <w:noWrap/>
            <w:hideMark/>
          </w:tcPr>
          <w:p w14:paraId="70413E9B"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D4473">
              <w:t>7</w:t>
            </w:r>
          </w:p>
        </w:tc>
      </w:tr>
      <w:tr w:rsidR="00507833" w:rsidRPr="001A79CA" w14:paraId="4DE63B2F" w14:textId="77777777" w:rsidTr="003E6F79">
        <w:trPr>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67A03670" w14:textId="77777777" w:rsidR="00507833" w:rsidRPr="00D1089D" w:rsidRDefault="00507833" w:rsidP="003E6F79">
            <w:pPr>
              <w:rPr>
                <w:b w:val="0"/>
                <w:bCs w:val="0"/>
              </w:rPr>
            </w:pPr>
            <w:r w:rsidRPr="00072040">
              <w:t>Nederlandse organisaties, met internationaal</w:t>
            </w:r>
          </w:p>
        </w:tc>
        <w:tc>
          <w:tcPr>
            <w:tcW w:w="4158" w:type="dxa"/>
            <w:noWrap/>
          </w:tcPr>
          <w:p w14:paraId="08555D3A"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D4473">
              <w:t>1</w:t>
            </w:r>
          </w:p>
        </w:tc>
      </w:tr>
      <w:tr w:rsidR="00507833" w:rsidRPr="001A79CA" w14:paraId="21E6843D" w14:textId="77777777" w:rsidTr="003E6F7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14794DFF" w14:textId="77777777" w:rsidR="00507833" w:rsidRPr="00D1089D" w:rsidRDefault="00507833" w:rsidP="003E6F79">
            <w:pPr>
              <w:rPr>
                <w:b w:val="0"/>
                <w:bCs w:val="0"/>
              </w:rPr>
            </w:pPr>
            <w:r w:rsidRPr="00072040">
              <w:rPr>
                <w:b w:val="0"/>
                <w:bCs w:val="0"/>
              </w:rPr>
              <w:t>Nederlandse vestigingen van internationale organisaties</w:t>
            </w:r>
          </w:p>
        </w:tc>
        <w:tc>
          <w:tcPr>
            <w:tcW w:w="4158" w:type="dxa"/>
            <w:noWrap/>
          </w:tcPr>
          <w:p w14:paraId="0CB1F3E6"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D4473">
              <w:t>30</w:t>
            </w:r>
          </w:p>
        </w:tc>
      </w:tr>
      <w:tr w:rsidR="00507833" w:rsidRPr="001A79CA" w14:paraId="06CBD708" w14:textId="77777777" w:rsidTr="003E6F79">
        <w:trPr>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236BEF27" w14:textId="77777777" w:rsidR="00507833" w:rsidRPr="00D1089D" w:rsidRDefault="00507833" w:rsidP="003E6F79">
            <w:pPr>
              <w:rPr>
                <w:b w:val="0"/>
                <w:bCs w:val="0"/>
              </w:rPr>
            </w:pPr>
            <w:r w:rsidRPr="00072040">
              <w:t>Overheidsorganisaties</w:t>
            </w:r>
          </w:p>
        </w:tc>
        <w:tc>
          <w:tcPr>
            <w:tcW w:w="4158" w:type="dxa"/>
            <w:noWrap/>
            <w:hideMark/>
          </w:tcPr>
          <w:p w14:paraId="7EC28095"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D4473">
              <w:t>4</w:t>
            </w:r>
          </w:p>
        </w:tc>
      </w:tr>
      <w:tr w:rsidR="00507833" w:rsidRPr="001A79CA" w14:paraId="191B7A74" w14:textId="77777777" w:rsidTr="003E6F7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55050DF8" w14:textId="77777777" w:rsidR="00507833" w:rsidRPr="00D1089D" w:rsidRDefault="00507833" w:rsidP="003E6F79">
            <w:pPr>
              <w:rPr>
                <w:b w:val="0"/>
                <w:bCs w:val="0"/>
              </w:rPr>
            </w:pPr>
            <w:r w:rsidRPr="00072040">
              <w:t>Totaal</w:t>
            </w:r>
          </w:p>
        </w:tc>
        <w:tc>
          <w:tcPr>
            <w:tcW w:w="4158" w:type="dxa"/>
            <w:noWrap/>
            <w:hideMark/>
          </w:tcPr>
          <w:p w14:paraId="3DF5C88C"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CD4473">
              <w:t>42</w:t>
            </w:r>
          </w:p>
        </w:tc>
      </w:tr>
    </w:tbl>
    <w:p w14:paraId="4E357494" w14:textId="77777777" w:rsidR="00507833" w:rsidRDefault="00507833" w:rsidP="00507833"/>
    <w:p w14:paraId="73C633B2" w14:textId="77777777" w:rsidR="00507833" w:rsidRDefault="00507833" w:rsidP="00507833"/>
    <w:p w14:paraId="15BA1D04" w14:textId="77777777" w:rsidR="00507833" w:rsidRDefault="00507833" w:rsidP="00507833">
      <w:pPr>
        <w:pStyle w:val="Bijschrift"/>
        <w:keepNext/>
        <w:spacing w:line="288" w:lineRule="auto"/>
      </w:pPr>
      <w:r>
        <w:t>Tabel 18. Nederlandse participatie als deel van totale OASIS -participatie</w:t>
      </w:r>
    </w:p>
    <w:tbl>
      <w:tblPr>
        <w:tblStyle w:val="Rastertabel4-Accent1"/>
        <w:tblW w:w="0" w:type="auto"/>
        <w:tblLayout w:type="fixed"/>
        <w:tblLook w:val="04A0" w:firstRow="1" w:lastRow="0" w:firstColumn="1" w:lastColumn="0" w:noHBand="0" w:noVBand="1"/>
      </w:tblPr>
      <w:tblGrid>
        <w:gridCol w:w="4062"/>
        <w:gridCol w:w="4063"/>
      </w:tblGrid>
      <w:tr w:rsidR="00507833" w:rsidRPr="001A79CA" w14:paraId="51F0F4DF" w14:textId="77777777" w:rsidTr="003E6F7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1FF7E4EB" w14:textId="77777777" w:rsidR="00507833" w:rsidRPr="001A79CA" w:rsidRDefault="00507833" w:rsidP="003E6F79">
            <w:r w:rsidRPr="001A79CA">
              <w:t>Land van oorsprong</w:t>
            </w:r>
          </w:p>
        </w:tc>
        <w:tc>
          <w:tcPr>
            <w:tcW w:w="4063" w:type="dxa"/>
            <w:noWrap/>
            <w:hideMark/>
          </w:tcPr>
          <w:p w14:paraId="0415C346"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commissie/werkgroep</w:t>
            </w:r>
          </w:p>
        </w:tc>
      </w:tr>
      <w:tr w:rsidR="00507833" w:rsidRPr="001A79CA" w14:paraId="5C900FA1" w14:textId="77777777" w:rsidTr="003E6F7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23EF01CE" w14:textId="77777777" w:rsidR="00507833" w:rsidRPr="00D1089D" w:rsidRDefault="00507833" w:rsidP="003E6F79">
            <w:pPr>
              <w:rPr>
                <w:b w:val="0"/>
                <w:bCs w:val="0"/>
              </w:rPr>
            </w:pPr>
            <w:r w:rsidRPr="00072040">
              <w:t>Niet-Nederlands</w:t>
            </w:r>
          </w:p>
        </w:tc>
        <w:tc>
          <w:tcPr>
            <w:tcW w:w="4063" w:type="dxa"/>
            <w:noWrap/>
            <w:hideMark/>
          </w:tcPr>
          <w:p w14:paraId="2324F9CE"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D43EDE">
              <w:t>3941</w:t>
            </w:r>
          </w:p>
        </w:tc>
      </w:tr>
      <w:tr w:rsidR="00507833" w:rsidRPr="001A79CA" w14:paraId="5FBAA6AB" w14:textId="77777777" w:rsidTr="003E6F79">
        <w:trPr>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1DB46B62" w14:textId="77777777" w:rsidR="00507833" w:rsidRPr="00D1089D" w:rsidRDefault="00507833" w:rsidP="003E6F79">
            <w:pPr>
              <w:jc w:val="both"/>
              <w:rPr>
                <w:b w:val="0"/>
                <w:bCs w:val="0"/>
              </w:rPr>
            </w:pPr>
            <w:r w:rsidRPr="00072040">
              <w:t>Nederlands</w:t>
            </w:r>
          </w:p>
        </w:tc>
        <w:tc>
          <w:tcPr>
            <w:tcW w:w="4063" w:type="dxa"/>
            <w:noWrap/>
            <w:hideMark/>
          </w:tcPr>
          <w:p w14:paraId="2D88448D"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D43EDE">
              <w:t>42</w:t>
            </w:r>
          </w:p>
        </w:tc>
      </w:tr>
    </w:tbl>
    <w:p w14:paraId="1698D8F9" w14:textId="77777777" w:rsidR="00507833" w:rsidRDefault="00507833" w:rsidP="00507833">
      <w:pPr>
        <w:spacing w:after="160"/>
      </w:pPr>
    </w:p>
    <w:p w14:paraId="6970CE05" w14:textId="7137EB44" w:rsidR="00FD702B" w:rsidRDefault="00FD702B" w:rsidP="00DB3810">
      <w:pPr>
        <w:rPr>
          <w:rFonts w:eastAsiaTheme="minorEastAsia"/>
          <w:szCs w:val="20"/>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14:paraId="1DA8C0B9" w14:textId="06CC968C" w:rsidR="006662BC" w:rsidRDefault="006662BC" w:rsidP="0057124E">
      <w:r>
        <w:br w:type="page"/>
      </w:r>
    </w:p>
    <w:p w14:paraId="2968C094" w14:textId="40B44DD1" w:rsidR="00192FB6" w:rsidRPr="002A6C2B" w:rsidRDefault="00192FB6" w:rsidP="006D45CD">
      <w:pPr>
        <w:rPr>
          <w:szCs w:val="20"/>
        </w:rPr>
      </w:pPr>
    </w:p>
    <w:sectPr w:rsidR="00192FB6" w:rsidRPr="002A6C2B" w:rsidSect="00E82059">
      <w:headerReference w:type="default" r:id="rId21"/>
      <w:footerReference w:type="even" r:id="rId22"/>
      <w:footerReference w:type="default" r:id="rId23"/>
      <w:footerReference w:type="first" r:id="rId24"/>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55E7E" w14:textId="77777777" w:rsidR="0069272E" w:rsidRDefault="0069272E" w:rsidP="009279E3">
      <w:pPr>
        <w:spacing w:line="240" w:lineRule="auto"/>
      </w:pPr>
      <w:r>
        <w:separator/>
      </w:r>
    </w:p>
  </w:endnote>
  <w:endnote w:type="continuationSeparator" w:id="0">
    <w:p w14:paraId="16BE13B2" w14:textId="77777777" w:rsidR="0069272E" w:rsidRDefault="0069272E" w:rsidP="009279E3">
      <w:pPr>
        <w:spacing w:line="240" w:lineRule="auto"/>
      </w:pPr>
      <w:r>
        <w:continuationSeparator/>
      </w:r>
    </w:p>
  </w:endnote>
  <w:endnote w:type="continuationNotice" w:id="1">
    <w:p w14:paraId="311FB0FF" w14:textId="77777777" w:rsidR="0069272E" w:rsidRDefault="006927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ngs">
    <w:altName w:val="MS Gothic"/>
    <w:charset w:val="80"/>
    <w:family w:val="roman"/>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1D363" w14:textId="77777777" w:rsidR="00507833" w:rsidRDefault="00507833">
    <w:pPr>
      <w:pStyle w:val="Voettekst"/>
      <w:framePr w:wrap="around" w:vAnchor="text" w:hAnchor="margin" w:xAlign="outside" w:y="1"/>
      <w:rPr>
        <w:rStyle w:val="Paginanummer"/>
      </w:rPr>
    </w:pPr>
    <w:r>
      <w:rPr>
        <w:rFonts w:ascii="Verdana" w:hAnsi="Verdana" w:cs="Times New Roman"/>
        <w:noProof/>
        <w:sz w:val="16"/>
        <w14:ligatures w14:val="standardContextual"/>
      </w:rPr>
      <mc:AlternateContent>
        <mc:Choice Requires="wps">
          <w:drawing>
            <wp:anchor distT="0" distB="0" distL="0" distR="0" simplePos="0" relativeHeight="251661314" behindDoc="0" locked="0" layoutInCell="1" allowOverlap="1" wp14:anchorId="51A67CBA" wp14:editId="7B0BC7F4">
              <wp:simplePos x="635" y="635"/>
              <wp:positionH relativeFrom="page">
                <wp:align>left</wp:align>
              </wp:positionH>
              <wp:positionV relativeFrom="page">
                <wp:align>bottom</wp:align>
              </wp:positionV>
              <wp:extent cx="986155" cy="376555"/>
              <wp:effectExtent l="0" t="0" r="4445" b="0"/>
              <wp:wrapNone/>
              <wp:docPr id="289132607"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756B0A2A" w14:textId="77777777" w:rsidR="00507833" w:rsidRPr="007133FA" w:rsidRDefault="00507833" w:rsidP="007133FA">
                          <w:pPr>
                            <w:rPr>
                              <w:rFonts w:ascii="Calibri" w:eastAsia="Calibri" w:hAnsi="Calibri" w:cs="Calibri"/>
                              <w:noProof/>
                              <w:color w:val="000000"/>
                              <w:szCs w:val="20"/>
                            </w:rPr>
                          </w:pPr>
                          <w:r w:rsidRPr="007133FA">
                            <w:rPr>
                              <w:rFonts w:ascii="Calibri" w:eastAsia="Calibri" w:hAnsi="Calibri" w:cs="Calibri"/>
                              <w:noProof/>
                              <w:color w:val="000000"/>
                              <w:szCs w:val="20"/>
                            </w:rPr>
                            <w:t>Intern gebruik</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A67CBA" id="_x0000_t202" coordsize="21600,21600" o:spt="202" path="m,l,21600r21600,l21600,xe">
              <v:stroke joinstyle="miter"/>
              <v:path gradientshapeok="t" o:connecttype="rect"/>
            </v:shapetype>
            <v:shape id="_x0000_s1027" type="#_x0000_t202" alt="Intern gebruik" style="position:absolute;margin-left:0;margin-top:0;width:77.65pt;height:29.65pt;z-index:25166131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756B0A2A" w14:textId="77777777" w:rsidR="00507833" w:rsidRPr="007133FA" w:rsidRDefault="00507833" w:rsidP="007133FA">
                    <w:pPr>
                      <w:rPr>
                        <w:rFonts w:ascii="Calibri" w:eastAsia="Calibri" w:hAnsi="Calibri" w:cs="Calibri"/>
                        <w:noProof/>
                        <w:color w:val="000000"/>
                        <w:szCs w:val="20"/>
                      </w:rPr>
                    </w:pPr>
                    <w:r w:rsidRPr="007133FA">
                      <w:rPr>
                        <w:rFonts w:ascii="Calibri" w:eastAsia="Calibri" w:hAnsi="Calibri" w:cs="Calibri"/>
                        <w:noProof/>
                        <w:color w:val="000000"/>
                        <w:szCs w:val="20"/>
                      </w:rPr>
                      <w:t>Intern gebruik</w:t>
                    </w:r>
                  </w:p>
                </w:txbxContent>
              </v:textbox>
              <w10:wrap anchorx="page" anchory="page"/>
            </v:shape>
          </w:pict>
        </mc:Fallback>
      </mc:AlternateContent>
    </w:r>
    <w:r>
      <w:rPr>
        <w:rStyle w:val="Paginanummer"/>
      </w:rPr>
      <w:fldChar w:fldCharType="begin"/>
    </w:r>
    <w:r>
      <w:rPr>
        <w:rStyle w:val="Paginanummer"/>
      </w:rPr>
      <w:instrText xml:space="preserve">PAGE  </w:instrText>
    </w:r>
    <w:r>
      <w:rPr>
        <w:rStyle w:val="Paginanummer"/>
      </w:rPr>
      <w:fldChar w:fldCharType="separate"/>
    </w:r>
    <w:r>
      <w:rPr>
        <w:rStyle w:val="Paginanummer"/>
      </w:rPr>
      <w:t>8</w:t>
    </w:r>
    <w:r>
      <w:rPr>
        <w:rStyle w:val="Paginanummer"/>
      </w:rPr>
      <w:fldChar w:fldCharType="end"/>
    </w:r>
  </w:p>
  <w:p w14:paraId="77C7469E" w14:textId="77777777" w:rsidR="00507833" w:rsidRPr="00BB1DAE" w:rsidRDefault="00507833">
    <w:pPr>
      <w:pStyle w:val="Voettekst"/>
      <w:ind w:right="360" w:firstLine="360"/>
      <w:jc w:val="right"/>
    </w:pPr>
    <w:r>
      <w:rPr>
        <w:noProof/>
      </w:rPr>
      <w:drawing>
        <wp:anchor distT="0" distB="0" distL="114300" distR="114300" simplePos="0" relativeHeight="251660290" behindDoc="1" locked="0" layoutInCell="1" allowOverlap="1" wp14:anchorId="0E02DA6C" wp14:editId="1E82219A">
          <wp:simplePos x="0" y="0"/>
          <wp:positionH relativeFrom="page">
            <wp:align>right</wp:align>
          </wp:positionH>
          <wp:positionV relativeFrom="page">
            <wp:align>bottom</wp:align>
          </wp:positionV>
          <wp:extent cx="1886400" cy="1274400"/>
          <wp:effectExtent l="0" t="0" r="0" b="2540"/>
          <wp:wrapNone/>
          <wp:docPr id="881980641"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r>
      <w:rPr>
        <w:szCs w:val="16"/>
        <w:lang w:val="fr-FR"/>
      </w:rPr>
      <w:t xml:space="preserve">Dialogic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67262" w14:textId="77777777" w:rsidR="00507833" w:rsidRPr="00A57381" w:rsidRDefault="00507833">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21EEF">
    <w:pPr>
      <w:pStyle w:val="Voettekst"/>
      <w:framePr w:wrap="around" w:vAnchor="text" w:hAnchor="margin" w:xAlign="outside" w:y="1"/>
      <w:rPr>
        <w:rStyle w:val="Paginanummer"/>
      </w:rPr>
    </w:pPr>
    <w:ins w:id="162"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163" w:author="EZ" w:date="2025-02-17T10:51:00Z"/>
                                <w:rFonts w:ascii="Calibri" w:eastAsia="Calibri" w:hAnsi="Calibri" w:cs="Calibri"/>
                                <w:noProof/>
                                <w:color w:val="000000"/>
                                <w:szCs w:val="20"/>
                              </w:rPr>
                            </w:pPr>
                            <w:ins w:id="164"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28"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165" w:author="EZ" w:date="2025-02-17T10:51:00Z"/>
                          <w:rFonts w:ascii="Calibri" w:eastAsia="Calibri" w:hAnsi="Calibri" w:cs="Calibri"/>
                          <w:noProof/>
                          <w:color w:val="000000"/>
                          <w:szCs w:val="20"/>
                        </w:rPr>
                      </w:pPr>
                      <w:ins w:id="166"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inanummer"/>
      </w:rPr>
      <w:fldChar w:fldCharType="begin"/>
    </w:r>
    <w:r w:rsidR="00BC464E">
      <w:rPr>
        <w:rStyle w:val="Paginanummer"/>
      </w:rPr>
      <w:instrText xml:space="preserve">PAGE  </w:instrText>
    </w:r>
    <w:r w:rsidR="00BC464E">
      <w:rPr>
        <w:rStyle w:val="Paginanummer"/>
      </w:rPr>
      <w:fldChar w:fldCharType="separate"/>
    </w:r>
    <w:r w:rsidR="00BC464E">
      <w:rPr>
        <w:rStyle w:val="Paginanummer"/>
      </w:rPr>
      <w:t>8</w:t>
    </w:r>
    <w:r w:rsidR="00BC464E">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r>
      <w:rPr>
        <w:szCs w:val="16"/>
        <w:lang w:val="fr-FR"/>
      </w:rPr>
      <w:t xml:space="preserve">Dialogic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9816" w14:textId="58FD07F1" w:rsidR="00BC464E" w:rsidRPr="00A57381" w:rsidRDefault="00BC464E">
    <w:pPr>
      <w:pStyle w:val="Voetteks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FFA8" w14:textId="191811FE" w:rsidR="00E2176B" w:rsidRDefault="00E2176B" w:rsidP="00F60C89">
    <w:pPr>
      <w:pStyle w:val="Voettekst"/>
      <w:rPr>
        <w:sz w:val="16"/>
        <w:szCs w:val="16"/>
      </w:rPr>
    </w:pPr>
  </w:p>
  <w:p w14:paraId="6EB4FF5E" w14:textId="2C46440C" w:rsidR="00CA1702" w:rsidRPr="00A57381" w:rsidRDefault="00CA1702" w:rsidP="00CA1702">
    <w:pPr>
      <w:pStyle w:val="Voettekst"/>
      <w:ind w:right="360"/>
    </w:pPr>
  </w:p>
  <w:p w14:paraId="1FC692E3" w14:textId="39EE8628" w:rsidR="00E2176B" w:rsidRDefault="00E217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3238F" w14:textId="77777777" w:rsidR="0069272E" w:rsidRDefault="0069272E" w:rsidP="009279E3">
      <w:pPr>
        <w:spacing w:line="240" w:lineRule="auto"/>
      </w:pPr>
      <w:r>
        <w:separator/>
      </w:r>
    </w:p>
  </w:footnote>
  <w:footnote w:type="continuationSeparator" w:id="0">
    <w:p w14:paraId="55F90703" w14:textId="77777777" w:rsidR="0069272E" w:rsidRDefault="0069272E" w:rsidP="009279E3">
      <w:pPr>
        <w:spacing w:line="240" w:lineRule="auto"/>
      </w:pPr>
      <w:r>
        <w:continuationSeparator/>
      </w:r>
    </w:p>
  </w:footnote>
  <w:footnote w:type="continuationNotice" w:id="1">
    <w:p w14:paraId="7D7FC5CD" w14:textId="77777777" w:rsidR="0069272E" w:rsidRDefault="006927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2AF4" w14:textId="77777777" w:rsidR="00507833" w:rsidRDefault="00507833">
    <w:pPr>
      <w:pStyle w:val="Koptekst"/>
      <w:jc w:val="right"/>
    </w:pPr>
  </w:p>
  <w:p w14:paraId="62FAC654" w14:textId="77777777" w:rsidR="00507833" w:rsidRDefault="005078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113E3"/>
    <w:multiLevelType w:val="hybridMultilevel"/>
    <w:tmpl w:val="6318EA7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C11B11"/>
    <w:multiLevelType w:val="multilevel"/>
    <w:tmpl w:val="0F1E31EC"/>
    <w:lvl w:ilvl="0">
      <w:start w:val="1"/>
      <w:numFmt w:val="decimal"/>
      <w:lvlText w:val="%1."/>
      <w:lvlJc w:val="left"/>
      <w:pPr>
        <w:ind w:left="360" w:hanging="360"/>
      </w:pPr>
      <w:rPr>
        <w:rFonts w:ascii="Century Gothic" w:eastAsiaTheme="minorHAnsi" w:hAnsi="Century Gothic" w:hint="default"/>
        <w:b/>
        <w:color w:val="0070C0"/>
        <w:sz w:val="20"/>
        <w:u w:val="single"/>
      </w:rPr>
    </w:lvl>
    <w:lvl w:ilvl="1">
      <w:start w:val="1"/>
      <w:numFmt w:val="decimal"/>
      <w:lvlText w:val="%1.%2."/>
      <w:lvlJc w:val="left"/>
      <w:pPr>
        <w:ind w:left="720" w:hanging="360"/>
      </w:pPr>
      <w:rPr>
        <w:rFonts w:ascii="Century Gothic" w:eastAsiaTheme="minorHAnsi" w:hAnsi="Century Gothic" w:hint="default"/>
        <w:b/>
        <w:color w:val="0070C0"/>
        <w:sz w:val="20"/>
        <w:u w:val="single"/>
      </w:rPr>
    </w:lvl>
    <w:lvl w:ilvl="2">
      <w:start w:val="1"/>
      <w:numFmt w:val="decimal"/>
      <w:lvlText w:val="%1.%2.%3."/>
      <w:lvlJc w:val="left"/>
      <w:pPr>
        <w:ind w:left="1440" w:hanging="720"/>
      </w:pPr>
      <w:rPr>
        <w:rFonts w:ascii="Century Gothic" w:eastAsiaTheme="minorHAnsi" w:hAnsi="Century Gothic" w:hint="default"/>
        <w:b/>
        <w:color w:val="0070C0"/>
        <w:sz w:val="20"/>
        <w:u w:val="single"/>
      </w:rPr>
    </w:lvl>
    <w:lvl w:ilvl="3">
      <w:start w:val="1"/>
      <w:numFmt w:val="decimal"/>
      <w:lvlText w:val="%1.%2.%3.%4."/>
      <w:lvlJc w:val="left"/>
      <w:pPr>
        <w:ind w:left="1800" w:hanging="720"/>
      </w:pPr>
      <w:rPr>
        <w:rFonts w:ascii="Century Gothic" w:eastAsiaTheme="minorHAnsi" w:hAnsi="Century Gothic" w:hint="default"/>
        <w:b/>
        <w:color w:val="0070C0"/>
        <w:sz w:val="20"/>
        <w:u w:val="single"/>
      </w:rPr>
    </w:lvl>
    <w:lvl w:ilvl="4">
      <w:start w:val="1"/>
      <w:numFmt w:val="decimal"/>
      <w:lvlText w:val="%1.%2.%3.%4.%5."/>
      <w:lvlJc w:val="left"/>
      <w:pPr>
        <w:ind w:left="2520" w:hanging="1080"/>
      </w:pPr>
      <w:rPr>
        <w:rFonts w:ascii="Century Gothic" w:eastAsiaTheme="minorHAnsi" w:hAnsi="Century Gothic" w:hint="default"/>
        <w:b/>
        <w:color w:val="0070C0"/>
        <w:sz w:val="20"/>
        <w:u w:val="single"/>
      </w:rPr>
    </w:lvl>
    <w:lvl w:ilvl="5">
      <w:start w:val="1"/>
      <w:numFmt w:val="decimal"/>
      <w:lvlText w:val="%1.%2.%3.%4.%5.%6."/>
      <w:lvlJc w:val="left"/>
      <w:pPr>
        <w:ind w:left="2880" w:hanging="1080"/>
      </w:pPr>
      <w:rPr>
        <w:rFonts w:ascii="Century Gothic" w:eastAsiaTheme="minorHAnsi" w:hAnsi="Century Gothic" w:hint="default"/>
        <w:b/>
        <w:color w:val="0070C0"/>
        <w:sz w:val="20"/>
        <w:u w:val="single"/>
      </w:rPr>
    </w:lvl>
    <w:lvl w:ilvl="6">
      <w:start w:val="1"/>
      <w:numFmt w:val="decimal"/>
      <w:lvlText w:val="%1.%2.%3.%4.%5.%6.%7."/>
      <w:lvlJc w:val="left"/>
      <w:pPr>
        <w:ind w:left="3600" w:hanging="1440"/>
      </w:pPr>
      <w:rPr>
        <w:rFonts w:ascii="Century Gothic" w:eastAsiaTheme="minorHAnsi" w:hAnsi="Century Gothic" w:hint="default"/>
        <w:b/>
        <w:color w:val="0070C0"/>
        <w:sz w:val="20"/>
        <w:u w:val="single"/>
      </w:rPr>
    </w:lvl>
    <w:lvl w:ilvl="7">
      <w:start w:val="1"/>
      <w:numFmt w:val="decimal"/>
      <w:lvlText w:val="%1.%2.%3.%4.%5.%6.%7.%8."/>
      <w:lvlJc w:val="left"/>
      <w:pPr>
        <w:ind w:left="3960" w:hanging="1440"/>
      </w:pPr>
      <w:rPr>
        <w:rFonts w:ascii="Century Gothic" w:eastAsiaTheme="minorHAnsi" w:hAnsi="Century Gothic" w:hint="default"/>
        <w:b/>
        <w:color w:val="0070C0"/>
        <w:sz w:val="20"/>
        <w:u w:val="single"/>
      </w:rPr>
    </w:lvl>
    <w:lvl w:ilvl="8">
      <w:start w:val="1"/>
      <w:numFmt w:val="decimal"/>
      <w:lvlText w:val="%1.%2.%3.%4.%5.%6.%7.%8.%9."/>
      <w:lvlJc w:val="left"/>
      <w:pPr>
        <w:ind w:left="4680" w:hanging="1800"/>
      </w:pPr>
      <w:rPr>
        <w:rFonts w:ascii="Century Gothic" w:eastAsiaTheme="minorHAnsi" w:hAnsi="Century Gothic" w:hint="default"/>
        <w:b/>
        <w:color w:val="0070C0"/>
        <w:sz w:val="20"/>
        <w:u w:val="single"/>
      </w:rPr>
    </w:lvl>
  </w:abstractNum>
  <w:abstractNum w:abstractNumId="2" w15:restartNumberingAfterBreak="0">
    <w:nsid w:val="0B97432C"/>
    <w:multiLevelType w:val="hybridMultilevel"/>
    <w:tmpl w:val="7436A1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CCB58A2"/>
    <w:multiLevelType w:val="hybridMultilevel"/>
    <w:tmpl w:val="FB102FC4"/>
    <w:lvl w:ilvl="0" w:tplc="D8F4A9C6">
      <w:start w:val="1"/>
      <w:numFmt w:val="decimal"/>
      <w:pStyle w:val="Kop2"/>
      <w:lvlText w:val="%1."/>
      <w:lvlJc w:val="left"/>
      <w:pPr>
        <w:ind w:left="717" w:hanging="360"/>
      </w:pPr>
    </w:lvl>
    <w:lvl w:ilvl="1" w:tplc="04130019">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4" w15:restartNumberingAfterBreak="0">
    <w:nsid w:val="20272444"/>
    <w:multiLevelType w:val="hybridMultilevel"/>
    <w:tmpl w:val="92A402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6" w15:restartNumberingAfterBreak="0">
    <w:nsid w:val="344735F6"/>
    <w:multiLevelType w:val="hybridMultilevel"/>
    <w:tmpl w:val="BE02E5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B335BC"/>
    <w:multiLevelType w:val="multilevel"/>
    <w:tmpl w:val="06C86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963110C"/>
    <w:multiLevelType w:val="multilevel"/>
    <w:tmpl w:val="02D2A4D0"/>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4B5947CB"/>
    <w:multiLevelType w:val="multilevel"/>
    <w:tmpl w:val="0409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3"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4" w15:restartNumberingAfterBreak="0">
    <w:nsid w:val="61402BBB"/>
    <w:multiLevelType w:val="hybridMultilevel"/>
    <w:tmpl w:val="0260824C"/>
    <w:lvl w:ilvl="0" w:tplc="09AE91E2">
      <w:start w:val="1"/>
      <w:numFmt w:val="bullet"/>
      <w:lvlText w:val="-"/>
      <w:lvlJc w:val="left"/>
      <w:pPr>
        <w:ind w:left="720" w:hanging="360"/>
      </w:pPr>
      <w:rPr>
        <w:rFonts w:ascii="Verdana" w:eastAsia="MS Minngs"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7CC521D"/>
    <w:multiLevelType w:val="hybridMultilevel"/>
    <w:tmpl w:val="8D30E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C793A36"/>
    <w:multiLevelType w:val="hybridMultilevel"/>
    <w:tmpl w:val="A522A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F6721DD"/>
    <w:multiLevelType w:val="hybridMultilevel"/>
    <w:tmpl w:val="B3BE1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101680099">
    <w:abstractNumId w:val="9"/>
  </w:num>
  <w:num w:numId="2" w16cid:durableId="319121071">
    <w:abstractNumId w:val="5"/>
  </w:num>
  <w:num w:numId="3" w16cid:durableId="1283609726">
    <w:abstractNumId w:val="3"/>
  </w:num>
  <w:num w:numId="4" w16cid:durableId="194277391">
    <w:abstractNumId w:val="11"/>
  </w:num>
  <w:num w:numId="5" w16cid:durableId="17123290">
    <w:abstractNumId w:val="10"/>
  </w:num>
  <w:num w:numId="6" w16cid:durableId="1862357776">
    <w:abstractNumId w:val="13"/>
  </w:num>
  <w:num w:numId="7" w16cid:durableId="671879677">
    <w:abstractNumId w:val="8"/>
  </w:num>
  <w:num w:numId="8" w16cid:durableId="1199702905">
    <w:abstractNumId w:val="18"/>
  </w:num>
  <w:num w:numId="9" w16cid:durableId="1766539433">
    <w:abstractNumId w:val="4"/>
  </w:num>
  <w:num w:numId="10" w16cid:durableId="860776223">
    <w:abstractNumId w:val="6"/>
  </w:num>
  <w:num w:numId="11" w16cid:durableId="1599556538">
    <w:abstractNumId w:val="16"/>
  </w:num>
  <w:num w:numId="12" w16cid:durableId="573978170">
    <w:abstractNumId w:val="14"/>
  </w:num>
  <w:num w:numId="13" w16cid:durableId="383338491">
    <w:abstractNumId w:val="0"/>
  </w:num>
  <w:num w:numId="14" w16cid:durableId="1788086420">
    <w:abstractNumId w:val="7"/>
  </w:num>
  <w:num w:numId="15" w16cid:durableId="102845705">
    <w:abstractNumId w:val="2"/>
  </w:num>
  <w:num w:numId="16" w16cid:durableId="1247034150">
    <w:abstractNumId w:val="17"/>
  </w:num>
  <w:num w:numId="17" w16cid:durableId="797187449">
    <w:abstractNumId w:val="15"/>
  </w:num>
  <w:num w:numId="18" w16cid:durableId="691536240">
    <w:abstractNumId w:val="12"/>
  </w:num>
  <w:num w:numId="19" w16cid:durableId="988250057">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33D8"/>
    <w:rsid w:val="00003525"/>
    <w:rsid w:val="00004AE7"/>
    <w:rsid w:val="00004FCB"/>
    <w:rsid w:val="00004FE6"/>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5216"/>
    <w:rsid w:val="000652F3"/>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76"/>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918"/>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75B"/>
    <w:rsid w:val="00315C84"/>
    <w:rsid w:val="003163CB"/>
    <w:rsid w:val="003163F9"/>
    <w:rsid w:val="0031642D"/>
    <w:rsid w:val="003169A8"/>
    <w:rsid w:val="00316D84"/>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8DC"/>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483F"/>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75C"/>
    <w:rsid w:val="00507833"/>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2B06"/>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07EBA"/>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2E"/>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AB4"/>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2E"/>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7FE"/>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615"/>
    <w:rsid w:val="007013BA"/>
    <w:rsid w:val="0070159A"/>
    <w:rsid w:val="007015BB"/>
    <w:rsid w:val="007017E0"/>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C98"/>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683"/>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639"/>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7E9"/>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4263"/>
    <w:rsid w:val="009C42CB"/>
    <w:rsid w:val="009C452D"/>
    <w:rsid w:val="009C4682"/>
    <w:rsid w:val="009C4AF5"/>
    <w:rsid w:val="009C4BC0"/>
    <w:rsid w:val="009C5197"/>
    <w:rsid w:val="009C52E2"/>
    <w:rsid w:val="009C5613"/>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8F0"/>
    <w:rsid w:val="00A65951"/>
    <w:rsid w:val="00A65A45"/>
    <w:rsid w:val="00A65AA8"/>
    <w:rsid w:val="00A65EDD"/>
    <w:rsid w:val="00A660AC"/>
    <w:rsid w:val="00A661AA"/>
    <w:rsid w:val="00A66385"/>
    <w:rsid w:val="00A66987"/>
    <w:rsid w:val="00A66A2E"/>
    <w:rsid w:val="00A66C2D"/>
    <w:rsid w:val="00A66DB7"/>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988"/>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2A2"/>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0E3"/>
    <w:rsid w:val="00B24200"/>
    <w:rsid w:val="00B2422B"/>
    <w:rsid w:val="00B242A4"/>
    <w:rsid w:val="00B24733"/>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B90"/>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9A3"/>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2B2"/>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8AD"/>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9D8"/>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C26D14"/>
    <w:rsid w:val="1E357041"/>
    <w:rsid w:val="218D666B"/>
    <w:rsid w:val="21CC4413"/>
    <w:rsid w:val="21DB35AE"/>
    <w:rsid w:val="221D58E2"/>
    <w:rsid w:val="22E70617"/>
    <w:rsid w:val="24B3FFB9"/>
    <w:rsid w:val="24DFD02C"/>
    <w:rsid w:val="25194BA1"/>
    <w:rsid w:val="25359715"/>
    <w:rsid w:val="254C5DE1"/>
    <w:rsid w:val="25FF8610"/>
    <w:rsid w:val="26D7A4FB"/>
    <w:rsid w:val="27D812DF"/>
    <w:rsid w:val="287C6851"/>
    <w:rsid w:val="29297396"/>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124BE77"/>
    <w:rsid w:val="73E46C27"/>
    <w:rsid w:val="73E6887F"/>
    <w:rsid w:val="73EEB63D"/>
    <w:rsid w:val="756A61A1"/>
    <w:rsid w:val="75DFC67E"/>
    <w:rsid w:val="76A65CBA"/>
    <w:rsid w:val="76D4236D"/>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0C2"/>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8420C2"/>
    <w:pPr>
      <w:keepNext/>
      <w:keepLines/>
      <w:numPr>
        <w:numId w:val="4"/>
      </w:numPr>
      <w:spacing w:before="240" w:after="200" w:line="336" w:lineRule="auto"/>
      <w:outlineLvl w:val="0"/>
    </w:pPr>
    <w:rPr>
      <w:rFonts w:eastAsiaTheme="majorEastAsia" w:cstheme="majorBidi"/>
      <w:b/>
      <w:color w:val="0070C0"/>
      <w:sz w:val="24"/>
      <w:szCs w:val="32"/>
    </w:rPr>
  </w:style>
  <w:style w:type="paragraph" w:styleId="Kop2">
    <w:name w:val="heading 2"/>
    <w:basedOn w:val="Standaard"/>
    <w:next w:val="Standaard"/>
    <w:link w:val="Kop2Char"/>
    <w:uiPriority w:val="9"/>
    <w:unhideWhenUsed/>
    <w:qFormat/>
    <w:rsid w:val="00D9373E"/>
    <w:pPr>
      <w:keepNext/>
      <w:keepLines/>
      <w:numPr>
        <w:numId w:val="3"/>
      </w:numPr>
      <w:spacing w:before="40" w:line="336" w:lineRule="auto"/>
      <w:outlineLvl w:val="1"/>
    </w:pPr>
    <w:rPr>
      <w:rFonts w:eastAsiaTheme="majorEastAsia" w:cstheme="majorBidi"/>
      <w:b/>
      <w:color w:val="00B0F0"/>
      <w:sz w:val="22"/>
      <w:szCs w:val="26"/>
    </w:rPr>
  </w:style>
  <w:style w:type="paragraph" w:styleId="Kop3">
    <w:name w:val="heading 3"/>
    <w:basedOn w:val="Standaard"/>
    <w:next w:val="Standaard"/>
    <w:link w:val="Kop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Kop4">
    <w:name w:val="heading 4"/>
    <w:basedOn w:val="Standaard"/>
    <w:next w:val="Standaard"/>
    <w:link w:val="Kop4Char"/>
    <w:uiPriority w:val="9"/>
    <w:unhideWhenUsed/>
    <w:qFormat/>
    <w:rsid w:val="007D3AFF"/>
    <w:pPr>
      <w:keepNext/>
      <w:keepLines/>
      <w:numPr>
        <w:ilvl w:val="3"/>
        <w:numId w:val="4"/>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0C2"/>
    <w:rPr>
      <w:rFonts w:ascii="Century Gothic" w:eastAsiaTheme="majorEastAsia" w:hAnsi="Century Gothic" w:cstheme="majorBidi"/>
      <w:b/>
      <w:color w:val="0070C0"/>
      <w:sz w:val="24"/>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D9373E"/>
    <w:rPr>
      <w:rFonts w:ascii="Century Gothic" w:eastAsiaTheme="majorEastAsia" w:hAnsi="Century Gothic" w:cstheme="majorBidi"/>
      <w:b/>
      <w:color w:val="00B0F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707363"/>
    <w:rPr>
      <w:rFonts w:ascii="Century Gothic" w:eastAsiaTheme="majorEastAsia" w:hAnsi="Century Gothic" w:cstheme="majorBidi"/>
      <w:b/>
      <w:color w:val="0028A7" w:themeColor="accent3" w:themeShade="80"/>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945493"/>
    <w:pPr>
      <w:spacing w:before="200"/>
      <w:ind w:left="864" w:right="864"/>
      <w:jc w:val="center"/>
    </w:pPr>
    <w:rPr>
      <w:iCs/>
      <w:color w:val="860095" w:themeColor="accent4" w:themeShade="BF"/>
    </w:rPr>
  </w:style>
  <w:style w:type="character" w:customStyle="1" w:styleId="CitaatChar">
    <w:name w:val="Citaat Char"/>
    <w:basedOn w:val="Standaardalinea-lettertype"/>
    <w:link w:val="Citaat"/>
    <w:uiPriority w:val="29"/>
    <w:rsid w:val="00945493"/>
    <w:rPr>
      <w:rFonts w:ascii="Century Gothic" w:hAnsi="Century Gothic"/>
      <w:iCs/>
      <w:color w:val="860095" w:themeColor="accent4" w:themeShade="BF"/>
      <w:sz w:val="20"/>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Standaard"/>
    <w:next w:val="Standaard"/>
    <w:uiPriority w:val="39"/>
    <w:unhideWhenUsed/>
    <w:qFormat/>
    <w:rsid w:val="00D56F47"/>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924E18"/>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D9373E"/>
    <w:rPr>
      <w:b/>
      <w:bCs/>
      <w:color w:val="0028A7" w:themeColor="accent3" w:themeShade="80"/>
    </w:rPr>
  </w:style>
  <w:style w:type="character" w:customStyle="1" w:styleId="Stijl2Char">
    <w:name w:val="Stijl2 Char"/>
    <w:basedOn w:val="Standaardalinea-lettertype"/>
    <w:link w:val="Stijl2"/>
    <w:rsid w:val="00D9373E"/>
    <w:rPr>
      <w:rFonts w:ascii="Century Gothic" w:hAnsi="Century Gothic"/>
      <w:b/>
      <w:bCs/>
      <w:color w:val="0028A7" w:themeColor="accent3" w:themeShade="80"/>
      <w:sz w:val="20"/>
    </w:rPr>
  </w:style>
  <w:style w:type="paragraph" w:customStyle="1" w:styleId="Stijl3">
    <w:name w:val="Stijl3"/>
    <w:basedOn w:val="Standaard"/>
    <w:link w:val="Stijl3Char"/>
    <w:qFormat/>
    <w:rsid w:val="00492F30"/>
    <w:rPr>
      <w:b/>
      <w:bCs/>
    </w:rPr>
  </w:style>
  <w:style w:type="character" w:customStyle="1" w:styleId="Stijl3Char">
    <w:name w:val="Stijl3 Char"/>
    <w:basedOn w:val="Standaardalinea-lettertype"/>
    <w:link w:val="Stijl3"/>
    <w:rsid w:val="00492F30"/>
    <w:rPr>
      <w:rFonts w:ascii="Century Gothic" w:hAnsi="Century Gothic"/>
      <w:b/>
      <w:bCs/>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2"/>
      </w:numPr>
    </w:pPr>
    <w:rPr>
      <w:color w:val="0070C0"/>
    </w:rPr>
  </w:style>
  <w:style w:type="character" w:styleId="Vermelding">
    <w:name w:val="Mention"/>
    <w:basedOn w:val="Standaardalinea-lettertype"/>
    <w:uiPriority w:val="99"/>
    <w:unhideWhenUsed/>
    <w:rsid w:val="00FF35D0"/>
    <w:rPr>
      <w:color w:val="2B579A"/>
      <w:shd w:val="clear" w:color="auto" w:fill="E1DFDD"/>
    </w:rPr>
  </w:style>
  <w:style w:type="paragraph" w:customStyle="1" w:styleId="pf0">
    <w:name w:val="pf0"/>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Standaardalinea-lettertype"/>
    <w:rsid w:val="00724BB6"/>
    <w:rPr>
      <w:rFonts w:ascii="Segoe UI" w:hAnsi="Segoe UI" w:cs="Segoe UI" w:hint="default"/>
      <w:b/>
      <w:bCs/>
      <w:sz w:val="18"/>
      <w:szCs w:val="18"/>
    </w:rPr>
  </w:style>
  <w:style w:type="paragraph" w:customStyle="1" w:styleId="paragraph">
    <w:name w:val="paragraph"/>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24BB6"/>
  </w:style>
  <w:style w:type="character" w:customStyle="1" w:styleId="eop">
    <w:name w:val="eop"/>
    <w:basedOn w:val="Standaardalinea-lettertype"/>
    <w:rsid w:val="00724BB6"/>
  </w:style>
  <w:style w:type="paragraph" w:customStyle="1" w:styleId="Figuur">
    <w:name w:val="Figuur"/>
    <w:basedOn w:val="Standaard"/>
    <w:link w:val="FiguurChar"/>
    <w:qFormat/>
    <w:rsid w:val="00354B46"/>
    <w:pPr>
      <w:keepNext/>
    </w:pPr>
    <w:rPr>
      <w:b/>
      <w:bCs/>
    </w:rPr>
  </w:style>
  <w:style w:type="character" w:customStyle="1" w:styleId="FiguurChar">
    <w:name w:val="Figuur Char"/>
    <w:basedOn w:val="Standaardalinea-lettertype"/>
    <w:link w:val="Figuur"/>
    <w:rsid w:val="00354B46"/>
    <w:rPr>
      <w:rFonts w:ascii="Century Gothic" w:hAnsi="Century Gothic"/>
      <w:b/>
      <w:bCs/>
      <w:sz w:val="20"/>
    </w:rPr>
  </w:style>
  <w:style w:type="paragraph" w:customStyle="1" w:styleId="Paragraph0">
    <w:name w:val="Paragraph"/>
    <w:basedOn w:val="Standaard"/>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8"/>
      </w:numPr>
    </w:pPr>
  </w:style>
  <w:style w:type="paragraph" w:customStyle="1" w:styleId="RomanNumbering">
    <w:name w:val="RomanNumbering"/>
    <w:basedOn w:val="Lijstalinea"/>
    <w:qFormat/>
    <w:rsid w:val="008420C2"/>
    <w:pPr>
      <w:numPr>
        <w:numId w:val="5"/>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jstalinea"/>
    <w:rsid w:val="00707363"/>
    <w:pPr>
      <w:numPr>
        <w:numId w:val="6"/>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itu.int/md/T22-SG09-231114-C/e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7.xml><?xml version="1.0" encoding="utf-8"?>
<ct:contentTypeSchema xmlns:ct="http://schemas.microsoft.com/office/2006/metadata/contentType" xmlns:ma="http://schemas.microsoft.com/office/2006/metadata/properties/metaAttributes" ct:_="" ma:_="" ma:contentTypeName="ICTU Memo" ma:contentTypeID="0x01010034BBEF806D48E1479A1F624E07567B0000364232B81D733042B783F6132B4540F1" ma:contentTypeVersion="2" ma:contentTypeDescription="Een nieuw document maken." ma:contentTypeScope="" ma:versionID="0a420517222cc058c04032051505e542">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3.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4.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5.xml><?xml version="1.0" encoding="utf-8"?>
<ds:datastoreItem xmlns:ds="http://schemas.openxmlformats.org/officeDocument/2006/customXml" ds:itemID="{6817834C-F65D-4960-9CB4-0E1BFC026E4E}">
  <ds:schemaRefs>
    <ds:schemaRef ds:uri="http://schemas.microsoft.com/office/2006/metadata/properties"/>
    <ds:schemaRef ds:uri="http://purl.org/dc/terms/"/>
    <ds:schemaRef ds:uri="http://schemas.microsoft.com/office/infopath/2007/PartnerControls"/>
    <ds:schemaRef ds:uri="http://www.w3.org/XML/1998/namespace"/>
    <ds:schemaRef ds:uri="http://schemas.openxmlformats.org/package/2006/metadata/core-properties"/>
    <ds:schemaRef ds:uri="http://purl.org/dc/dcmitype/"/>
    <ds:schemaRef ds:uri="http://schemas.microsoft.com/office/2006/documentManagement/types"/>
    <ds:schemaRef ds:uri="http://purl.org/dc/elements/1.1/"/>
  </ds:schemaRefs>
</ds:datastoreItem>
</file>

<file path=customXml/itemProps6.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7.xml><?xml version="1.0" encoding="utf-8"?>
<ds:datastoreItem xmlns:ds="http://schemas.openxmlformats.org/officeDocument/2006/customXml" ds:itemID="{29C6604F-DEEB-41C3-BD2D-5B6D0C29C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24</Pages>
  <Words>5253</Words>
  <Characters>28892</Characters>
  <Application>Microsoft Office Word</Application>
  <DocSecurity>0</DocSecurity>
  <Lines>240</Lines>
  <Paragraphs>68</Paragraphs>
  <ScaleCrop>false</ScaleCrop>
  <Company>Stichting ICTU</Company>
  <LinksUpToDate>false</LinksUpToDate>
  <CharactersWithSpaces>34077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Margriet Henninger</cp:lastModifiedBy>
  <cp:revision>9</cp:revision>
  <cp:lastPrinted>2025-02-28T02:16:00Z</cp:lastPrinted>
  <dcterms:created xsi:type="dcterms:W3CDTF">2025-04-10T14:25:00Z</dcterms:created>
  <dcterms:modified xsi:type="dcterms:W3CDTF">2025-04-10T14:30:00Z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0x01010034BBEF806D48E1479A1F624E07567B0000364232B81D733042B783F6132B4540F1</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