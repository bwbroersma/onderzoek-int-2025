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B3B90" w14:textId="04798370" w:rsidR="009279E3" w:rsidRPr="002C61B8" w:rsidRDefault="00447539" w:rsidP="09BBB2DE">
      <w:r w:rsidRPr="002C61B8">
        <w:rPr>
          <w:noProof/>
          <w:lang w:eastAsia="nl-NL"/>
        </w:rPr>
        <mc:AlternateContent>
          <mc:Choice Requires="wps">
            <w:drawing>
              <wp:anchor distT="45720" distB="45720" distL="114300" distR="114300" simplePos="0" relativeHeight="251658240" behindDoc="1" locked="0" layoutInCell="1" allowOverlap="1" wp14:anchorId="1D07489C" wp14:editId="3B793BC6">
                <wp:simplePos x="0" y="0"/>
                <wp:positionH relativeFrom="column">
                  <wp:posOffset>2552700</wp:posOffset>
                </wp:positionH>
                <wp:positionV relativeFrom="paragraph">
                  <wp:posOffset>4445</wp:posOffset>
                </wp:positionV>
                <wp:extent cx="1161415" cy="657225"/>
                <wp:effectExtent l="0" t="0" r="0" b="0"/>
                <wp:wrapNone/>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1415" cy="657225"/>
                        </a:xfrm>
                        <a:prstGeom prst="rect">
                          <a:avLst/>
                        </a:prstGeom>
                        <a:noFill/>
                        <a:ln w="9525">
                          <a:noFill/>
                          <a:miter lim="800000"/>
                          <a:headEnd/>
                          <a:tailEnd/>
                        </a:ln>
                      </wps:spPr>
                      <wps:txbx>
                        <w:txbxContent>
                          <w:p w14:paraId="2D4C2682" w14:textId="4D769A6A" w:rsidR="005A5799" w:rsidRDefault="005A57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07489C" id="_x0000_t202" coordsize="21600,21600" o:spt="202" path="m,l,21600r21600,l21600,xe">
                <v:stroke joinstyle="miter"/>
                <v:path gradientshapeok="t" o:connecttype="rect"/>
              </v:shapetype>
              <v:shape id="Tekstvak 2" o:spid="_x0000_s1026" type="#_x0000_t202" style="position:absolute;margin-left:201pt;margin-top:.35pt;width:91.45pt;height:51.7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" filled="f" stroked="f">
                <v:textbox>
                  <w:txbxContent>
                    <w:p w14:paraId="2D4C2682" w14:textId="4D769A6A" w:rsidR="005A5799" w:rsidRDefault="005A5799"/>
                  </w:txbxContent>
                </v:textbox>
              </v:shape>
            </w:pict>
          </mc:Fallback>
        </mc:AlternateContent>
      </w:r>
    </w:p>
    <w:p w14:paraId="7F97DF7C" w14:textId="0303A485" w:rsidR="00E53075" w:rsidRPr="00287DA2" w:rsidRDefault="00287DA2" w:rsidP="0057124E">
      <w:pPr>
        <w:rPr>
          <w:b/>
          <w:bCs/>
          <w:color w:val="0070C0"/>
          <w:sz w:val="52"/>
          <w:szCs w:val="52"/>
        </w:rPr>
      </w:pPr>
      <w:r w:rsidRPr="00287DA2">
        <w:rPr>
          <w:b/>
          <w:bCs/>
          <w:color w:val="0070C0"/>
          <w:sz w:val="52"/>
          <w:szCs w:val="52"/>
        </w:rPr>
        <w:t>Nederland en standaardisatie: kansen benutten</w:t>
      </w:r>
    </w:p>
    <w:p w14:paraId="572A85C1" w14:textId="6A26FFBF" w:rsidR="003D4047" w:rsidRDefault="00325036" w:rsidP="0057124E">
      <w:pPr>
        <w:rPr>
          <w:sz w:val="36"/>
          <w:szCs w:val="36"/>
        </w:rPr>
      </w:pPr>
      <w:r w:rsidRPr="00287DA2">
        <w:rPr>
          <w:sz w:val="36"/>
          <w:szCs w:val="36"/>
        </w:rPr>
        <w:t xml:space="preserve">Onderzoek </w:t>
      </w:r>
      <w:r w:rsidR="00EF4471">
        <w:rPr>
          <w:sz w:val="36"/>
          <w:szCs w:val="36"/>
        </w:rPr>
        <w:t>naar</w:t>
      </w:r>
      <w:r w:rsidR="006F5F54" w:rsidRPr="00287DA2">
        <w:rPr>
          <w:sz w:val="36"/>
          <w:szCs w:val="36"/>
        </w:rPr>
        <w:t xml:space="preserve"> de </w:t>
      </w:r>
      <w:r w:rsidRPr="00287DA2">
        <w:rPr>
          <w:sz w:val="36"/>
          <w:szCs w:val="36"/>
        </w:rPr>
        <w:t>Nederlandse participatie in Europese</w:t>
      </w:r>
      <w:r w:rsidR="00EF4471">
        <w:rPr>
          <w:sz w:val="36"/>
          <w:szCs w:val="36"/>
        </w:rPr>
        <w:t>-</w:t>
      </w:r>
      <w:r w:rsidRPr="00287DA2">
        <w:rPr>
          <w:sz w:val="36"/>
          <w:szCs w:val="36"/>
        </w:rPr>
        <w:t xml:space="preserve"> en internationale standaardisatie</w:t>
      </w:r>
    </w:p>
    <w:p w14:paraId="48D3EF92" w14:textId="77777777" w:rsidR="00FB6D54" w:rsidRDefault="00FB6D54" w:rsidP="0057124E">
      <w:pPr>
        <w:rPr>
          <w:sz w:val="36"/>
          <w:szCs w:val="36"/>
        </w:rPr>
      </w:pPr>
    </w:p>
    <w:p w14:paraId="133979D2" w14:textId="29B43643" w:rsidR="00FB6D54" w:rsidRPr="00287DA2" w:rsidRDefault="00FB6D54" w:rsidP="0057124E">
      <w:pPr>
        <w:rPr>
          <w:sz w:val="12"/>
          <w:szCs w:val="14"/>
        </w:rPr>
      </w:pPr>
      <w:r>
        <w:rPr>
          <w:sz w:val="36"/>
          <w:szCs w:val="36"/>
        </w:rPr>
        <w:t>In opdracht van Forum Standaardisatie</w:t>
      </w:r>
    </w:p>
    <w:p w14:paraId="58375464" w14:textId="76CB047B" w:rsidR="006924EB" w:rsidRPr="002C61B8" w:rsidRDefault="00447539" w:rsidP="0057124E">
      <w:r w:rsidRPr="002C61B8">
        <w:rPr>
          <w:noProof/>
          <w:lang w:eastAsia="nl-NL"/>
        </w:rPr>
        <mc:AlternateContent>
          <mc:Choice Requires="wps">
            <w:drawing>
              <wp:anchor distT="45720" distB="45720" distL="114300" distR="114300" simplePos="0" relativeHeight="251658243" behindDoc="1" locked="0" layoutInCell="1" allowOverlap="1" wp14:anchorId="34F6F020" wp14:editId="6577CD74">
                <wp:simplePos x="0" y="0"/>
                <wp:positionH relativeFrom="margin">
                  <wp:align>right</wp:align>
                </wp:positionH>
                <wp:positionV relativeFrom="paragraph">
                  <wp:posOffset>294640</wp:posOffset>
                </wp:positionV>
                <wp:extent cx="433070" cy="657225"/>
                <wp:effectExtent l="0" t="0" r="0" b="0"/>
                <wp:wrapNone/>
                <wp:docPr id="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070" cy="657225"/>
                        </a:xfrm>
                        <a:prstGeom prst="rect">
                          <a:avLst/>
                        </a:prstGeom>
                        <a:noFill/>
                        <a:ln w="9525">
                          <a:noFill/>
                          <a:miter lim="800000"/>
                          <a:headEnd/>
                          <a:tailEnd/>
                        </a:ln>
                      </wps:spPr>
                      <wps:txbx>
                        <w:txbxContent>
                          <w:p w14:paraId="658631DF" w14:textId="7E1B76D5" w:rsidR="005A5799" w:rsidRDefault="005A57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F6F020" id="_x0000_s1027" type="#_x0000_t202" style="position:absolute;margin-left:-17.1pt;margin-top:23.2pt;width:34.1pt;height:51.75pt;z-index:-251658237;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" filled="f" stroked="f">
                <v:textbox>
                  <w:txbxContent>
                    <w:p w14:paraId="658631DF" w14:textId="7E1B76D5" w:rsidR="005A5799" w:rsidRDefault="005A5799"/>
                  </w:txbxContent>
                </v:textbox>
                <w10:wrap anchorx="margin"/>
              </v:shape>
            </w:pict>
          </mc:Fallback>
        </mc:AlternateContent>
      </w:r>
    </w:p>
    <w:p w14:paraId="5DAD706B" w14:textId="77777777" w:rsidR="006924EB" w:rsidRPr="002C61B8" w:rsidRDefault="006924EB" w:rsidP="0057124E"/>
    <w:p w14:paraId="61BEAEE2" w14:textId="77777777" w:rsidR="006924EB" w:rsidRPr="00E53286" w:rsidRDefault="006924EB" w:rsidP="0057124E"/>
    <w:p w14:paraId="6B47F129" w14:textId="70F65CFF" w:rsidR="006924EB" w:rsidRPr="00D56F47" w:rsidRDefault="006924EB" w:rsidP="00D56F47">
      <w:pPr>
        <w:pStyle w:val="TOCHeading"/>
      </w:pPr>
    </w:p>
    <w:p w14:paraId="41FBA2A9" w14:textId="77777777" w:rsidR="006924EB" w:rsidRPr="002C61B8" w:rsidRDefault="006924EB" w:rsidP="0057124E"/>
    <w:p w14:paraId="6D9C1578" w14:textId="77777777" w:rsidR="006924EB" w:rsidRPr="002C61B8" w:rsidRDefault="006924EB" w:rsidP="0057124E"/>
    <w:p w14:paraId="17F081E6" w14:textId="247AD073" w:rsidR="006924EB" w:rsidRPr="002C61B8" w:rsidRDefault="006924EB" w:rsidP="0057124E"/>
    <w:p w14:paraId="00B41E37" w14:textId="77777777" w:rsidR="006924EB" w:rsidRPr="002C61B8" w:rsidRDefault="006924EB" w:rsidP="0057124E"/>
    <w:p w14:paraId="18F7C64D" w14:textId="77777777" w:rsidR="006924EB" w:rsidRPr="002C61B8" w:rsidRDefault="006924EB" w:rsidP="0057124E">
      <w:pPr>
        <w:jc w:val="center"/>
      </w:pPr>
    </w:p>
    <w:p w14:paraId="747F32CA" w14:textId="77777777" w:rsidR="006924EB" w:rsidRPr="002C61B8" w:rsidRDefault="006924EB" w:rsidP="0057124E"/>
    <w:p w14:paraId="4ECC6B47" w14:textId="77777777" w:rsidR="006924EB" w:rsidRPr="002C61B8" w:rsidRDefault="006924EB" w:rsidP="0057124E"/>
    <w:p w14:paraId="133C56A4" w14:textId="77777777" w:rsidR="006924EB" w:rsidRPr="002C61B8" w:rsidRDefault="00447539" w:rsidP="0057124E">
      <w:r w:rsidRPr="002C61B8">
        <w:rPr>
          <w:noProof/>
          <w:lang w:eastAsia="nl-NL"/>
        </w:rPr>
        <mc:AlternateContent>
          <mc:Choice Requires="wps">
            <w:drawing>
              <wp:anchor distT="45720" distB="45720" distL="114300" distR="114300" simplePos="0" relativeHeight="251658242" behindDoc="1" locked="0" layoutInCell="1" allowOverlap="1" wp14:anchorId="659B45B5" wp14:editId="10CE19E2">
                <wp:simplePos x="0" y="0"/>
                <wp:positionH relativeFrom="column">
                  <wp:posOffset>3175</wp:posOffset>
                </wp:positionH>
                <wp:positionV relativeFrom="paragraph">
                  <wp:posOffset>57785</wp:posOffset>
                </wp:positionV>
                <wp:extent cx="534670" cy="1078865"/>
                <wp:effectExtent l="0" t="0" r="0" b="0"/>
                <wp:wrapNone/>
                <wp:docPr id="1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670" cy="1078865"/>
                        </a:xfrm>
                        <a:prstGeom prst="rect">
                          <a:avLst/>
                        </a:prstGeom>
                        <a:noFill/>
                        <a:ln w="9525">
                          <a:noFill/>
                          <a:miter lim="800000"/>
                          <a:headEnd/>
                          <a:tailEnd/>
                        </a:ln>
                      </wps:spPr>
                      <wps:txbx>
                        <w:txbxContent>
                          <w:p w14:paraId="00B3D609" w14:textId="5EE3D1EE" w:rsidR="005A5799" w:rsidRDefault="005A57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9B45B5" id="_x0000_s1028" type="#_x0000_t202" style="position:absolute;margin-left:.25pt;margin-top:4.55pt;width:42.1pt;height:84.95pt;z-index:-25165823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" filled="f" stroked="f">
                <v:textbox>
                  <w:txbxContent>
                    <w:p w14:paraId="00B3D609" w14:textId="5EE3D1EE" w:rsidR="005A5799" w:rsidRDefault="005A5799"/>
                  </w:txbxContent>
                </v:textbox>
              </v:shape>
            </w:pict>
          </mc:Fallback>
        </mc:AlternateContent>
      </w:r>
    </w:p>
    <w:p w14:paraId="29A443A3" w14:textId="22431A59" w:rsidR="00560E08" w:rsidRPr="00516936" w:rsidRDefault="00447539" w:rsidP="0057124E">
      <w:r w:rsidRPr="002C61B8">
        <w:rPr>
          <w:noProof/>
          <w:lang w:eastAsia="nl-NL"/>
        </w:rPr>
        <mc:AlternateContent>
          <mc:Choice Requires="wps">
            <w:drawing>
              <wp:anchor distT="45720" distB="45720" distL="114300" distR="114300" simplePos="0" relativeHeight="251658241" behindDoc="1" locked="0" layoutInCell="1" allowOverlap="1" wp14:anchorId="4DC3A082" wp14:editId="64F177E9">
                <wp:simplePos x="0" y="0"/>
                <wp:positionH relativeFrom="column">
                  <wp:posOffset>4475480</wp:posOffset>
                </wp:positionH>
                <wp:positionV relativeFrom="paragraph">
                  <wp:posOffset>49530</wp:posOffset>
                </wp:positionV>
                <wp:extent cx="1161415" cy="657225"/>
                <wp:effectExtent l="0" t="0" r="0" b="0"/>
                <wp:wrapNone/>
                <wp:docPr id="1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1415" cy="657225"/>
                        </a:xfrm>
                        <a:prstGeom prst="rect">
                          <a:avLst/>
                        </a:prstGeom>
                        <a:noFill/>
                        <a:ln w="9525">
                          <a:noFill/>
                          <a:miter lim="800000"/>
                          <a:headEnd/>
                          <a:tailEnd/>
                        </a:ln>
                      </wps:spPr>
                      <wps:txbx>
                        <w:txbxContent>
                          <w:p w14:paraId="01F1EAEB" w14:textId="072CDB40" w:rsidR="005A5799" w:rsidRDefault="005A57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C3A082" id="_x0000_s1029" type="#_x0000_t202" style="position:absolute;margin-left:352.4pt;margin-top:3.9pt;width:91.45pt;height:51.75pt;z-index:-25165823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" filled="f" stroked="f">
                <v:textbox>
                  <w:txbxContent>
                    <w:p w14:paraId="01F1EAEB" w14:textId="072CDB40" w:rsidR="005A5799" w:rsidRDefault="005A5799"/>
                  </w:txbxContent>
                </v:textbox>
              </v:shape>
            </w:pict>
          </mc:Fallback>
        </mc:AlternateContent>
      </w:r>
    </w:p>
    <w:p w14:paraId="65AE3CEA" w14:textId="77777777" w:rsidR="006C6B2C" w:rsidRPr="006C6B2C" w:rsidRDefault="006C6B2C" w:rsidP="006C6B2C">
      <w:pPr>
        <w:rPr>
          <w:b/>
          <w:color w:val="0070C0"/>
        </w:rPr>
      </w:pPr>
      <w:bookmarkStart w:id="0" w:name="_Toc188863907"/>
      <w:bookmarkStart w:id="1" w:name="_Toc188707979"/>
      <w:bookmarkStart w:id="2" w:name="_Toc188456632"/>
      <w:bookmarkStart w:id="3" w:name="_Toc188372535"/>
      <w:bookmarkStart w:id="4" w:name="_Toc188372410"/>
      <w:bookmarkStart w:id="5" w:name="_Toc188354043"/>
      <w:bookmarkStart w:id="6" w:name="_Toc188353995"/>
      <w:bookmarkStart w:id="7" w:name="_Toc188349245"/>
      <w:bookmarkStart w:id="8" w:name="_Toc188863898"/>
      <w:bookmarkStart w:id="9" w:name="_Toc188707980"/>
      <w:bookmarkStart w:id="10" w:name="_Toc188456633"/>
      <w:bookmarkStart w:id="11" w:name="_Toc188372536"/>
      <w:bookmarkStart w:id="12" w:name="_Toc188372411"/>
      <w:bookmarkStart w:id="13" w:name="_Toc188354044"/>
      <w:bookmarkStart w:id="14" w:name="_Toc188353996"/>
      <w:bookmarkStart w:id="15" w:name="_Toc188349246"/>
      <w:bookmarkStart w:id="16" w:name="_Toc187756589"/>
      <w:r w:rsidRPr="006C6B2C">
        <w:rPr>
          <w:b/>
          <w:color w:val="0070C0"/>
        </w:rPr>
        <w:t xml:space="preserve">Projectteam ICTU en </w:t>
      </w:r>
      <w:proofErr w:type="spellStart"/>
      <w:r w:rsidRPr="006C6B2C">
        <w:rPr>
          <w:b/>
          <w:color w:val="0070C0"/>
        </w:rPr>
        <w:t>Dialogic</w:t>
      </w:r>
      <w:proofErr w:type="spellEnd"/>
    </w:p>
    <w:p w14:paraId="2F70651A" w14:textId="5CA3B645" w:rsidR="006C6B2C" w:rsidRPr="006C6B2C" w:rsidRDefault="006C6B2C" w:rsidP="5CEA7970">
      <w:pPr>
        <w:rPr>
          <w:b/>
          <w:bCs/>
          <w:color w:val="0070C0"/>
        </w:rPr>
      </w:pPr>
      <w:r w:rsidRPr="1DB86BE6">
        <w:rPr>
          <w:b/>
          <w:bCs/>
          <w:color w:val="0070C0"/>
        </w:rPr>
        <w:t xml:space="preserve">Versie: </w:t>
      </w:r>
      <w:r w:rsidR="00983C68" w:rsidRPr="1DB86BE6">
        <w:rPr>
          <w:b/>
          <w:bCs/>
          <w:color w:val="0070C0"/>
        </w:rPr>
        <w:t>1.</w:t>
      </w:r>
      <w:r w:rsidR="68D265AB" w:rsidRPr="1DB86BE6">
        <w:rPr>
          <w:b/>
          <w:bCs/>
          <w:color w:val="0070C0"/>
        </w:rPr>
        <w:t>1</w:t>
      </w:r>
      <w:r w:rsidR="20F0FF2F" w:rsidRPr="1DB86BE6">
        <w:rPr>
          <w:b/>
          <w:bCs/>
          <w:color w:val="0070C0"/>
        </w:rPr>
        <w:t>.1</w:t>
      </w:r>
    </w:p>
    <w:p w14:paraId="7F5D88F3" w14:textId="3622AF1F" w:rsidR="006C6B2C" w:rsidRPr="006C6B2C" w:rsidRDefault="006C6B2C" w:rsidP="5CEA7970">
      <w:pPr>
        <w:rPr>
          <w:b/>
          <w:bCs/>
          <w:color w:val="0070C0"/>
        </w:rPr>
      </w:pPr>
      <w:r w:rsidRPr="1DB86BE6">
        <w:rPr>
          <w:b/>
          <w:bCs/>
          <w:color w:val="0070C0"/>
        </w:rPr>
        <w:t xml:space="preserve">Datum: </w:t>
      </w:r>
      <w:r w:rsidR="333D2919" w:rsidRPr="1DB86BE6">
        <w:rPr>
          <w:b/>
          <w:bCs/>
          <w:color w:val="0070C0"/>
        </w:rPr>
        <w:t>15</w:t>
      </w:r>
      <w:r w:rsidR="00983C68" w:rsidRPr="1DB86BE6">
        <w:rPr>
          <w:b/>
          <w:bCs/>
          <w:color w:val="0070C0"/>
        </w:rPr>
        <w:t>-0</w:t>
      </w:r>
      <w:r w:rsidR="6BEE3BF8" w:rsidRPr="1DB86BE6">
        <w:rPr>
          <w:b/>
          <w:bCs/>
          <w:color w:val="0070C0"/>
        </w:rPr>
        <w:t>4</w:t>
      </w:r>
      <w:r w:rsidR="00983C68" w:rsidRPr="1DB86BE6">
        <w:rPr>
          <w:b/>
          <w:bCs/>
          <w:color w:val="0070C0"/>
        </w:rPr>
        <w:t>-2025</w:t>
      </w:r>
    </w:p>
    <w:sdt>
      <w:sdtPr>
        <w:id w:val="-959724654"/>
        <w:docPartObj>
          <w:docPartGallery w:val="Table of Contents"/>
          <w:docPartUnique/>
        </w:docPartObj>
      </w:sdtPr>
      <w:sdtEndPr>
        <w:rPr>
          <w:rFonts w:eastAsiaTheme="minorEastAsia"/>
        </w:rPr>
      </w:sdtEndPr>
      <w:sdtContent>
        <w:sdt>
          <w:sdtPr>
            <w:rPr>
              <w:b/>
              <w:bCs/>
              <w:noProof/>
            </w:rPr>
            <w:id w:val="-415404620"/>
            <w:docPartObj>
              <w:docPartGallery w:val="Table of Contents"/>
              <w:docPartUnique/>
            </w:docPartObj>
          </w:sdtPr>
          <w:sdtEndPr>
            <w:rPr>
              <w:rFonts w:eastAsiaTheme="minorEastAsia"/>
            </w:rPr>
          </w:sdtEndPr>
          <w:sdtContent>
            <w:p w14:paraId="4093B91E" w14:textId="5D660F93" w:rsidR="0036779A" w:rsidRPr="006C6B2C" w:rsidRDefault="0036779A" w:rsidP="006C6B2C">
              <w:pPr>
                <w:rPr>
                  <w:b/>
                </w:rPr>
              </w:pPr>
            </w:p>
            <w:p w14:paraId="4FDAA907" w14:textId="77777777" w:rsidR="0036779A" w:rsidRDefault="0036779A" w:rsidP="00DB3810">
              <w:pPr>
                <w:spacing w:after="160"/>
                <w:rPr>
                  <w:rFonts w:eastAsiaTheme="minorEastAsia"/>
                  <w:noProof/>
                  <w:szCs w:val="20"/>
                </w:rPr>
              </w:pPr>
              <w:r>
                <w:rPr>
                  <w:rFonts w:eastAsiaTheme="minorEastAsia"/>
                  <w:b/>
                  <w:noProof/>
                  <w:szCs w:val="20"/>
                </w:rPr>
                <w:br w:type="page"/>
              </w:r>
            </w:p>
            <w:p w14:paraId="01F486CE" w14:textId="7E31997F" w:rsidR="00B03113" w:rsidRDefault="00B03113" w:rsidP="00D56F47">
              <w:pPr>
                <w:pStyle w:val="TOCHeading"/>
              </w:pPr>
              <w:r>
                <w:lastRenderedPageBreak/>
                <w:t>Inhoud</w:t>
              </w:r>
              <w:r w:rsidR="002F0E27">
                <w:t>sopgave</w:t>
              </w:r>
            </w:p>
            <w:p w14:paraId="47943D18" w14:textId="68DC49F3" w:rsidR="00B03113" w:rsidRDefault="00000000" w:rsidP="00DB3810">
              <w:pPr>
                <w:pStyle w:val="TOC1"/>
                <w:spacing w:after="0"/>
              </w:pPr>
            </w:p>
          </w:sdtContent>
        </w:sdt>
        <w:p w14:paraId="0DE6CA22" w14:textId="2278CEE1" w:rsidR="00DB3810" w:rsidRDefault="00B03113" w:rsidP="00DB3810">
          <w:pPr>
            <w:pStyle w:val="TOC1"/>
            <w:rPr>
              <w:rFonts w:asciiTheme="minorHAnsi" w:eastAsiaTheme="minorEastAsia" w:hAnsiTheme="minorHAnsi"/>
              <w:b w:val="0"/>
              <w:kern w:val="2"/>
              <w:sz w:val="24"/>
              <w:szCs w:val="24"/>
              <w:lang w:eastAsia="nl-NL"/>
              <w14:ligatures w14:val="standardContextual"/>
            </w:rPr>
          </w:pPr>
          <w:r>
            <w:fldChar w:fldCharType="begin"/>
          </w:r>
          <w:r>
            <w:instrText xml:space="preserve"> TOC \o "1-3" \h \z \u </w:instrText>
          </w:r>
          <w:r>
            <w:fldChar w:fldCharType="separate"/>
          </w:r>
          <w:hyperlink w:anchor="_Toc191561590" w:history="1">
            <w:r w:rsidR="00DB3810" w:rsidRPr="00DB23A7">
              <w:rPr>
                <w:rStyle w:val="Hyperlink"/>
              </w:rPr>
              <w:t>Management samenvatting</w:t>
            </w:r>
            <w:r w:rsidR="00DB3810">
              <w:rPr>
                <w:webHidden/>
              </w:rPr>
              <w:tab/>
            </w:r>
            <w:r w:rsidR="00DB3810">
              <w:rPr>
                <w:webHidden/>
              </w:rPr>
              <w:fldChar w:fldCharType="begin"/>
            </w:r>
            <w:r w:rsidR="00DB3810">
              <w:rPr>
                <w:webHidden/>
              </w:rPr>
              <w:instrText xml:space="preserve"> PAGEREF _Toc191561590 \h </w:instrText>
            </w:r>
            <w:r w:rsidR="00DB3810">
              <w:rPr>
                <w:webHidden/>
              </w:rPr>
            </w:r>
            <w:r w:rsidR="00DB3810">
              <w:rPr>
                <w:webHidden/>
              </w:rPr>
              <w:fldChar w:fldCharType="separate"/>
            </w:r>
            <w:r w:rsidR="00175EA3">
              <w:rPr>
                <w:webHidden/>
              </w:rPr>
              <w:t>3</w:t>
            </w:r>
            <w:r w:rsidR="00DB3810">
              <w:rPr>
                <w:webHidden/>
              </w:rPr>
              <w:fldChar w:fldCharType="end"/>
            </w:r>
          </w:hyperlink>
        </w:p>
        <w:p w14:paraId="309D3620" w14:textId="55EB3CCD" w:rsidR="00DB3810" w:rsidRDefault="00000000" w:rsidP="00DB3810">
          <w:pPr>
            <w:pStyle w:val="TOC1"/>
            <w:rPr>
              <w:rFonts w:asciiTheme="minorHAnsi" w:eastAsiaTheme="minorEastAsia" w:hAnsiTheme="minorHAnsi"/>
              <w:b w:val="0"/>
              <w:kern w:val="2"/>
              <w:sz w:val="24"/>
              <w:szCs w:val="24"/>
              <w:lang w:eastAsia="nl-NL"/>
              <w14:ligatures w14:val="standardContextual"/>
            </w:rPr>
          </w:pPr>
          <w:hyperlink w:anchor="_Toc191561595" w:history="1">
            <w:r w:rsidR="00DB3810" w:rsidRPr="00DB23A7">
              <w:rPr>
                <w:rStyle w:val="Hyperlink"/>
              </w:rPr>
              <w:t>1.</w:t>
            </w:r>
            <w:r w:rsidR="00DB3810">
              <w:rPr>
                <w:rFonts w:asciiTheme="minorHAnsi" w:eastAsiaTheme="minorEastAsia" w:hAnsiTheme="minorHAnsi"/>
                <w:b w:val="0"/>
                <w:kern w:val="2"/>
                <w:sz w:val="24"/>
                <w:szCs w:val="24"/>
                <w:lang w:eastAsia="nl-NL"/>
                <w14:ligatures w14:val="standardContextual"/>
              </w:rPr>
              <w:tab/>
            </w:r>
            <w:r w:rsidR="00DB3810" w:rsidRPr="00DB23A7">
              <w:rPr>
                <w:rStyle w:val="Hyperlink"/>
              </w:rPr>
              <w:t>Inleiding</w:t>
            </w:r>
            <w:r w:rsidR="00DB3810">
              <w:rPr>
                <w:webHidden/>
              </w:rPr>
              <w:tab/>
            </w:r>
            <w:r w:rsidR="00DB3810">
              <w:rPr>
                <w:webHidden/>
              </w:rPr>
              <w:fldChar w:fldCharType="begin"/>
            </w:r>
            <w:r w:rsidR="00DB3810">
              <w:rPr>
                <w:webHidden/>
              </w:rPr>
              <w:instrText xml:space="preserve"> PAGEREF _Toc191561595 \h </w:instrText>
            </w:r>
            <w:r w:rsidR="00DB3810">
              <w:rPr>
                <w:webHidden/>
              </w:rPr>
            </w:r>
            <w:r w:rsidR="00DB3810">
              <w:rPr>
                <w:webHidden/>
              </w:rPr>
              <w:fldChar w:fldCharType="separate"/>
            </w:r>
            <w:r w:rsidR="00175EA3">
              <w:rPr>
                <w:webHidden/>
              </w:rPr>
              <w:t>7</w:t>
            </w:r>
            <w:r w:rsidR="00DB3810">
              <w:rPr>
                <w:webHidden/>
              </w:rPr>
              <w:fldChar w:fldCharType="end"/>
            </w:r>
          </w:hyperlink>
        </w:p>
        <w:p w14:paraId="1A32463D" w14:textId="57FB64B2" w:rsidR="00DB3810" w:rsidRDefault="00000000" w:rsidP="00DB3810">
          <w:pPr>
            <w:pStyle w:val="TOC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1561596" w:history="1">
            <w:r w:rsidR="00DB3810" w:rsidRPr="00DB23A7">
              <w:rPr>
                <w:rStyle w:val="Hyperlink"/>
              </w:rPr>
              <w:t>1.1</w:t>
            </w:r>
            <w:r w:rsidR="00DB3810">
              <w:rPr>
                <w:rStyle w:val="Hyperlink"/>
              </w:rPr>
              <w:t xml:space="preserve"> </w:t>
            </w:r>
            <w:r w:rsidR="00DB3810" w:rsidRPr="00DB23A7">
              <w:rPr>
                <w:rStyle w:val="Hyperlink"/>
              </w:rPr>
              <w:t>Aanleiding onderzoek</w:t>
            </w:r>
            <w:r w:rsidR="00DB3810">
              <w:rPr>
                <w:webHidden/>
              </w:rPr>
              <w:tab/>
            </w:r>
            <w:r w:rsidR="00DB3810">
              <w:rPr>
                <w:webHidden/>
              </w:rPr>
              <w:fldChar w:fldCharType="begin"/>
            </w:r>
            <w:r w:rsidR="00DB3810">
              <w:rPr>
                <w:webHidden/>
              </w:rPr>
              <w:instrText xml:space="preserve"> PAGEREF _Toc191561596 \h </w:instrText>
            </w:r>
            <w:r w:rsidR="00DB3810">
              <w:rPr>
                <w:webHidden/>
              </w:rPr>
            </w:r>
            <w:r w:rsidR="00DB3810">
              <w:rPr>
                <w:webHidden/>
              </w:rPr>
              <w:fldChar w:fldCharType="separate"/>
            </w:r>
            <w:r w:rsidR="00175EA3">
              <w:rPr>
                <w:webHidden/>
              </w:rPr>
              <w:t>7</w:t>
            </w:r>
            <w:r w:rsidR="00DB3810">
              <w:rPr>
                <w:webHidden/>
              </w:rPr>
              <w:fldChar w:fldCharType="end"/>
            </w:r>
          </w:hyperlink>
        </w:p>
        <w:p w14:paraId="15BD591F" w14:textId="236C6C4F" w:rsidR="00DB3810" w:rsidRDefault="00000000" w:rsidP="00DB3810">
          <w:pPr>
            <w:pStyle w:val="TOC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1561597" w:history="1">
            <w:r w:rsidR="00DB3810" w:rsidRPr="00DB23A7">
              <w:rPr>
                <w:rStyle w:val="Hyperlink"/>
              </w:rPr>
              <w:t>1.2</w:t>
            </w:r>
            <w:r w:rsidR="00DB3810">
              <w:rPr>
                <w:rFonts w:asciiTheme="minorHAnsi" w:eastAsiaTheme="minorEastAsia" w:hAnsiTheme="minorHAnsi"/>
                <w:b w:val="0"/>
                <w:bCs w:val="0"/>
                <w:color w:val="auto"/>
                <w:kern w:val="2"/>
                <w:sz w:val="24"/>
                <w:szCs w:val="24"/>
                <w:lang w:eastAsia="nl-NL"/>
                <w14:ligatures w14:val="standardContextual"/>
              </w:rPr>
              <w:t xml:space="preserve"> </w:t>
            </w:r>
            <w:r w:rsidR="00DB3810" w:rsidRPr="00DB23A7">
              <w:rPr>
                <w:rStyle w:val="Hyperlink"/>
              </w:rPr>
              <w:t>Het belang van standaardisatie als een strategisch instrument</w:t>
            </w:r>
            <w:r w:rsidR="00DB3810">
              <w:rPr>
                <w:webHidden/>
              </w:rPr>
              <w:tab/>
            </w:r>
            <w:r w:rsidR="00DB3810">
              <w:rPr>
                <w:webHidden/>
              </w:rPr>
              <w:fldChar w:fldCharType="begin"/>
            </w:r>
            <w:r w:rsidR="00DB3810">
              <w:rPr>
                <w:webHidden/>
              </w:rPr>
              <w:instrText xml:space="preserve"> PAGEREF _Toc191561597 \h </w:instrText>
            </w:r>
            <w:r w:rsidR="00DB3810">
              <w:rPr>
                <w:webHidden/>
              </w:rPr>
            </w:r>
            <w:r w:rsidR="00DB3810">
              <w:rPr>
                <w:webHidden/>
              </w:rPr>
              <w:fldChar w:fldCharType="separate"/>
            </w:r>
            <w:r w:rsidR="00175EA3">
              <w:rPr>
                <w:webHidden/>
              </w:rPr>
              <w:t>8</w:t>
            </w:r>
            <w:r w:rsidR="00DB3810">
              <w:rPr>
                <w:webHidden/>
              </w:rPr>
              <w:fldChar w:fldCharType="end"/>
            </w:r>
          </w:hyperlink>
        </w:p>
        <w:p w14:paraId="1C10AE44" w14:textId="08C66D78" w:rsidR="00DB3810" w:rsidRDefault="00000000" w:rsidP="00DB3810">
          <w:pPr>
            <w:pStyle w:val="TOC1"/>
            <w:rPr>
              <w:rFonts w:asciiTheme="minorHAnsi" w:eastAsiaTheme="minorEastAsia" w:hAnsiTheme="minorHAnsi"/>
              <w:b w:val="0"/>
              <w:kern w:val="2"/>
              <w:sz w:val="24"/>
              <w:szCs w:val="24"/>
              <w:lang w:eastAsia="nl-NL"/>
              <w14:ligatures w14:val="standardContextual"/>
            </w:rPr>
          </w:pPr>
          <w:hyperlink w:anchor="_Toc191561598" w:history="1">
            <w:r w:rsidR="00DB3810" w:rsidRPr="00DB23A7">
              <w:rPr>
                <w:rStyle w:val="Hyperlink"/>
              </w:rPr>
              <w:t>2.</w:t>
            </w:r>
            <w:r w:rsidR="00DB3810">
              <w:rPr>
                <w:rFonts w:asciiTheme="minorHAnsi" w:eastAsiaTheme="minorEastAsia" w:hAnsiTheme="minorHAnsi"/>
                <w:b w:val="0"/>
                <w:kern w:val="2"/>
                <w:sz w:val="24"/>
                <w:szCs w:val="24"/>
                <w:lang w:eastAsia="nl-NL"/>
                <w14:ligatures w14:val="standardContextual"/>
              </w:rPr>
              <w:tab/>
            </w:r>
            <w:r w:rsidR="00DB3810" w:rsidRPr="00DB23A7">
              <w:rPr>
                <w:rStyle w:val="Hyperlink"/>
              </w:rPr>
              <w:t>Onderzoeksvragen</w:t>
            </w:r>
            <w:r w:rsidR="00DB3810">
              <w:rPr>
                <w:webHidden/>
              </w:rPr>
              <w:tab/>
            </w:r>
            <w:r w:rsidR="00DB3810">
              <w:rPr>
                <w:webHidden/>
              </w:rPr>
              <w:fldChar w:fldCharType="begin"/>
            </w:r>
            <w:r w:rsidR="00DB3810">
              <w:rPr>
                <w:webHidden/>
              </w:rPr>
              <w:instrText xml:space="preserve"> PAGEREF _Toc191561598 \h </w:instrText>
            </w:r>
            <w:r w:rsidR="00DB3810">
              <w:rPr>
                <w:webHidden/>
              </w:rPr>
            </w:r>
            <w:r w:rsidR="00DB3810">
              <w:rPr>
                <w:webHidden/>
              </w:rPr>
              <w:fldChar w:fldCharType="separate"/>
            </w:r>
            <w:r w:rsidR="00175EA3">
              <w:rPr>
                <w:webHidden/>
              </w:rPr>
              <w:t>9</w:t>
            </w:r>
            <w:r w:rsidR="00DB3810">
              <w:rPr>
                <w:webHidden/>
              </w:rPr>
              <w:fldChar w:fldCharType="end"/>
            </w:r>
          </w:hyperlink>
        </w:p>
        <w:p w14:paraId="46FA1C6D" w14:textId="39D25C6F" w:rsidR="00DB3810" w:rsidRDefault="00000000" w:rsidP="00DB3810">
          <w:pPr>
            <w:pStyle w:val="TOC2"/>
            <w:tabs>
              <w:tab w:val="left" w:pos="1247"/>
            </w:tabs>
            <w:rPr>
              <w:rFonts w:asciiTheme="minorHAnsi" w:eastAsiaTheme="minorEastAsia" w:hAnsiTheme="minorHAnsi"/>
              <w:b w:val="0"/>
              <w:bCs w:val="0"/>
              <w:color w:val="auto"/>
              <w:kern w:val="2"/>
              <w:sz w:val="24"/>
              <w:szCs w:val="24"/>
              <w:lang w:eastAsia="nl-NL"/>
              <w14:ligatures w14:val="standardContextual"/>
            </w:rPr>
          </w:pPr>
          <w:hyperlink w:anchor="_Toc191561599" w:history="1">
            <w:r w:rsidR="00DB3810" w:rsidRPr="00DB23A7">
              <w:rPr>
                <w:rStyle w:val="Hyperlink"/>
              </w:rPr>
              <w:t>2.1</w:t>
            </w:r>
            <w:r w:rsidR="00DB3810">
              <w:rPr>
                <w:rStyle w:val="Hyperlink"/>
              </w:rPr>
              <w:t xml:space="preserve"> </w:t>
            </w:r>
            <w:r w:rsidR="00DB3810" w:rsidRPr="00DB23A7">
              <w:rPr>
                <w:rStyle w:val="Hyperlink"/>
              </w:rPr>
              <w:t>Scope en overwegingen</w:t>
            </w:r>
            <w:r w:rsidR="00DB3810">
              <w:rPr>
                <w:webHidden/>
              </w:rPr>
              <w:tab/>
            </w:r>
            <w:r w:rsidR="00DB3810">
              <w:rPr>
                <w:webHidden/>
              </w:rPr>
              <w:fldChar w:fldCharType="begin"/>
            </w:r>
            <w:r w:rsidR="00DB3810">
              <w:rPr>
                <w:webHidden/>
              </w:rPr>
              <w:instrText xml:space="preserve"> PAGEREF _Toc191561599 \h </w:instrText>
            </w:r>
            <w:r w:rsidR="00DB3810">
              <w:rPr>
                <w:webHidden/>
              </w:rPr>
            </w:r>
            <w:r w:rsidR="00DB3810">
              <w:rPr>
                <w:webHidden/>
              </w:rPr>
              <w:fldChar w:fldCharType="separate"/>
            </w:r>
            <w:r w:rsidR="00175EA3">
              <w:rPr>
                <w:webHidden/>
              </w:rPr>
              <w:t>9</w:t>
            </w:r>
            <w:r w:rsidR="00DB3810">
              <w:rPr>
                <w:webHidden/>
              </w:rPr>
              <w:fldChar w:fldCharType="end"/>
            </w:r>
          </w:hyperlink>
        </w:p>
        <w:p w14:paraId="04216482" w14:textId="2C9AECB1" w:rsidR="00DB3810" w:rsidRDefault="00000000" w:rsidP="00DB3810">
          <w:pPr>
            <w:pStyle w:val="TOC1"/>
            <w:rPr>
              <w:rFonts w:asciiTheme="minorHAnsi" w:eastAsiaTheme="minorEastAsia" w:hAnsiTheme="minorHAnsi"/>
              <w:b w:val="0"/>
              <w:kern w:val="2"/>
              <w:sz w:val="24"/>
              <w:szCs w:val="24"/>
              <w:lang w:eastAsia="nl-NL"/>
              <w14:ligatures w14:val="standardContextual"/>
            </w:rPr>
          </w:pPr>
          <w:hyperlink w:anchor="_Toc191561600" w:history="1">
            <w:r w:rsidR="00DB3810" w:rsidRPr="00DB23A7">
              <w:rPr>
                <w:rStyle w:val="Hyperlink"/>
              </w:rPr>
              <w:t>3.</w:t>
            </w:r>
            <w:r w:rsidR="00DB3810">
              <w:rPr>
                <w:rFonts w:asciiTheme="minorHAnsi" w:eastAsiaTheme="minorEastAsia" w:hAnsiTheme="minorHAnsi"/>
                <w:b w:val="0"/>
                <w:kern w:val="2"/>
                <w:sz w:val="24"/>
                <w:szCs w:val="24"/>
                <w:lang w:eastAsia="nl-NL"/>
                <w14:ligatures w14:val="standardContextual"/>
              </w:rPr>
              <w:tab/>
            </w:r>
            <w:r w:rsidR="00DB3810" w:rsidRPr="00DB23A7">
              <w:rPr>
                <w:rStyle w:val="Hyperlink"/>
              </w:rPr>
              <w:t>Methode van onderzoek</w:t>
            </w:r>
            <w:r w:rsidR="00DB3810">
              <w:rPr>
                <w:webHidden/>
              </w:rPr>
              <w:tab/>
            </w:r>
            <w:r w:rsidR="00DB3810">
              <w:rPr>
                <w:webHidden/>
              </w:rPr>
              <w:fldChar w:fldCharType="begin"/>
            </w:r>
            <w:r w:rsidR="00DB3810">
              <w:rPr>
                <w:webHidden/>
              </w:rPr>
              <w:instrText xml:space="preserve"> PAGEREF _Toc191561600 \h </w:instrText>
            </w:r>
            <w:r w:rsidR="00DB3810">
              <w:rPr>
                <w:webHidden/>
              </w:rPr>
            </w:r>
            <w:r w:rsidR="00DB3810">
              <w:rPr>
                <w:webHidden/>
              </w:rPr>
              <w:fldChar w:fldCharType="separate"/>
            </w:r>
            <w:r w:rsidR="00175EA3">
              <w:rPr>
                <w:webHidden/>
              </w:rPr>
              <w:t>11</w:t>
            </w:r>
            <w:r w:rsidR="00DB3810">
              <w:rPr>
                <w:webHidden/>
              </w:rPr>
              <w:fldChar w:fldCharType="end"/>
            </w:r>
          </w:hyperlink>
        </w:p>
        <w:p w14:paraId="101979B7" w14:textId="473DC841" w:rsidR="00DB3810" w:rsidRDefault="00000000" w:rsidP="00DB3810">
          <w:pPr>
            <w:pStyle w:val="TOC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1561601" w:history="1">
            <w:r w:rsidR="00DB3810" w:rsidRPr="00DB23A7">
              <w:rPr>
                <w:rStyle w:val="Hyperlink"/>
              </w:rPr>
              <w:t>3.1</w:t>
            </w:r>
            <w:r w:rsidR="00DB3810">
              <w:rPr>
                <w:rStyle w:val="Hyperlink"/>
              </w:rPr>
              <w:t xml:space="preserve"> </w:t>
            </w:r>
            <w:r w:rsidR="00DB3810" w:rsidRPr="00DB23A7">
              <w:rPr>
                <w:rStyle w:val="Hyperlink"/>
              </w:rPr>
              <w:t>Kwantitatieve analyse participatie</w:t>
            </w:r>
            <w:r w:rsidR="00DB3810">
              <w:rPr>
                <w:webHidden/>
              </w:rPr>
              <w:tab/>
            </w:r>
            <w:r w:rsidR="00DB3810">
              <w:rPr>
                <w:webHidden/>
              </w:rPr>
              <w:fldChar w:fldCharType="begin"/>
            </w:r>
            <w:r w:rsidR="00DB3810">
              <w:rPr>
                <w:webHidden/>
              </w:rPr>
              <w:instrText xml:space="preserve"> PAGEREF _Toc191561601 \h </w:instrText>
            </w:r>
            <w:r w:rsidR="00DB3810">
              <w:rPr>
                <w:webHidden/>
              </w:rPr>
            </w:r>
            <w:r w:rsidR="00DB3810">
              <w:rPr>
                <w:webHidden/>
              </w:rPr>
              <w:fldChar w:fldCharType="separate"/>
            </w:r>
            <w:r w:rsidR="00175EA3">
              <w:rPr>
                <w:webHidden/>
              </w:rPr>
              <w:t>11</w:t>
            </w:r>
            <w:r w:rsidR="00DB3810">
              <w:rPr>
                <w:webHidden/>
              </w:rPr>
              <w:fldChar w:fldCharType="end"/>
            </w:r>
          </w:hyperlink>
        </w:p>
        <w:p w14:paraId="3C5F1495" w14:textId="11B60D81" w:rsidR="00DB3810" w:rsidRDefault="00000000" w:rsidP="00DB3810">
          <w:pPr>
            <w:pStyle w:val="TOC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1561602" w:history="1">
            <w:r w:rsidR="00DB3810" w:rsidRPr="00DB23A7">
              <w:rPr>
                <w:rStyle w:val="Hyperlink"/>
              </w:rPr>
              <w:t>3.2</w:t>
            </w:r>
            <w:r w:rsidR="00DB3810">
              <w:rPr>
                <w:rStyle w:val="Hyperlink"/>
              </w:rPr>
              <w:t xml:space="preserve"> </w:t>
            </w:r>
            <w:r w:rsidR="00DB3810" w:rsidRPr="00DB23A7">
              <w:rPr>
                <w:rStyle w:val="Hyperlink"/>
              </w:rPr>
              <w:t>Interviews</w:t>
            </w:r>
            <w:r w:rsidR="00DB3810">
              <w:rPr>
                <w:webHidden/>
              </w:rPr>
              <w:tab/>
            </w:r>
            <w:r w:rsidR="00DB3810">
              <w:rPr>
                <w:webHidden/>
              </w:rPr>
              <w:fldChar w:fldCharType="begin"/>
            </w:r>
            <w:r w:rsidR="00DB3810">
              <w:rPr>
                <w:webHidden/>
              </w:rPr>
              <w:instrText xml:space="preserve"> PAGEREF _Toc191561602 \h </w:instrText>
            </w:r>
            <w:r w:rsidR="00DB3810">
              <w:rPr>
                <w:webHidden/>
              </w:rPr>
            </w:r>
            <w:r w:rsidR="00DB3810">
              <w:rPr>
                <w:webHidden/>
              </w:rPr>
              <w:fldChar w:fldCharType="separate"/>
            </w:r>
            <w:r w:rsidR="00175EA3">
              <w:rPr>
                <w:webHidden/>
              </w:rPr>
              <w:t>12</w:t>
            </w:r>
            <w:r w:rsidR="00DB3810">
              <w:rPr>
                <w:webHidden/>
              </w:rPr>
              <w:fldChar w:fldCharType="end"/>
            </w:r>
          </w:hyperlink>
        </w:p>
        <w:p w14:paraId="26A56D53" w14:textId="3AEBA777" w:rsidR="00DB3810" w:rsidRDefault="00000000" w:rsidP="00DB3810">
          <w:pPr>
            <w:pStyle w:val="TOC1"/>
            <w:rPr>
              <w:rFonts w:asciiTheme="minorHAnsi" w:eastAsiaTheme="minorEastAsia" w:hAnsiTheme="minorHAnsi"/>
              <w:b w:val="0"/>
              <w:kern w:val="2"/>
              <w:sz w:val="24"/>
              <w:szCs w:val="24"/>
              <w:lang w:eastAsia="nl-NL"/>
              <w14:ligatures w14:val="standardContextual"/>
            </w:rPr>
          </w:pPr>
          <w:hyperlink w:anchor="_Toc191561603" w:history="1">
            <w:r w:rsidR="00DB3810" w:rsidRPr="00DB23A7">
              <w:rPr>
                <w:rStyle w:val="Hyperlink"/>
                <w:bCs/>
              </w:rPr>
              <w:t>4.</w:t>
            </w:r>
            <w:r w:rsidR="00DB3810">
              <w:rPr>
                <w:rFonts w:asciiTheme="minorHAnsi" w:eastAsiaTheme="minorEastAsia" w:hAnsiTheme="minorHAnsi"/>
                <w:b w:val="0"/>
                <w:kern w:val="2"/>
                <w:sz w:val="24"/>
                <w:szCs w:val="24"/>
                <w:lang w:eastAsia="nl-NL"/>
                <w14:ligatures w14:val="standardContextual"/>
              </w:rPr>
              <w:tab/>
            </w:r>
            <w:r w:rsidR="00DB3810" w:rsidRPr="00DB23A7">
              <w:rPr>
                <w:rStyle w:val="Hyperlink"/>
              </w:rPr>
              <w:t>Onderzoeksvraag 1: Hoe zijn Nederlandse belanghebbenden ten opzichte van andere landen vertegenwoordigd in internationale standaardisatie-organisaties?</w:t>
            </w:r>
            <w:r w:rsidR="00DB3810">
              <w:rPr>
                <w:webHidden/>
              </w:rPr>
              <w:tab/>
            </w:r>
            <w:r w:rsidR="00DB3810">
              <w:rPr>
                <w:webHidden/>
              </w:rPr>
              <w:fldChar w:fldCharType="begin"/>
            </w:r>
            <w:r w:rsidR="00DB3810">
              <w:rPr>
                <w:webHidden/>
              </w:rPr>
              <w:instrText xml:space="preserve"> PAGEREF _Toc191561603 \h </w:instrText>
            </w:r>
            <w:r w:rsidR="00DB3810">
              <w:rPr>
                <w:webHidden/>
              </w:rPr>
            </w:r>
            <w:r w:rsidR="00DB3810">
              <w:rPr>
                <w:webHidden/>
              </w:rPr>
              <w:fldChar w:fldCharType="separate"/>
            </w:r>
            <w:r w:rsidR="00175EA3">
              <w:rPr>
                <w:webHidden/>
              </w:rPr>
              <w:t>13</w:t>
            </w:r>
            <w:r w:rsidR="00DB3810">
              <w:rPr>
                <w:webHidden/>
              </w:rPr>
              <w:fldChar w:fldCharType="end"/>
            </w:r>
          </w:hyperlink>
        </w:p>
        <w:p w14:paraId="335FD0C9" w14:textId="59A2B4A8"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04" w:history="1">
            <w:r w:rsidR="00DB3810" w:rsidRPr="00DB23A7">
              <w:rPr>
                <w:rStyle w:val="Hyperlink"/>
              </w:rPr>
              <w:t>4.1</w:t>
            </w:r>
            <w:r w:rsidR="00DB3810">
              <w:rPr>
                <w:rStyle w:val="Hyperlink"/>
              </w:rPr>
              <w:t xml:space="preserve"> </w:t>
            </w:r>
            <w:r w:rsidR="00DB3810" w:rsidRPr="00DB23A7">
              <w:rPr>
                <w:rStyle w:val="Hyperlink"/>
              </w:rPr>
              <w:t>Beschrijving en terminologie van verzamelde gegevens</w:t>
            </w:r>
            <w:r w:rsidR="00DB3810">
              <w:rPr>
                <w:webHidden/>
              </w:rPr>
              <w:tab/>
            </w:r>
            <w:r w:rsidR="00DB3810">
              <w:rPr>
                <w:webHidden/>
              </w:rPr>
              <w:fldChar w:fldCharType="begin"/>
            </w:r>
            <w:r w:rsidR="00DB3810">
              <w:rPr>
                <w:webHidden/>
              </w:rPr>
              <w:instrText xml:space="preserve"> PAGEREF _Toc191561604 \h </w:instrText>
            </w:r>
            <w:r w:rsidR="00DB3810">
              <w:rPr>
                <w:webHidden/>
              </w:rPr>
            </w:r>
            <w:r w:rsidR="00DB3810">
              <w:rPr>
                <w:webHidden/>
              </w:rPr>
              <w:fldChar w:fldCharType="separate"/>
            </w:r>
            <w:r w:rsidR="00175EA3">
              <w:rPr>
                <w:webHidden/>
              </w:rPr>
              <w:t>13</w:t>
            </w:r>
            <w:r w:rsidR="00DB3810">
              <w:rPr>
                <w:webHidden/>
              </w:rPr>
              <w:fldChar w:fldCharType="end"/>
            </w:r>
          </w:hyperlink>
        </w:p>
        <w:p w14:paraId="7DD97B5E" w14:textId="6C909020" w:rsidR="00DB3810" w:rsidRDefault="00000000" w:rsidP="00DB3810">
          <w:pPr>
            <w:pStyle w:val="TOC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1561605" w:history="1">
            <w:r w:rsidR="00DB3810" w:rsidRPr="00DB23A7">
              <w:rPr>
                <w:rStyle w:val="Hyperlink"/>
              </w:rPr>
              <w:t>4.2</w:t>
            </w:r>
            <w:r w:rsidR="00DB3810">
              <w:rPr>
                <w:rStyle w:val="Hyperlink"/>
              </w:rPr>
              <w:t xml:space="preserve"> </w:t>
            </w:r>
            <w:r w:rsidR="00DB3810" w:rsidRPr="00DB23A7">
              <w:rPr>
                <w:rStyle w:val="Hyperlink"/>
              </w:rPr>
              <w:t>Nederlandse participatie per organisatietype</w:t>
            </w:r>
            <w:r w:rsidR="00DB3810">
              <w:rPr>
                <w:webHidden/>
              </w:rPr>
              <w:tab/>
            </w:r>
            <w:r w:rsidR="00DB3810">
              <w:rPr>
                <w:webHidden/>
              </w:rPr>
              <w:fldChar w:fldCharType="begin"/>
            </w:r>
            <w:r w:rsidR="00DB3810">
              <w:rPr>
                <w:webHidden/>
              </w:rPr>
              <w:instrText xml:space="preserve"> PAGEREF _Toc191561605 \h </w:instrText>
            </w:r>
            <w:r w:rsidR="00DB3810">
              <w:rPr>
                <w:webHidden/>
              </w:rPr>
            </w:r>
            <w:r w:rsidR="00DB3810">
              <w:rPr>
                <w:webHidden/>
              </w:rPr>
              <w:fldChar w:fldCharType="separate"/>
            </w:r>
            <w:r w:rsidR="00175EA3">
              <w:rPr>
                <w:webHidden/>
              </w:rPr>
              <w:t>15</w:t>
            </w:r>
            <w:r w:rsidR="00DB3810">
              <w:rPr>
                <w:webHidden/>
              </w:rPr>
              <w:fldChar w:fldCharType="end"/>
            </w:r>
          </w:hyperlink>
        </w:p>
        <w:p w14:paraId="1B5EC8E0" w14:textId="78A85306" w:rsidR="00DB3810" w:rsidRDefault="00000000" w:rsidP="00DB3810">
          <w:pPr>
            <w:pStyle w:val="TOC2"/>
            <w:tabs>
              <w:tab w:val="left" w:pos="927"/>
            </w:tabs>
            <w:rPr>
              <w:rFonts w:asciiTheme="minorHAnsi" w:eastAsiaTheme="minorEastAsia" w:hAnsiTheme="minorHAnsi"/>
              <w:b w:val="0"/>
              <w:bCs w:val="0"/>
              <w:color w:val="auto"/>
              <w:kern w:val="2"/>
              <w:sz w:val="24"/>
              <w:szCs w:val="24"/>
              <w:lang w:eastAsia="nl-NL"/>
              <w14:ligatures w14:val="standardContextual"/>
            </w:rPr>
          </w:pPr>
          <w:hyperlink w:anchor="_Toc191561606" w:history="1">
            <w:r w:rsidR="00DB3810" w:rsidRPr="00DB23A7">
              <w:rPr>
                <w:rStyle w:val="Hyperlink"/>
              </w:rPr>
              <w:t>4.3</w:t>
            </w:r>
            <w:r w:rsidR="00DB3810">
              <w:rPr>
                <w:rStyle w:val="Hyperlink"/>
              </w:rPr>
              <w:t xml:space="preserve"> </w:t>
            </w:r>
            <w:r w:rsidR="00DB3810" w:rsidRPr="00DB23A7">
              <w:rPr>
                <w:rStyle w:val="Hyperlink"/>
              </w:rPr>
              <w:t>Trends in Nederlandse vertegenwoordiging</w:t>
            </w:r>
            <w:r w:rsidR="00DB3810">
              <w:rPr>
                <w:webHidden/>
              </w:rPr>
              <w:tab/>
            </w:r>
            <w:r w:rsidR="00DB3810">
              <w:rPr>
                <w:webHidden/>
              </w:rPr>
              <w:fldChar w:fldCharType="begin"/>
            </w:r>
            <w:r w:rsidR="00DB3810">
              <w:rPr>
                <w:webHidden/>
              </w:rPr>
              <w:instrText xml:space="preserve"> PAGEREF _Toc191561606 \h </w:instrText>
            </w:r>
            <w:r w:rsidR="00DB3810">
              <w:rPr>
                <w:webHidden/>
              </w:rPr>
            </w:r>
            <w:r w:rsidR="00DB3810">
              <w:rPr>
                <w:webHidden/>
              </w:rPr>
              <w:fldChar w:fldCharType="separate"/>
            </w:r>
            <w:r w:rsidR="00175EA3">
              <w:rPr>
                <w:webHidden/>
              </w:rPr>
              <w:t>16</w:t>
            </w:r>
            <w:r w:rsidR="00DB3810">
              <w:rPr>
                <w:webHidden/>
              </w:rPr>
              <w:fldChar w:fldCharType="end"/>
            </w:r>
          </w:hyperlink>
        </w:p>
        <w:p w14:paraId="1E4CF971" w14:textId="6C663533"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07" w:history="1">
            <w:r w:rsidR="00DB3810" w:rsidRPr="00DB23A7">
              <w:rPr>
                <w:rStyle w:val="Hyperlink"/>
              </w:rPr>
              <w:t>4.4 Nederlandse vertegenwoordiging in formele rollen</w:t>
            </w:r>
            <w:r w:rsidR="00DB3810">
              <w:rPr>
                <w:webHidden/>
              </w:rPr>
              <w:tab/>
            </w:r>
            <w:r w:rsidR="00DB3810">
              <w:rPr>
                <w:webHidden/>
              </w:rPr>
              <w:fldChar w:fldCharType="begin"/>
            </w:r>
            <w:r w:rsidR="00DB3810">
              <w:rPr>
                <w:webHidden/>
              </w:rPr>
              <w:instrText xml:space="preserve"> PAGEREF _Toc191561607 \h </w:instrText>
            </w:r>
            <w:r w:rsidR="00DB3810">
              <w:rPr>
                <w:webHidden/>
              </w:rPr>
            </w:r>
            <w:r w:rsidR="00DB3810">
              <w:rPr>
                <w:webHidden/>
              </w:rPr>
              <w:fldChar w:fldCharType="separate"/>
            </w:r>
            <w:r w:rsidR="00175EA3">
              <w:rPr>
                <w:webHidden/>
              </w:rPr>
              <w:t>18</w:t>
            </w:r>
            <w:r w:rsidR="00DB3810">
              <w:rPr>
                <w:webHidden/>
              </w:rPr>
              <w:fldChar w:fldCharType="end"/>
            </w:r>
          </w:hyperlink>
        </w:p>
        <w:p w14:paraId="0A0A2325" w14:textId="1CEB597F"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08" w:history="1">
            <w:r w:rsidR="00DB3810" w:rsidRPr="00DB23A7">
              <w:rPr>
                <w:rStyle w:val="Hyperlink"/>
              </w:rPr>
              <w:t>4.5 Het ontstane beeld na analyse van de data</w:t>
            </w:r>
            <w:r w:rsidR="00DB3810">
              <w:rPr>
                <w:webHidden/>
              </w:rPr>
              <w:tab/>
            </w:r>
            <w:r w:rsidR="00DB3810">
              <w:rPr>
                <w:webHidden/>
              </w:rPr>
              <w:fldChar w:fldCharType="begin"/>
            </w:r>
            <w:r w:rsidR="00DB3810">
              <w:rPr>
                <w:webHidden/>
              </w:rPr>
              <w:instrText xml:space="preserve"> PAGEREF _Toc191561608 \h </w:instrText>
            </w:r>
            <w:r w:rsidR="00DB3810">
              <w:rPr>
                <w:webHidden/>
              </w:rPr>
            </w:r>
            <w:r w:rsidR="00DB3810">
              <w:rPr>
                <w:webHidden/>
              </w:rPr>
              <w:fldChar w:fldCharType="separate"/>
            </w:r>
            <w:r w:rsidR="00175EA3">
              <w:rPr>
                <w:webHidden/>
              </w:rPr>
              <w:t>22</w:t>
            </w:r>
            <w:r w:rsidR="00DB3810">
              <w:rPr>
                <w:webHidden/>
              </w:rPr>
              <w:fldChar w:fldCharType="end"/>
            </w:r>
          </w:hyperlink>
        </w:p>
        <w:p w14:paraId="41F2F3AB" w14:textId="08B17FCA" w:rsidR="00DB3810" w:rsidRDefault="00000000" w:rsidP="00DB3810">
          <w:pPr>
            <w:pStyle w:val="TOC1"/>
            <w:rPr>
              <w:rFonts w:asciiTheme="minorHAnsi" w:eastAsiaTheme="minorEastAsia" w:hAnsiTheme="minorHAnsi"/>
              <w:b w:val="0"/>
              <w:kern w:val="2"/>
              <w:sz w:val="24"/>
              <w:szCs w:val="24"/>
              <w:lang w:eastAsia="nl-NL"/>
              <w14:ligatures w14:val="standardContextual"/>
            </w:rPr>
          </w:pPr>
          <w:hyperlink w:anchor="_Toc191561609" w:history="1">
            <w:r w:rsidR="00DB3810" w:rsidRPr="00DB23A7">
              <w:rPr>
                <w:rStyle w:val="Hyperlink"/>
                <w:bCs/>
              </w:rPr>
              <w:t>5.</w:t>
            </w:r>
            <w:r w:rsidR="00DB3810">
              <w:rPr>
                <w:rFonts w:asciiTheme="minorHAnsi" w:eastAsiaTheme="minorEastAsia" w:hAnsiTheme="minorHAnsi"/>
                <w:b w:val="0"/>
                <w:kern w:val="2"/>
                <w:sz w:val="24"/>
                <w:szCs w:val="24"/>
                <w:lang w:eastAsia="nl-NL"/>
                <w14:ligatures w14:val="standardContextual"/>
              </w:rPr>
              <w:tab/>
            </w:r>
            <w:r w:rsidR="00DB3810" w:rsidRPr="00DB23A7">
              <w:rPr>
                <w:rStyle w:val="Hyperlink"/>
              </w:rPr>
              <w:t>Onderzoeksvraag 2:  Wat drijft de betrokkenheid van de verschillende Nederlandse organisaties?</w:t>
            </w:r>
            <w:r w:rsidR="00DB3810">
              <w:rPr>
                <w:webHidden/>
              </w:rPr>
              <w:tab/>
            </w:r>
            <w:r w:rsidR="00DB3810">
              <w:rPr>
                <w:webHidden/>
              </w:rPr>
              <w:fldChar w:fldCharType="begin"/>
            </w:r>
            <w:r w:rsidR="00DB3810">
              <w:rPr>
                <w:webHidden/>
              </w:rPr>
              <w:instrText xml:space="preserve"> PAGEREF _Toc191561609 \h </w:instrText>
            </w:r>
            <w:r w:rsidR="00DB3810">
              <w:rPr>
                <w:webHidden/>
              </w:rPr>
            </w:r>
            <w:r w:rsidR="00DB3810">
              <w:rPr>
                <w:webHidden/>
              </w:rPr>
              <w:fldChar w:fldCharType="separate"/>
            </w:r>
            <w:r w:rsidR="00175EA3">
              <w:rPr>
                <w:webHidden/>
              </w:rPr>
              <w:t>24</w:t>
            </w:r>
            <w:r w:rsidR="00DB3810">
              <w:rPr>
                <w:webHidden/>
              </w:rPr>
              <w:fldChar w:fldCharType="end"/>
            </w:r>
          </w:hyperlink>
        </w:p>
        <w:p w14:paraId="207ACDED" w14:textId="7749D4A8"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10" w:history="1">
            <w:r w:rsidR="00DB3810" w:rsidRPr="00DB23A7">
              <w:rPr>
                <w:rStyle w:val="Hyperlink"/>
              </w:rPr>
              <w:t>5.1 Motivatie voor deelname</w:t>
            </w:r>
            <w:r w:rsidR="00DB3810">
              <w:rPr>
                <w:webHidden/>
              </w:rPr>
              <w:tab/>
            </w:r>
            <w:r w:rsidR="00DB3810">
              <w:rPr>
                <w:webHidden/>
              </w:rPr>
              <w:fldChar w:fldCharType="begin"/>
            </w:r>
            <w:r w:rsidR="00DB3810">
              <w:rPr>
                <w:webHidden/>
              </w:rPr>
              <w:instrText xml:space="preserve"> PAGEREF _Toc191561610 \h </w:instrText>
            </w:r>
            <w:r w:rsidR="00DB3810">
              <w:rPr>
                <w:webHidden/>
              </w:rPr>
            </w:r>
            <w:r w:rsidR="00DB3810">
              <w:rPr>
                <w:webHidden/>
              </w:rPr>
              <w:fldChar w:fldCharType="separate"/>
            </w:r>
            <w:r w:rsidR="00175EA3">
              <w:rPr>
                <w:webHidden/>
              </w:rPr>
              <w:t>24</w:t>
            </w:r>
            <w:r w:rsidR="00DB3810">
              <w:rPr>
                <w:webHidden/>
              </w:rPr>
              <w:fldChar w:fldCharType="end"/>
            </w:r>
          </w:hyperlink>
        </w:p>
        <w:p w14:paraId="223AB8AB" w14:textId="7515AAE5"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11" w:history="1">
            <w:r w:rsidR="00DB3810" w:rsidRPr="00DB23A7">
              <w:rPr>
                <w:rStyle w:val="Hyperlink"/>
              </w:rPr>
              <w:t>5.2 Deelname en betrokkenheid in de toekomst</w:t>
            </w:r>
            <w:r w:rsidR="00DB3810">
              <w:rPr>
                <w:webHidden/>
              </w:rPr>
              <w:tab/>
            </w:r>
            <w:r w:rsidR="00DB3810">
              <w:rPr>
                <w:webHidden/>
              </w:rPr>
              <w:fldChar w:fldCharType="begin"/>
            </w:r>
            <w:r w:rsidR="00DB3810">
              <w:rPr>
                <w:webHidden/>
              </w:rPr>
              <w:instrText xml:space="preserve"> PAGEREF _Toc191561611 \h </w:instrText>
            </w:r>
            <w:r w:rsidR="00DB3810">
              <w:rPr>
                <w:webHidden/>
              </w:rPr>
            </w:r>
            <w:r w:rsidR="00DB3810">
              <w:rPr>
                <w:webHidden/>
              </w:rPr>
              <w:fldChar w:fldCharType="separate"/>
            </w:r>
            <w:r w:rsidR="00175EA3">
              <w:rPr>
                <w:webHidden/>
              </w:rPr>
              <w:t>26</w:t>
            </w:r>
            <w:r w:rsidR="00DB3810">
              <w:rPr>
                <w:webHidden/>
              </w:rPr>
              <w:fldChar w:fldCharType="end"/>
            </w:r>
          </w:hyperlink>
        </w:p>
        <w:p w14:paraId="41CB3B1B" w14:textId="0DBCE287"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12" w:history="1">
            <w:r w:rsidR="00DB3810" w:rsidRPr="00DB23A7">
              <w:rPr>
                <w:rStyle w:val="Hyperlink"/>
              </w:rPr>
              <w:t>5.3 Het ontstane beeld na analyse van de interviews met betrekking tot de betrokkenheid</w:t>
            </w:r>
            <w:r w:rsidR="00DB3810">
              <w:rPr>
                <w:webHidden/>
              </w:rPr>
              <w:tab/>
            </w:r>
          </w:hyperlink>
        </w:p>
        <w:p w14:paraId="2CA7637C" w14:textId="41449921" w:rsidR="00DB3810" w:rsidRDefault="00000000" w:rsidP="00DB3810">
          <w:pPr>
            <w:pStyle w:val="TOC1"/>
            <w:rPr>
              <w:rFonts w:asciiTheme="minorHAnsi" w:eastAsiaTheme="minorEastAsia" w:hAnsiTheme="minorHAnsi"/>
              <w:b w:val="0"/>
              <w:kern w:val="2"/>
              <w:sz w:val="24"/>
              <w:szCs w:val="24"/>
              <w:lang w:eastAsia="nl-NL"/>
              <w14:ligatures w14:val="standardContextual"/>
            </w:rPr>
          </w:pPr>
          <w:hyperlink w:anchor="_Toc191561613" w:history="1">
            <w:r w:rsidR="00DB3810" w:rsidRPr="00DB23A7">
              <w:rPr>
                <w:rStyle w:val="Hyperlink"/>
              </w:rPr>
              <w:t>6.</w:t>
            </w:r>
            <w:r w:rsidR="00DB3810">
              <w:rPr>
                <w:rFonts w:asciiTheme="minorHAnsi" w:eastAsiaTheme="minorEastAsia" w:hAnsiTheme="minorHAnsi"/>
                <w:b w:val="0"/>
                <w:kern w:val="2"/>
                <w:sz w:val="24"/>
                <w:szCs w:val="24"/>
                <w:lang w:eastAsia="nl-NL"/>
                <w14:ligatures w14:val="standardContextual"/>
              </w:rPr>
              <w:tab/>
            </w:r>
            <w:r w:rsidR="00DB3810" w:rsidRPr="00DB23A7">
              <w:rPr>
                <w:rStyle w:val="Hyperlink"/>
              </w:rPr>
              <w:t xml:space="preserve">Onderzoeksvraag 3: Indien gewenst, wat kan de overheid doen om de Nederlandse deelname in belangrijke Europese en internationale standaardisatieprocessen te vergroten of beter af te stemmen? </w:t>
            </w:r>
            <w:r w:rsidR="00DB3810">
              <w:rPr>
                <w:webHidden/>
              </w:rPr>
              <w:tab/>
            </w:r>
            <w:r w:rsidR="00DB3810">
              <w:rPr>
                <w:webHidden/>
              </w:rPr>
              <w:fldChar w:fldCharType="begin"/>
            </w:r>
            <w:r w:rsidR="00DB3810">
              <w:rPr>
                <w:webHidden/>
              </w:rPr>
              <w:instrText xml:space="preserve"> PAGEREF _Toc191561613 \h </w:instrText>
            </w:r>
            <w:r w:rsidR="00DB3810">
              <w:rPr>
                <w:webHidden/>
              </w:rPr>
            </w:r>
            <w:r w:rsidR="00DB3810">
              <w:rPr>
                <w:webHidden/>
              </w:rPr>
              <w:fldChar w:fldCharType="separate"/>
            </w:r>
            <w:r w:rsidR="00175EA3">
              <w:rPr>
                <w:webHidden/>
              </w:rPr>
              <w:t>28</w:t>
            </w:r>
            <w:r w:rsidR="00DB3810">
              <w:rPr>
                <w:webHidden/>
              </w:rPr>
              <w:fldChar w:fldCharType="end"/>
            </w:r>
          </w:hyperlink>
        </w:p>
        <w:p w14:paraId="2CA05C5F" w14:textId="1F4E99EC"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14" w:history="1">
            <w:r w:rsidR="00DB3810" w:rsidRPr="00DB23A7">
              <w:rPr>
                <w:rStyle w:val="Hyperlink"/>
              </w:rPr>
              <w:t>6.1 Huidige activiteiten</w:t>
            </w:r>
            <w:r w:rsidR="00DB3810">
              <w:rPr>
                <w:webHidden/>
              </w:rPr>
              <w:tab/>
            </w:r>
            <w:r w:rsidR="00DB3810">
              <w:rPr>
                <w:webHidden/>
              </w:rPr>
              <w:fldChar w:fldCharType="begin"/>
            </w:r>
            <w:r w:rsidR="00DB3810">
              <w:rPr>
                <w:webHidden/>
              </w:rPr>
              <w:instrText xml:space="preserve"> PAGEREF _Toc191561614 \h </w:instrText>
            </w:r>
            <w:r w:rsidR="00DB3810">
              <w:rPr>
                <w:webHidden/>
              </w:rPr>
            </w:r>
            <w:r w:rsidR="00DB3810">
              <w:rPr>
                <w:webHidden/>
              </w:rPr>
              <w:fldChar w:fldCharType="separate"/>
            </w:r>
            <w:r w:rsidR="00175EA3">
              <w:rPr>
                <w:webHidden/>
              </w:rPr>
              <w:t>28</w:t>
            </w:r>
            <w:r w:rsidR="00DB3810">
              <w:rPr>
                <w:webHidden/>
              </w:rPr>
              <w:fldChar w:fldCharType="end"/>
            </w:r>
          </w:hyperlink>
        </w:p>
        <w:p w14:paraId="1F047790" w14:textId="649ECA8A"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15" w:history="1">
            <w:r w:rsidR="00DB3810" w:rsidRPr="00DB23A7">
              <w:rPr>
                <w:rStyle w:val="Hyperlink"/>
              </w:rPr>
              <w:t>6.2 Informatie opgehaald uit de interviews</w:t>
            </w:r>
            <w:r w:rsidR="00DB3810">
              <w:rPr>
                <w:webHidden/>
              </w:rPr>
              <w:tab/>
            </w:r>
            <w:r w:rsidR="00DB3810">
              <w:rPr>
                <w:webHidden/>
              </w:rPr>
              <w:fldChar w:fldCharType="begin"/>
            </w:r>
            <w:r w:rsidR="00DB3810">
              <w:rPr>
                <w:webHidden/>
              </w:rPr>
              <w:instrText xml:space="preserve"> PAGEREF _Toc191561615 \h </w:instrText>
            </w:r>
            <w:r w:rsidR="00DB3810">
              <w:rPr>
                <w:webHidden/>
              </w:rPr>
            </w:r>
            <w:r w:rsidR="00DB3810">
              <w:rPr>
                <w:webHidden/>
              </w:rPr>
              <w:fldChar w:fldCharType="separate"/>
            </w:r>
            <w:r w:rsidR="00175EA3">
              <w:rPr>
                <w:webHidden/>
              </w:rPr>
              <w:t>29</w:t>
            </w:r>
            <w:r w:rsidR="00DB3810">
              <w:rPr>
                <w:webHidden/>
              </w:rPr>
              <w:fldChar w:fldCharType="end"/>
            </w:r>
          </w:hyperlink>
        </w:p>
        <w:p w14:paraId="0025C749" w14:textId="66F010CF" w:rsidR="00DB3810" w:rsidRP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16" w:history="1">
            <w:r w:rsidR="00DB3810" w:rsidRPr="00DB23A7">
              <w:rPr>
                <w:rStyle w:val="Hyperlink"/>
              </w:rPr>
              <w:t>6.3 Beeld dat naar voren is gekomen uit de interviews om deelname aan belangrijke Europese en internationale standaardisatieprocessen te vergroten.</w:t>
            </w:r>
            <w:r w:rsidR="00DB3810">
              <w:rPr>
                <w:webHidden/>
              </w:rPr>
              <w:tab/>
            </w:r>
            <w:r w:rsidR="00DB3810">
              <w:rPr>
                <w:webHidden/>
              </w:rPr>
              <w:fldChar w:fldCharType="begin"/>
            </w:r>
            <w:r w:rsidR="00DB3810">
              <w:rPr>
                <w:webHidden/>
              </w:rPr>
              <w:instrText xml:space="preserve"> PAGEREF _Toc191561616 \h </w:instrText>
            </w:r>
            <w:r w:rsidR="00DB3810">
              <w:rPr>
                <w:webHidden/>
              </w:rPr>
            </w:r>
            <w:r w:rsidR="00DB3810">
              <w:rPr>
                <w:webHidden/>
              </w:rPr>
              <w:fldChar w:fldCharType="separate"/>
            </w:r>
            <w:r w:rsidR="00175EA3">
              <w:rPr>
                <w:webHidden/>
              </w:rPr>
              <w:t>31</w:t>
            </w:r>
            <w:r w:rsidR="00DB3810">
              <w:rPr>
                <w:webHidden/>
              </w:rPr>
              <w:fldChar w:fldCharType="end"/>
            </w:r>
          </w:hyperlink>
        </w:p>
        <w:p w14:paraId="445AFA29" w14:textId="0066EAA1" w:rsidR="00DB3810" w:rsidRDefault="00000000" w:rsidP="00DB3810">
          <w:pPr>
            <w:pStyle w:val="TOC1"/>
            <w:rPr>
              <w:rFonts w:asciiTheme="minorHAnsi" w:eastAsiaTheme="minorEastAsia" w:hAnsiTheme="minorHAnsi"/>
              <w:b w:val="0"/>
              <w:kern w:val="2"/>
              <w:sz w:val="24"/>
              <w:szCs w:val="24"/>
              <w:lang w:eastAsia="nl-NL"/>
              <w14:ligatures w14:val="standardContextual"/>
            </w:rPr>
          </w:pPr>
          <w:hyperlink w:anchor="_Toc191561618" w:history="1">
            <w:r w:rsidR="00DB3810" w:rsidRPr="00DB23A7">
              <w:rPr>
                <w:rStyle w:val="Hyperlink"/>
              </w:rPr>
              <w:t>7</w:t>
            </w:r>
            <w:r w:rsidR="00DB3810">
              <w:rPr>
                <w:rFonts w:asciiTheme="minorHAnsi" w:eastAsiaTheme="minorEastAsia" w:hAnsiTheme="minorHAnsi"/>
                <w:b w:val="0"/>
                <w:kern w:val="2"/>
                <w:sz w:val="24"/>
                <w:szCs w:val="24"/>
                <w:lang w:eastAsia="nl-NL"/>
                <w14:ligatures w14:val="standardContextual"/>
              </w:rPr>
              <w:tab/>
            </w:r>
            <w:r w:rsidR="00DB3810" w:rsidRPr="00DB23A7">
              <w:rPr>
                <w:rStyle w:val="Hyperlink"/>
              </w:rPr>
              <w:t>Eindconclusies en aanbevelingen</w:t>
            </w:r>
            <w:r w:rsidR="00DB3810">
              <w:rPr>
                <w:webHidden/>
              </w:rPr>
              <w:tab/>
            </w:r>
            <w:r w:rsidR="00DB3810">
              <w:rPr>
                <w:webHidden/>
              </w:rPr>
              <w:fldChar w:fldCharType="begin"/>
            </w:r>
            <w:r w:rsidR="00DB3810">
              <w:rPr>
                <w:webHidden/>
              </w:rPr>
              <w:instrText xml:space="preserve"> PAGEREF _Toc191561618 \h </w:instrText>
            </w:r>
            <w:r w:rsidR="00DB3810">
              <w:rPr>
                <w:webHidden/>
              </w:rPr>
            </w:r>
            <w:r w:rsidR="00DB3810">
              <w:rPr>
                <w:webHidden/>
              </w:rPr>
              <w:fldChar w:fldCharType="separate"/>
            </w:r>
            <w:r w:rsidR="00175EA3">
              <w:rPr>
                <w:webHidden/>
              </w:rPr>
              <w:t>35</w:t>
            </w:r>
            <w:r w:rsidR="00DB3810">
              <w:rPr>
                <w:webHidden/>
              </w:rPr>
              <w:fldChar w:fldCharType="end"/>
            </w:r>
          </w:hyperlink>
        </w:p>
        <w:p w14:paraId="713BCB0A" w14:textId="50E7313B"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19" w:history="1">
            <w:r w:rsidR="00DB3810" w:rsidRPr="00DB23A7">
              <w:rPr>
                <w:rStyle w:val="Hyperlink"/>
              </w:rPr>
              <w:t>7.1 Eindconclusies bij dit onderzoek   </w:t>
            </w:r>
            <w:r w:rsidR="00DB3810">
              <w:rPr>
                <w:webHidden/>
              </w:rPr>
              <w:tab/>
            </w:r>
            <w:r w:rsidR="00DB3810">
              <w:rPr>
                <w:webHidden/>
              </w:rPr>
              <w:fldChar w:fldCharType="begin"/>
            </w:r>
            <w:r w:rsidR="00DB3810">
              <w:rPr>
                <w:webHidden/>
              </w:rPr>
              <w:instrText xml:space="preserve"> PAGEREF _Toc191561619 \h </w:instrText>
            </w:r>
            <w:r w:rsidR="00DB3810">
              <w:rPr>
                <w:webHidden/>
              </w:rPr>
            </w:r>
            <w:r w:rsidR="00DB3810">
              <w:rPr>
                <w:webHidden/>
              </w:rPr>
              <w:fldChar w:fldCharType="separate"/>
            </w:r>
            <w:r w:rsidR="00175EA3">
              <w:rPr>
                <w:webHidden/>
              </w:rPr>
              <w:t>35</w:t>
            </w:r>
            <w:r w:rsidR="00DB3810">
              <w:rPr>
                <w:webHidden/>
              </w:rPr>
              <w:fldChar w:fldCharType="end"/>
            </w:r>
          </w:hyperlink>
        </w:p>
        <w:p w14:paraId="1DE92630" w14:textId="6E5274B1"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20" w:history="1">
            <w:r w:rsidR="00DB3810" w:rsidRPr="00DB23A7">
              <w:rPr>
                <w:rStyle w:val="Hyperlink"/>
              </w:rPr>
              <w:t>7.2 Conclusies in meer detail</w:t>
            </w:r>
            <w:r w:rsidR="00DB3810" w:rsidRPr="00DB23A7">
              <w:rPr>
                <w:rStyle w:val="Hyperlink"/>
                <w:rFonts w:ascii="Arial" w:hAnsi="Arial" w:cs="Arial"/>
              </w:rPr>
              <w:t> </w:t>
            </w:r>
            <w:r w:rsidR="00DB3810">
              <w:rPr>
                <w:webHidden/>
              </w:rPr>
              <w:tab/>
            </w:r>
            <w:r w:rsidR="00DB3810">
              <w:rPr>
                <w:webHidden/>
              </w:rPr>
              <w:fldChar w:fldCharType="begin"/>
            </w:r>
            <w:r w:rsidR="00DB3810">
              <w:rPr>
                <w:webHidden/>
              </w:rPr>
              <w:instrText xml:space="preserve"> PAGEREF _Toc191561620 \h </w:instrText>
            </w:r>
            <w:r w:rsidR="00DB3810">
              <w:rPr>
                <w:webHidden/>
              </w:rPr>
            </w:r>
            <w:r w:rsidR="00DB3810">
              <w:rPr>
                <w:webHidden/>
              </w:rPr>
              <w:fldChar w:fldCharType="separate"/>
            </w:r>
            <w:r w:rsidR="00175EA3">
              <w:rPr>
                <w:webHidden/>
              </w:rPr>
              <w:t>35</w:t>
            </w:r>
            <w:r w:rsidR="00DB3810">
              <w:rPr>
                <w:webHidden/>
              </w:rPr>
              <w:fldChar w:fldCharType="end"/>
            </w:r>
          </w:hyperlink>
        </w:p>
        <w:p w14:paraId="146AB41D" w14:textId="5C9F1833"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21" w:history="1">
            <w:r w:rsidR="00DB3810" w:rsidRPr="00DB23A7">
              <w:rPr>
                <w:rStyle w:val="Hyperlink"/>
              </w:rPr>
              <w:t>7.3 Aanbevelingen voor de Nederlandse overheid</w:t>
            </w:r>
            <w:r w:rsidR="00DB3810">
              <w:rPr>
                <w:webHidden/>
              </w:rPr>
              <w:tab/>
            </w:r>
            <w:r w:rsidR="00DB3810">
              <w:rPr>
                <w:webHidden/>
              </w:rPr>
              <w:fldChar w:fldCharType="begin"/>
            </w:r>
            <w:r w:rsidR="00DB3810">
              <w:rPr>
                <w:webHidden/>
              </w:rPr>
              <w:instrText xml:space="preserve"> PAGEREF _Toc191561621 \h </w:instrText>
            </w:r>
            <w:r w:rsidR="00DB3810">
              <w:rPr>
                <w:webHidden/>
              </w:rPr>
            </w:r>
            <w:r w:rsidR="00DB3810">
              <w:rPr>
                <w:webHidden/>
              </w:rPr>
              <w:fldChar w:fldCharType="separate"/>
            </w:r>
            <w:r w:rsidR="00175EA3">
              <w:rPr>
                <w:webHidden/>
              </w:rPr>
              <w:t>38</w:t>
            </w:r>
            <w:r w:rsidR="00DB3810">
              <w:rPr>
                <w:webHidden/>
              </w:rPr>
              <w:fldChar w:fldCharType="end"/>
            </w:r>
          </w:hyperlink>
        </w:p>
        <w:p w14:paraId="5C8C8A9C" w14:textId="15ED5744" w:rsidR="00DB3810" w:rsidRDefault="00000000" w:rsidP="00DB3810">
          <w:pPr>
            <w:pStyle w:val="TOC1"/>
            <w:rPr>
              <w:rFonts w:asciiTheme="minorHAnsi" w:eastAsiaTheme="minorEastAsia" w:hAnsiTheme="minorHAnsi"/>
              <w:b w:val="0"/>
              <w:kern w:val="2"/>
              <w:sz w:val="24"/>
              <w:szCs w:val="24"/>
              <w:lang w:eastAsia="nl-NL"/>
              <w14:ligatures w14:val="standardContextual"/>
            </w:rPr>
          </w:pPr>
          <w:hyperlink w:anchor="_Toc191561622" w:history="1">
            <w:r w:rsidR="00DB3810" w:rsidRPr="00DB23A7">
              <w:rPr>
                <w:rStyle w:val="Hyperlink"/>
              </w:rPr>
              <w:t>Bijlagen</w:t>
            </w:r>
            <w:r w:rsidR="00DB3810">
              <w:rPr>
                <w:webHidden/>
              </w:rPr>
              <w:tab/>
            </w:r>
            <w:r w:rsidR="00DB3810">
              <w:rPr>
                <w:webHidden/>
              </w:rPr>
              <w:fldChar w:fldCharType="begin"/>
            </w:r>
            <w:r w:rsidR="00DB3810">
              <w:rPr>
                <w:webHidden/>
              </w:rPr>
              <w:instrText xml:space="preserve"> PAGEREF _Toc191561622 \h </w:instrText>
            </w:r>
            <w:r w:rsidR="00DB3810">
              <w:rPr>
                <w:webHidden/>
              </w:rPr>
            </w:r>
            <w:r w:rsidR="00DB3810">
              <w:rPr>
                <w:webHidden/>
              </w:rPr>
              <w:fldChar w:fldCharType="separate"/>
            </w:r>
            <w:r w:rsidR="00175EA3">
              <w:rPr>
                <w:webHidden/>
              </w:rPr>
              <w:t>41</w:t>
            </w:r>
            <w:r w:rsidR="00DB3810">
              <w:rPr>
                <w:webHidden/>
              </w:rPr>
              <w:fldChar w:fldCharType="end"/>
            </w:r>
          </w:hyperlink>
        </w:p>
        <w:p w14:paraId="16AE66DB" w14:textId="33A2846F"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23" w:history="1">
            <w:r w:rsidR="00DB3810" w:rsidRPr="00DB23A7">
              <w:rPr>
                <w:rStyle w:val="Hyperlink"/>
              </w:rPr>
              <w:t>A.</w:t>
            </w:r>
            <w:r w:rsidR="00F6324A">
              <w:rPr>
                <w:rStyle w:val="Hyperlink"/>
              </w:rPr>
              <w:t xml:space="preserve"> </w:t>
            </w:r>
            <w:r w:rsidR="00DB3810" w:rsidRPr="00DB23A7">
              <w:rPr>
                <w:rStyle w:val="Hyperlink"/>
              </w:rPr>
              <w:t>SDO’s in scope van het onderzoek</w:t>
            </w:r>
            <w:r w:rsidR="00DB3810">
              <w:rPr>
                <w:webHidden/>
              </w:rPr>
              <w:tab/>
            </w:r>
            <w:r w:rsidR="00DB3810">
              <w:rPr>
                <w:webHidden/>
              </w:rPr>
              <w:fldChar w:fldCharType="begin"/>
            </w:r>
            <w:r w:rsidR="00DB3810">
              <w:rPr>
                <w:webHidden/>
              </w:rPr>
              <w:instrText xml:space="preserve"> PAGEREF _Toc191561623 \h </w:instrText>
            </w:r>
            <w:r w:rsidR="00DB3810">
              <w:rPr>
                <w:webHidden/>
              </w:rPr>
            </w:r>
            <w:r w:rsidR="00DB3810">
              <w:rPr>
                <w:webHidden/>
              </w:rPr>
              <w:fldChar w:fldCharType="separate"/>
            </w:r>
            <w:r w:rsidR="00175EA3">
              <w:rPr>
                <w:webHidden/>
              </w:rPr>
              <w:t>41</w:t>
            </w:r>
            <w:r w:rsidR="00DB3810">
              <w:rPr>
                <w:webHidden/>
              </w:rPr>
              <w:fldChar w:fldCharType="end"/>
            </w:r>
          </w:hyperlink>
        </w:p>
        <w:p w14:paraId="3BAC8D6A" w14:textId="54DD6859" w:rsidR="00DB3810" w:rsidRDefault="00000000" w:rsidP="00DB3810">
          <w:pPr>
            <w:pStyle w:val="TOC2"/>
            <w:rPr>
              <w:rFonts w:asciiTheme="minorHAnsi" w:eastAsiaTheme="minorEastAsia" w:hAnsiTheme="minorHAnsi"/>
              <w:b w:val="0"/>
              <w:bCs w:val="0"/>
              <w:color w:val="auto"/>
              <w:kern w:val="2"/>
              <w:sz w:val="24"/>
              <w:szCs w:val="24"/>
              <w:lang w:eastAsia="nl-NL"/>
              <w14:ligatures w14:val="standardContextual"/>
            </w:rPr>
          </w:pPr>
          <w:hyperlink w:anchor="_Toc191561624" w:history="1">
            <w:r w:rsidR="00DB3810" w:rsidRPr="00DB23A7">
              <w:rPr>
                <w:rStyle w:val="Hyperlink"/>
              </w:rPr>
              <w:t>B. Verantwoording interviews</w:t>
            </w:r>
            <w:r w:rsidR="00DB3810">
              <w:rPr>
                <w:webHidden/>
              </w:rPr>
              <w:tab/>
            </w:r>
            <w:r w:rsidR="00DB3810">
              <w:rPr>
                <w:webHidden/>
              </w:rPr>
              <w:fldChar w:fldCharType="begin"/>
            </w:r>
            <w:r w:rsidR="00DB3810">
              <w:rPr>
                <w:webHidden/>
              </w:rPr>
              <w:instrText xml:space="preserve"> PAGEREF _Toc191561624 \h </w:instrText>
            </w:r>
            <w:r w:rsidR="00DB3810">
              <w:rPr>
                <w:webHidden/>
              </w:rPr>
            </w:r>
            <w:r w:rsidR="00DB3810">
              <w:rPr>
                <w:webHidden/>
              </w:rPr>
              <w:fldChar w:fldCharType="separate"/>
            </w:r>
            <w:r w:rsidR="00175EA3">
              <w:rPr>
                <w:webHidden/>
              </w:rPr>
              <w:t>43</w:t>
            </w:r>
            <w:r w:rsidR="00DB3810">
              <w:rPr>
                <w:webHidden/>
              </w:rPr>
              <w:fldChar w:fldCharType="end"/>
            </w:r>
          </w:hyperlink>
        </w:p>
        <w:p w14:paraId="6970CE05" w14:textId="65B9FBA4" w:rsidR="00FD702B" w:rsidRDefault="00B03113" w:rsidP="00DB3810">
          <w:pPr>
            <w:rPr>
              <w:rFonts w:eastAsiaTheme="minorEastAsia"/>
              <w:szCs w:val="20"/>
            </w:rPr>
          </w:pPr>
          <w:r>
            <w:rPr>
              <w:b/>
              <w:bCs/>
            </w:rPr>
            <w:lastRenderedPageBreak/>
            <w:fldChar w:fldCharType="end"/>
          </w:r>
        </w:p>
      </w:sdtContent>
    </w:sdt>
    <w:p w14:paraId="40CEB702" w14:textId="31A95980" w:rsidR="00313209" w:rsidRPr="000F2167" w:rsidRDefault="00313209" w:rsidP="000F2167">
      <w:pPr>
        <w:pStyle w:val="Heading1"/>
        <w:numPr>
          <w:ilvl w:val="0"/>
          <w:numId w:val="0"/>
        </w:numPr>
        <w:spacing w:before="0" w:line="288" w:lineRule="auto"/>
        <w:ind w:left="357" w:hanging="357"/>
        <w:rPr>
          <w:sz w:val="28"/>
          <w:szCs w:val="28"/>
        </w:rPr>
      </w:pPr>
      <w:bookmarkStart w:id="17" w:name="_Toc189313408"/>
      <w:bookmarkStart w:id="18" w:name="_Toc189313861"/>
      <w:bookmarkStart w:id="19" w:name="_Toc191561590"/>
      <w:bookmarkStart w:id="20" w:name="_Toc189313409"/>
      <w:bookmarkStart w:id="21" w:name="_Toc189313862"/>
      <w:bookmarkEnd w:id="0"/>
      <w:bookmarkEnd w:id="1"/>
      <w:bookmarkEnd w:id="2"/>
      <w:bookmarkEnd w:id="3"/>
      <w:bookmarkEnd w:id="4"/>
      <w:bookmarkEnd w:id="5"/>
      <w:bookmarkEnd w:id="6"/>
      <w:bookmarkEnd w:id="7"/>
      <w:r w:rsidRPr="000A3FA8">
        <w:rPr>
          <w:sz w:val="28"/>
          <w:szCs w:val="28"/>
        </w:rPr>
        <w:t xml:space="preserve">Management </w:t>
      </w:r>
      <w:r>
        <w:rPr>
          <w:sz w:val="28"/>
          <w:szCs w:val="28"/>
        </w:rPr>
        <w:t>s</w:t>
      </w:r>
      <w:r w:rsidRPr="000A3FA8">
        <w:rPr>
          <w:sz w:val="28"/>
          <w:szCs w:val="28"/>
        </w:rPr>
        <w:t>amenvatting</w:t>
      </w:r>
      <w:bookmarkEnd w:id="17"/>
      <w:bookmarkEnd w:id="18"/>
      <w:bookmarkEnd w:id="19"/>
    </w:p>
    <w:p w14:paraId="47246B35" w14:textId="5424D593" w:rsidR="009136E3" w:rsidRDefault="008F00FF" w:rsidP="008420C2">
      <w:pPr>
        <w:pStyle w:val="Paragraph0"/>
      </w:pPr>
      <w:r>
        <w:t xml:space="preserve">De afgelopen jaren krijgt standaardisatie op Europees niveau steeds meer aandacht. De Europese Unie en Nederland streven naar een grotere mate van digitale strategische autonomie en willen minder afhankelijk zijn van technologieën uit niet-EU-landen. Tegelijkertijd biedt standaardisatie Nederland inhoudelijke voordelen en kansen, zoals het stimuleren van innovatie, het verbeteren van interoperabiliteit, het verhogen van efficiëntie en het waarborgen van kwaliteit. Om die redenen wil Nederland actief bijdragen aan internationale standaardisatie, zodat </w:t>
      </w:r>
      <w:proofErr w:type="gramStart"/>
      <w:r w:rsidR="62980AC1">
        <w:t>het in</w:t>
      </w:r>
      <w:r>
        <w:t>vloed</w:t>
      </w:r>
      <w:proofErr w:type="gramEnd"/>
      <w:r>
        <w:t xml:space="preserve"> kan blijven uitoefenen op de ontwikkeling van Europese en wereldwijde normen.</w:t>
      </w:r>
      <w:r w:rsidR="00F82D48">
        <w:t xml:space="preserve"> </w:t>
      </w:r>
    </w:p>
    <w:p w14:paraId="6860E717" w14:textId="1720247C" w:rsidR="00313209" w:rsidRDefault="00313209" w:rsidP="008420C2">
      <w:pPr>
        <w:pStyle w:val="Paragraph0"/>
      </w:pPr>
      <w:r>
        <w:t>Deze ontwikkelingen hebben een bijzondere relevantie voor Forum Standaardisatie vanwege diens activiteiten op het gebied van ICT-standaarden. Het is</w:t>
      </w:r>
      <w:r w:rsidRPr="00001A95">
        <w:t xml:space="preserve"> aanleiding voor Forum Standaardisatie om de positie en participatie van Nederland in internationale standaardisatie nader te laten </w:t>
      </w:r>
      <w:r w:rsidR="00C509EE">
        <w:t>onderzoeken</w:t>
      </w:r>
      <w:r w:rsidRPr="00001A95">
        <w:t>.</w:t>
      </w:r>
      <w:r w:rsidR="000F2167">
        <w:rPr>
          <w:rFonts w:ascii="Arial" w:hAnsi="Arial" w:cs="Arial"/>
        </w:rPr>
        <w:br/>
      </w:r>
      <w:r w:rsidRPr="1E357041">
        <w:t xml:space="preserve">In 2024 met uitloop naar 2025 heeft ICTU </w:t>
      </w:r>
      <w:r w:rsidR="009723F6">
        <w:t xml:space="preserve">samen </w:t>
      </w:r>
      <w:r w:rsidRPr="1E357041">
        <w:t xml:space="preserve">met </w:t>
      </w:r>
      <w:proofErr w:type="spellStart"/>
      <w:r w:rsidRPr="1E357041">
        <w:t>Dialogic</w:t>
      </w:r>
      <w:proofErr w:type="spellEnd"/>
      <w:r w:rsidRPr="1E357041">
        <w:t xml:space="preserve"> op verzoek van Forum Standaardisatie een onderzoek uitgevoerd naar de Nederlandse publieke en private vertegenwoordiging bij Europese en internationale ICT-standaardisatieorganisaties</w:t>
      </w:r>
      <w:r>
        <w:t xml:space="preserve"> (</w:t>
      </w:r>
      <w:proofErr w:type="spellStart"/>
      <w:r w:rsidR="001D3461">
        <w:t>SDO’s</w:t>
      </w:r>
      <w:proofErr w:type="spellEnd"/>
      <w:r>
        <w:t>)</w:t>
      </w:r>
      <w:r w:rsidRPr="1E357041">
        <w:t xml:space="preserve">. </w:t>
      </w:r>
      <w:r w:rsidR="00F63941">
        <w:t>D</w:t>
      </w:r>
      <w:r w:rsidR="0081030D">
        <w:t>it rapport</w:t>
      </w:r>
      <w:r w:rsidRPr="1E357041">
        <w:t xml:space="preserve"> </w:t>
      </w:r>
      <w:r w:rsidRPr="002220DF">
        <w:t xml:space="preserve">presenteert de </w:t>
      </w:r>
      <w:r w:rsidR="00250303">
        <w:t>onderzoeks</w:t>
      </w:r>
      <w:r w:rsidRPr="002220DF">
        <w:t>resultaten en doet aanbevelingen</w:t>
      </w:r>
      <w:r w:rsidRPr="1E357041">
        <w:t xml:space="preserve"> over hoe de </w:t>
      </w:r>
      <w:r w:rsidR="006F67AB">
        <w:t xml:space="preserve">Nederlandse </w:t>
      </w:r>
      <w:r w:rsidRPr="1E357041">
        <w:t xml:space="preserve">overheid de verdediging van Nederlandse publieke en private belangen in Europese en </w:t>
      </w:r>
      <w:r w:rsidR="00872CB6">
        <w:t>mondiale</w:t>
      </w:r>
      <w:r w:rsidRPr="1E357041">
        <w:t xml:space="preserve"> ICT-standaardisatie kan versterken en stimuleren.</w:t>
      </w:r>
    </w:p>
    <w:p w14:paraId="6E770E35" w14:textId="166E254B" w:rsidR="00313209" w:rsidRPr="003D44ED" w:rsidRDefault="58637B4F" w:rsidP="008420C2">
      <w:pPr>
        <w:pStyle w:val="Note"/>
      </w:pPr>
      <w:r>
        <w:t xml:space="preserve">Notabene: </w:t>
      </w:r>
      <w:r w:rsidR="00313209">
        <w:t xml:space="preserve">‘Standaardisatie’ verwijst naar het proces van het ontwikkelen en implementeren van standaarden. Dit kan 1) een formeel </w:t>
      </w:r>
      <w:r w:rsidR="00590C91">
        <w:t>ontwikkel</w:t>
      </w:r>
      <w:r w:rsidR="00313209">
        <w:t>proces zijn (zoals</w:t>
      </w:r>
      <w:r w:rsidR="00D76AE7">
        <w:t xml:space="preserve"> bij </w:t>
      </w:r>
      <w:r w:rsidR="00313209">
        <w:t>NEN en IE</w:t>
      </w:r>
      <w:r w:rsidR="009F0103">
        <w:t>C</w:t>
      </w:r>
      <w:r w:rsidR="00313209">
        <w:t xml:space="preserve">), 2) een informeel </w:t>
      </w:r>
      <w:r w:rsidR="00D76AE7">
        <w:t>ontwikkel</w:t>
      </w:r>
      <w:r w:rsidR="00313209">
        <w:t xml:space="preserve">proces zijn bij industrieconsortia (zoals </w:t>
      </w:r>
      <w:r w:rsidR="00D76AE7">
        <w:t xml:space="preserve">bij </w:t>
      </w:r>
      <w:r w:rsidR="00313209">
        <w:t>OASIS en W3C) en 3) een intern proces zijn binnen een organisatie. In het Nederlandse taalgebied wordt vaak de term ‘normalisatie’ gebruikt in de context van formele standaarden.</w:t>
      </w:r>
      <w:r w:rsidR="5B84A481">
        <w:t xml:space="preserve"> </w:t>
      </w:r>
      <w:r w:rsidR="0C775EAF">
        <w:t>I</w:t>
      </w:r>
      <w:r w:rsidR="00313209">
        <w:t xml:space="preserve">n dit document </w:t>
      </w:r>
      <w:r w:rsidR="18593E98">
        <w:t xml:space="preserve">wordt </w:t>
      </w:r>
      <w:r w:rsidR="00313209">
        <w:t>de alomvattende term ‘</w:t>
      </w:r>
      <w:r w:rsidR="00313209" w:rsidRPr="02B4724F">
        <w:rPr>
          <w:b/>
          <w:bCs/>
        </w:rPr>
        <w:t>standaardisatie</w:t>
      </w:r>
      <w:r w:rsidR="00313209">
        <w:t>’ gebruikt.</w:t>
      </w:r>
    </w:p>
    <w:p w14:paraId="1B8FFBE2" w14:textId="6C92B66F" w:rsidR="00313209" w:rsidRDefault="00313209" w:rsidP="00B17810">
      <w:pPr>
        <w:pStyle w:val="Heading2"/>
        <w:numPr>
          <w:ilvl w:val="0"/>
          <w:numId w:val="0"/>
        </w:numPr>
        <w:spacing w:before="0" w:line="288" w:lineRule="auto"/>
        <w:ind w:left="360" w:hanging="360"/>
      </w:pPr>
      <w:bookmarkStart w:id="22" w:name="_Toc191413899"/>
      <w:bookmarkStart w:id="23" w:name="_Toc191547818"/>
      <w:bookmarkStart w:id="24" w:name="_Toc191547955"/>
      <w:bookmarkStart w:id="25" w:name="_Toc191561591"/>
      <w:r w:rsidRPr="00D3457C">
        <w:t>Drie primaire onderzoeksvragen</w:t>
      </w:r>
      <w:bookmarkEnd w:id="22"/>
      <w:bookmarkEnd w:id="23"/>
      <w:bookmarkEnd w:id="24"/>
      <w:bookmarkEnd w:id="25"/>
    </w:p>
    <w:p w14:paraId="7DBED0FC" w14:textId="536DA0E8" w:rsidR="00313209" w:rsidRDefault="00313209" w:rsidP="008420C2">
      <w:pPr>
        <w:pStyle w:val="Paragraph0"/>
      </w:pPr>
      <w:r>
        <w:t>De primaire onderzoeksvragen richten zich 1] op hoe Nederlandse belanghebbenden zijn vertegenwoordigd in internationale standaardisatie-organisaties, 2] op hun drijfveren voor betrokkenheid en 3] wat de overheid kan doen om deelname te vergroten.</w:t>
      </w:r>
    </w:p>
    <w:p w14:paraId="3843CF0A" w14:textId="2AEDF2A9" w:rsidR="009C035E" w:rsidRDefault="00313209" w:rsidP="00B17810">
      <w:r w:rsidRPr="002F0E85">
        <w:rPr>
          <w:color w:val="000000" w:themeColor="text1"/>
        </w:rPr>
        <w:t xml:space="preserve">Kwantitatieve en kwalitatieve methoden zijn ingezet waarbij een dataset is opgebouwd van 469.629 individuele deelnames aan standaardisatieprocessen. Deelname omvat lidmaatschap van organen van </w:t>
      </w:r>
      <w:proofErr w:type="spellStart"/>
      <w:r w:rsidR="001D3461">
        <w:rPr>
          <w:color w:val="000000" w:themeColor="text1"/>
        </w:rPr>
        <w:t>SDO’s</w:t>
      </w:r>
      <w:proofErr w:type="spellEnd"/>
      <w:r w:rsidRPr="002F0E85">
        <w:rPr>
          <w:color w:val="000000" w:themeColor="text1"/>
        </w:rPr>
        <w:t>, vervulling van formele rollen, aanwezigheid bij vergaderingen en het indienen van technische contributies. Op basis van de organisatienaam (waar beschikbaar) zijn hierin Nederlandse participaties geïdentificeerd.</w:t>
      </w:r>
      <w:r w:rsidR="008420C2">
        <w:rPr>
          <w:color w:val="000000" w:themeColor="text1"/>
        </w:rPr>
        <w:br/>
      </w:r>
      <w:r w:rsidR="00D26F17">
        <w:t>Verder</w:t>
      </w:r>
      <w:r w:rsidR="00901775">
        <w:t xml:space="preserve"> zijn</w:t>
      </w:r>
      <w:r w:rsidR="00AF3072">
        <w:t xml:space="preserve"> er</w:t>
      </w:r>
      <w:r w:rsidR="00A60763">
        <w:t xml:space="preserve"> </w:t>
      </w:r>
      <w:r w:rsidRPr="00393FEF">
        <w:t xml:space="preserve">34 organisaties </w:t>
      </w:r>
      <w:r w:rsidR="00901775">
        <w:t>bevraagd over de drie onderzoeksvragen</w:t>
      </w:r>
      <w:r w:rsidRPr="00393FEF">
        <w:t xml:space="preserve"> </w:t>
      </w:r>
      <w:r w:rsidR="00B26903">
        <w:t>en</w:t>
      </w:r>
      <w:r w:rsidR="00A60763">
        <w:t xml:space="preserve"> hun bijdrage aan</w:t>
      </w:r>
      <w:r w:rsidRPr="00393FEF">
        <w:t xml:space="preserve"> twaalf </w:t>
      </w:r>
      <w:r w:rsidR="398B4A76" w:rsidRPr="2D9990E7">
        <w:t>Europese en internationale ICT-standaardisatieorganisaties</w:t>
      </w:r>
      <w:r>
        <w:t xml:space="preserve"> (</w:t>
      </w:r>
      <w:proofErr w:type="spellStart"/>
      <w:r w:rsidR="001D3461">
        <w:t>SDO’s</w:t>
      </w:r>
      <w:proofErr w:type="spellEnd"/>
      <w:r w:rsidRPr="00393FEF">
        <w:t>)</w:t>
      </w:r>
      <w:r w:rsidR="008E7584">
        <w:t>.</w:t>
      </w:r>
    </w:p>
    <w:p w14:paraId="47C07ABC" w14:textId="67B4B888" w:rsidR="00313209" w:rsidRDefault="00313209" w:rsidP="00B17810">
      <w:pPr>
        <w:pStyle w:val="Heading2"/>
        <w:numPr>
          <w:ilvl w:val="0"/>
          <w:numId w:val="0"/>
        </w:numPr>
        <w:spacing w:before="0" w:line="288" w:lineRule="auto"/>
        <w:ind w:left="360" w:hanging="360"/>
      </w:pPr>
      <w:bookmarkStart w:id="26" w:name="_Toc191413900"/>
      <w:bookmarkStart w:id="27" w:name="_Toc191547819"/>
      <w:bookmarkStart w:id="28" w:name="_Toc191547956"/>
      <w:bookmarkStart w:id="29" w:name="_Toc191561592"/>
      <w:r w:rsidRPr="00342AD0">
        <w:t>Voornaamste bevindingen</w:t>
      </w:r>
      <w:r w:rsidR="001F4EE7">
        <w:t xml:space="preserve">, conclusies en </w:t>
      </w:r>
      <w:r>
        <w:t>aanbevelingen</w:t>
      </w:r>
      <w:r w:rsidRPr="00342AD0">
        <w:t xml:space="preserve"> bij de onderzoeksvragen</w:t>
      </w:r>
      <w:bookmarkEnd w:id="26"/>
      <w:bookmarkEnd w:id="27"/>
      <w:bookmarkEnd w:id="28"/>
      <w:bookmarkEnd w:id="29"/>
    </w:p>
    <w:p w14:paraId="04D2D69E" w14:textId="0DDD3042" w:rsidR="00313209" w:rsidRPr="004058BD" w:rsidRDefault="00313209" w:rsidP="008420C2">
      <w:pPr>
        <w:pStyle w:val="NumberedList"/>
      </w:pPr>
      <w:r w:rsidRPr="002432CF">
        <w:t xml:space="preserve">Hoe zijn Nederlandse belanghebbenden </w:t>
      </w:r>
      <w:r w:rsidRPr="00D9373E">
        <w:t>vertegenwoordigd</w:t>
      </w:r>
      <w:r w:rsidRPr="002432CF">
        <w:t xml:space="preserve"> ten opzichte van</w:t>
      </w:r>
      <w:r w:rsidR="008420C2">
        <w:t xml:space="preserve"> </w:t>
      </w:r>
      <w:r w:rsidRPr="002432CF">
        <w:t>belanghebbenden uit andere landen in internationale standaardisatie-organisaties (</w:t>
      </w:r>
      <w:proofErr w:type="spellStart"/>
      <w:r w:rsidR="001D3461">
        <w:t>SDO’s</w:t>
      </w:r>
      <w:proofErr w:type="spellEnd"/>
      <w:r w:rsidRPr="002432CF">
        <w:t>)?</w:t>
      </w:r>
    </w:p>
    <w:p w14:paraId="780DD5FA" w14:textId="7FA2E201" w:rsidR="00313209" w:rsidRPr="008420C2" w:rsidRDefault="00313209" w:rsidP="008420C2">
      <w:pPr>
        <w:pStyle w:val="RomanNumbering"/>
      </w:pPr>
      <w:r w:rsidRPr="1DB86BE6">
        <w:rPr>
          <w:b/>
        </w:rPr>
        <w:lastRenderedPageBreak/>
        <w:t xml:space="preserve">Een groeiende deelname </w:t>
      </w:r>
      <w:r>
        <w:rPr>
          <w:bCs w:val="0"/>
        </w:rPr>
        <w:t xml:space="preserve">aan </w:t>
      </w:r>
      <w:proofErr w:type="spellStart"/>
      <w:r w:rsidR="001D3461">
        <w:rPr>
          <w:bCs w:val="0"/>
        </w:rPr>
        <w:t>SDO’s</w:t>
      </w:r>
      <w:proofErr w:type="spellEnd"/>
      <w:r>
        <w:rPr>
          <w:bCs w:val="0"/>
        </w:rPr>
        <w:t xml:space="preserve"> in</w:t>
      </w:r>
      <w:r w:rsidRPr="1DB86BE6">
        <w:rPr>
          <w:b/>
        </w:rPr>
        <w:t xml:space="preserve"> absolute zin.</w:t>
      </w:r>
      <w:r>
        <w:br/>
        <w:t>Uit de verzamelde gegevens over de periode 2019 -2024 lijkt sprake te zijn van een groeiende deelname, gelet op zowel het aantal individuele deelnames als het aantal Nederlandse organisaties dat deelneemt.</w:t>
      </w:r>
    </w:p>
    <w:p w14:paraId="5C9D81C6" w14:textId="4A306F43" w:rsidR="00313209" w:rsidRPr="008420C2" w:rsidRDefault="00313209" w:rsidP="008420C2">
      <w:pPr>
        <w:pStyle w:val="RomanNumbering"/>
        <w:rPr>
          <w:bCs w:val="0"/>
        </w:rPr>
      </w:pPr>
      <w:r w:rsidRPr="00002D74">
        <w:rPr>
          <w:bCs w:val="0"/>
        </w:rPr>
        <w:t>Echter, het</w:t>
      </w:r>
      <w:r w:rsidRPr="008420C2">
        <w:rPr>
          <w:b/>
        </w:rPr>
        <w:t xml:space="preserve"> aandeel </w:t>
      </w:r>
      <w:r w:rsidRPr="00002D74">
        <w:rPr>
          <w:bCs w:val="0"/>
        </w:rPr>
        <w:t>van de participatie</w:t>
      </w:r>
      <w:r w:rsidRPr="008420C2">
        <w:rPr>
          <w:b/>
        </w:rPr>
        <w:t xml:space="preserve"> </w:t>
      </w:r>
      <w:r w:rsidRPr="00002D74">
        <w:rPr>
          <w:bCs w:val="0"/>
        </w:rPr>
        <w:t>van Nederlandse belanghebbenden ten opzichte van het</w:t>
      </w:r>
      <w:r w:rsidRPr="008420C2">
        <w:rPr>
          <w:b/>
        </w:rPr>
        <w:t xml:space="preserve"> mondiale </w:t>
      </w:r>
      <w:r w:rsidRPr="00F14B43">
        <w:rPr>
          <w:bCs w:val="0"/>
        </w:rPr>
        <w:t>totaal</w:t>
      </w:r>
      <w:r w:rsidRPr="008420C2">
        <w:rPr>
          <w:b/>
        </w:rPr>
        <w:t>, neemt iets af.</w:t>
      </w:r>
      <w:r w:rsidR="008420C2" w:rsidRPr="008420C2">
        <w:rPr>
          <w:bCs w:val="0"/>
        </w:rPr>
        <w:br/>
      </w:r>
      <w:r w:rsidRPr="008420C2">
        <w:rPr>
          <w:bCs w:val="0"/>
        </w:rPr>
        <w:t>De trend is dat de mondiale participatie toeneemt, de participatie van Nederlandse belanghebbenden blijft in verhouding achter.</w:t>
      </w:r>
    </w:p>
    <w:p w14:paraId="257B20D7" w14:textId="7EDA9D3F" w:rsidR="00313209" w:rsidRPr="008420C2" w:rsidRDefault="00313209" w:rsidP="008420C2">
      <w:pPr>
        <w:pStyle w:val="RomanNumbering"/>
        <w:rPr>
          <w:bCs w:val="0"/>
        </w:rPr>
      </w:pPr>
      <w:r w:rsidRPr="008420C2">
        <w:rPr>
          <w:b/>
        </w:rPr>
        <w:t xml:space="preserve">Een sterke Nederlandse vertegenwoordiging </w:t>
      </w:r>
      <w:r w:rsidRPr="009C33FE">
        <w:rPr>
          <w:bCs w:val="0"/>
        </w:rPr>
        <w:t xml:space="preserve">op </w:t>
      </w:r>
      <w:r w:rsidR="006C525D" w:rsidRPr="009C33FE">
        <w:rPr>
          <w:bCs w:val="0"/>
        </w:rPr>
        <w:t>o</w:t>
      </w:r>
      <w:r w:rsidR="006A6943" w:rsidRPr="009C33FE">
        <w:rPr>
          <w:bCs w:val="0"/>
        </w:rPr>
        <w:t>nderwerpen</w:t>
      </w:r>
      <w:r w:rsidRPr="009C33FE">
        <w:rPr>
          <w:bCs w:val="0"/>
        </w:rPr>
        <w:t xml:space="preserve"> waar Nederland een</w:t>
      </w:r>
      <w:r w:rsidRPr="008420C2">
        <w:rPr>
          <w:b/>
        </w:rPr>
        <w:t xml:space="preserve"> groot </w:t>
      </w:r>
      <w:r w:rsidRPr="005305E8">
        <w:rPr>
          <w:bCs w:val="0"/>
        </w:rPr>
        <w:t>(economisch)</w:t>
      </w:r>
      <w:r w:rsidRPr="008420C2">
        <w:rPr>
          <w:b/>
        </w:rPr>
        <w:t xml:space="preserve"> belang </w:t>
      </w:r>
      <w:r w:rsidRPr="00A862B5">
        <w:rPr>
          <w:bCs w:val="0"/>
        </w:rPr>
        <w:t>heeft</w:t>
      </w:r>
      <w:r w:rsidRPr="008420C2">
        <w:rPr>
          <w:b/>
        </w:rPr>
        <w:t>.</w:t>
      </w:r>
      <w:r w:rsidR="008420C2" w:rsidRPr="008420C2">
        <w:rPr>
          <w:bCs w:val="0"/>
        </w:rPr>
        <w:br/>
      </w:r>
      <w:r w:rsidRPr="008420C2">
        <w:rPr>
          <w:bCs w:val="0"/>
        </w:rPr>
        <w:t>Omdat Nederland zich meer dan andere landen richt op thema’s waar zij een groot economisch belang heeft- zoals AI, Telecom</w:t>
      </w:r>
      <w:r w:rsidR="796A2A6B" w:rsidRPr="008420C2">
        <w:rPr>
          <w:bCs w:val="0"/>
        </w:rPr>
        <w:t>, digitale beveiliging</w:t>
      </w:r>
      <w:r w:rsidR="3521000F" w:rsidRPr="008420C2">
        <w:rPr>
          <w:bCs w:val="0"/>
        </w:rPr>
        <w:t>, asset management</w:t>
      </w:r>
      <w:r w:rsidRPr="008420C2">
        <w:rPr>
          <w:bCs w:val="0"/>
        </w:rPr>
        <w:t xml:space="preserve"> en betaaldiensten</w:t>
      </w:r>
      <w:r w:rsidR="0F75CEE0" w:rsidRPr="008420C2">
        <w:rPr>
          <w:bCs w:val="0"/>
        </w:rPr>
        <w:t>,</w:t>
      </w:r>
      <w:r w:rsidRPr="008420C2">
        <w:rPr>
          <w:bCs w:val="0"/>
        </w:rPr>
        <w:t xml:space="preserve"> is de participatie aan de betreffende standaardisatie-platformen sterk vertegenwoordigd. Op andere onderwerpen lijkt participatie juist minder te zijn dan die van andere landen.</w:t>
      </w:r>
      <w:r w:rsidR="008420C2" w:rsidRPr="008420C2">
        <w:rPr>
          <w:bCs w:val="0"/>
        </w:rPr>
        <w:br/>
      </w:r>
      <w:r w:rsidRPr="008420C2">
        <w:rPr>
          <w:bCs w:val="0"/>
        </w:rPr>
        <w:t>De Nederlandse invloed van organisaties op standaardisatie is niet vast te stellen op basis van enkel het aantal participaties. Dit, omdat invloed niet gaat over aantal, maar over de wijze van deelname (bijvoorbeeld, meeschrijven aan een norm en aanwezigheid op belangrijke momenten).</w:t>
      </w:r>
    </w:p>
    <w:p w14:paraId="1D7F7D19" w14:textId="7FECD5FA" w:rsidR="00313209" w:rsidRPr="003E1514" w:rsidRDefault="00313209" w:rsidP="008420C2">
      <w:pPr>
        <w:pStyle w:val="NumberedList"/>
      </w:pPr>
      <w:r w:rsidRPr="00DA5A94">
        <w:t>Wat drijft de betrokkenheid van de verschillende Nederlandse organisaties?</w:t>
      </w:r>
      <w:r w:rsidRPr="00DA5A94">
        <w:rPr>
          <w:rFonts w:ascii="Arial" w:hAnsi="Arial" w:cs="Arial"/>
        </w:rPr>
        <w:t> </w:t>
      </w:r>
      <w:r w:rsidR="008420C2">
        <w:br/>
      </w:r>
      <w:r w:rsidRPr="003E1514">
        <w:t>Waarom hebben partijen hun betrokkenheid vermeerderd of verminderd?</w:t>
      </w:r>
      <w:r w:rsidRPr="003E1514">
        <w:rPr>
          <w:rFonts w:ascii="Arial" w:hAnsi="Arial" w:cs="Arial"/>
        </w:rPr>
        <w:t> </w:t>
      </w:r>
      <w:r w:rsidR="008420C2">
        <w:br/>
      </w:r>
      <w:r w:rsidRPr="003E1514">
        <w:t>Wat verwachten ze in de toekomst te gaan doen?</w:t>
      </w:r>
    </w:p>
    <w:p w14:paraId="6ED3D2D0" w14:textId="6073F665" w:rsidR="00313209" w:rsidRDefault="00313209" w:rsidP="008420C2">
      <w:pPr>
        <w:pStyle w:val="RomanNumbering"/>
      </w:pPr>
      <w:r w:rsidRPr="008420C2">
        <w:rPr>
          <w:b/>
        </w:rPr>
        <w:t xml:space="preserve">Strategische voordelen </w:t>
      </w:r>
      <w:r w:rsidRPr="00AA3763">
        <w:rPr>
          <w:bCs w:val="0"/>
        </w:rPr>
        <w:t>en vroegtijdige inzichten zijn</w:t>
      </w:r>
      <w:r w:rsidRPr="008420C2">
        <w:rPr>
          <w:b/>
        </w:rPr>
        <w:t xml:space="preserve"> drijfveren voor betrokkenheid.</w:t>
      </w:r>
      <w:r w:rsidR="008420C2">
        <w:br/>
      </w:r>
      <w:r w:rsidRPr="003D44ED">
        <w:t xml:space="preserve">Actieve deelname levert organisaties strategische voordelen op zoals het beïnvloeden van standaarden, </w:t>
      </w:r>
      <w:r w:rsidR="00B63D2E" w:rsidRPr="00B63D2E">
        <w:t>het vergroten van het marktaandeel, het verbeteren van</w:t>
      </w:r>
      <w:r w:rsidR="00F90634" w:rsidRPr="00F90634">
        <w:t xml:space="preserve"> interoperabiliteit van grensoverschrijdende digitale </w:t>
      </w:r>
      <w:r w:rsidR="00C668E0" w:rsidRPr="00F90634">
        <w:t xml:space="preserve">diensten </w:t>
      </w:r>
      <w:r w:rsidR="00C668E0">
        <w:t>en</w:t>
      </w:r>
      <w:r>
        <w:t xml:space="preserve"> interoperabiliteit</w:t>
      </w:r>
      <w:r w:rsidRPr="003D44ED">
        <w:t xml:space="preserve"> en </w:t>
      </w:r>
      <w:r>
        <w:t xml:space="preserve">het </w:t>
      </w:r>
      <w:r w:rsidRPr="003D44ED">
        <w:t xml:space="preserve">waarborgen van </w:t>
      </w:r>
      <w:r>
        <w:t>(</w:t>
      </w:r>
      <w:r w:rsidRPr="003D44ED">
        <w:t>product</w:t>
      </w:r>
      <w:r>
        <w:t>)</w:t>
      </w:r>
      <w:r w:rsidRPr="003D44ED">
        <w:t xml:space="preserve">veiligheid. Bij passieve deelname krijgen organisaties </w:t>
      </w:r>
      <w:r w:rsidRPr="009F23D9">
        <w:t>vroegtijdig inzicht in nieuwe ontwikkelingen,</w:t>
      </w:r>
      <w:r w:rsidRPr="003D44ED">
        <w:t xml:space="preserve"> waardoor zij snel kunnen </w:t>
      </w:r>
      <w:r w:rsidRPr="00C86900">
        <w:t>anticiperen</w:t>
      </w:r>
      <w:r w:rsidRPr="003D44ED">
        <w:t>.</w:t>
      </w:r>
      <w:r w:rsidRPr="008420C2">
        <w:rPr>
          <w:rFonts w:ascii="Arial" w:hAnsi="Arial" w:cs="Arial"/>
        </w:rPr>
        <w:t>  </w:t>
      </w:r>
      <w:r w:rsidRPr="0095521F">
        <w:t>Tenslotte draagt d</w:t>
      </w:r>
      <w:r w:rsidRPr="003D44ED">
        <w:t>eelname vaak bij aan een collectief of sectoraal belang. </w:t>
      </w:r>
    </w:p>
    <w:p w14:paraId="1C5398FE" w14:textId="0E754348" w:rsidR="00313209" w:rsidRDefault="00313209" w:rsidP="008420C2">
      <w:pPr>
        <w:pStyle w:val="RomanNumbering"/>
      </w:pPr>
      <w:r w:rsidRPr="00A2624F">
        <w:rPr>
          <w:b/>
        </w:rPr>
        <w:t>Betrokkenheid</w:t>
      </w:r>
      <w:r w:rsidRPr="00064FF4">
        <w:rPr>
          <w:bCs w:val="0"/>
        </w:rPr>
        <w:t xml:space="preserve"> lijdt onder </w:t>
      </w:r>
      <w:r w:rsidRPr="00064FF4">
        <w:rPr>
          <w:b/>
        </w:rPr>
        <w:t>gebrek</w:t>
      </w:r>
      <w:r w:rsidRPr="00064FF4">
        <w:rPr>
          <w:bCs w:val="0"/>
        </w:rPr>
        <w:t xml:space="preserve"> aan </w:t>
      </w:r>
      <w:r w:rsidRPr="00064FF4">
        <w:rPr>
          <w:b/>
        </w:rPr>
        <w:t>kennis, tijd, middelen en capaciteit,</w:t>
      </w:r>
      <w:r w:rsidRPr="00064FF4">
        <w:rPr>
          <w:bCs w:val="0"/>
        </w:rPr>
        <w:t xml:space="preserve"> waardoor de prioritering van standaardisatie onvoldoende aandacht krijgt. Voordelen van standaardisatie zijn vaak pas op langere termijn zichtbaar.</w:t>
      </w:r>
      <w:r w:rsidR="008420C2">
        <w:br/>
      </w:r>
      <w:r>
        <w:t xml:space="preserve">Veel organisaties hebben niet de kennis, tijd, middelen en capaciteit om actief deel te nemen. </w:t>
      </w:r>
      <w:r w:rsidR="00BB225B" w:rsidRPr="0010370D">
        <w:t xml:space="preserve">Bij </w:t>
      </w:r>
      <w:r w:rsidR="00B22B6C" w:rsidRPr="0010370D">
        <w:t xml:space="preserve">het management en de bestuurders lijkt </w:t>
      </w:r>
      <w:r w:rsidR="00817766" w:rsidRPr="0010370D">
        <w:t>onvoldoende</w:t>
      </w:r>
      <w:r w:rsidR="002920D1" w:rsidRPr="0010370D">
        <w:t xml:space="preserve"> bekendheid</w:t>
      </w:r>
      <w:r w:rsidR="00BA2A59" w:rsidRPr="0010370D">
        <w:t xml:space="preserve"> </w:t>
      </w:r>
      <w:r w:rsidR="00982BD6" w:rsidRPr="0010370D">
        <w:t xml:space="preserve">met </w:t>
      </w:r>
      <w:r w:rsidR="00F942DC" w:rsidRPr="0010370D">
        <w:t xml:space="preserve">het onderwerp </w:t>
      </w:r>
      <w:r w:rsidR="001E2EA4" w:rsidRPr="0010370D">
        <w:t>de</w:t>
      </w:r>
      <w:r w:rsidR="00B22B6C" w:rsidRPr="0010370D">
        <w:t xml:space="preserve"> betrokkenheid </w:t>
      </w:r>
      <w:r w:rsidR="001E2EA4" w:rsidRPr="0010370D">
        <w:t xml:space="preserve">te </w:t>
      </w:r>
      <w:r w:rsidR="004871CF" w:rsidRPr="0010370D">
        <w:t>beperken</w:t>
      </w:r>
      <w:r w:rsidR="00792E85" w:rsidRPr="00792E85">
        <w:t>.</w:t>
      </w:r>
      <w:r w:rsidR="00226F52">
        <w:t xml:space="preserve"> </w:t>
      </w:r>
      <w:r w:rsidRPr="004236B3">
        <w:t>Daarnaast zijn standaardisatieprocessen van lange duur en complex, wat deelname verder bemoeilijkt. Daardoor worden de opbrengsten en voordelen pas op lange termijn zichtbaar.</w:t>
      </w:r>
      <w:r w:rsidRPr="008420C2">
        <w:rPr>
          <w:rFonts w:ascii="Arial" w:hAnsi="Arial" w:cs="Arial"/>
        </w:rPr>
        <w:t> </w:t>
      </w:r>
      <w:r w:rsidRPr="004236B3">
        <w:t xml:space="preserve">Dit alles leidt ertoe dat standaardisatie onvoldoende prioriteit </w:t>
      </w:r>
      <w:r>
        <w:t>krijgt.</w:t>
      </w:r>
    </w:p>
    <w:p w14:paraId="61CE6D46" w14:textId="3E697AF3" w:rsidR="00313209" w:rsidRPr="003D44ED" w:rsidRDefault="00313209" w:rsidP="008420C2">
      <w:pPr>
        <w:pStyle w:val="RomanNumbering"/>
      </w:pPr>
      <w:r w:rsidRPr="008420C2">
        <w:rPr>
          <w:b/>
        </w:rPr>
        <w:t xml:space="preserve">In de toekomst </w:t>
      </w:r>
      <w:r w:rsidRPr="007004BC">
        <w:rPr>
          <w:bCs w:val="0"/>
        </w:rPr>
        <w:t>verwachten Nederlandse organisaties</w:t>
      </w:r>
      <w:r w:rsidRPr="008420C2">
        <w:rPr>
          <w:b/>
        </w:rPr>
        <w:t xml:space="preserve"> geen uitbreiding </w:t>
      </w:r>
      <w:r w:rsidRPr="007004BC">
        <w:rPr>
          <w:bCs w:val="0"/>
        </w:rPr>
        <w:t>van hun activiteiten.</w:t>
      </w:r>
      <w:r w:rsidR="008420C2" w:rsidRPr="007004BC">
        <w:br/>
      </w:r>
      <w:r>
        <w:t xml:space="preserve">Wanneer er toch wordt gedacht aan </w:t>
      </w:r>
      <w:r w:rsidR="00977034">
        <w:t xml:space="preserve">specifieke </w:t>
      </w:r>
      <w:r>
        <w:t xml:space="preserve">activiteiten, </w:t>
      </w:r>
      <w:r w:rsidRPr="00E078BA">
        <w:t>dan zal men zich richten</w:t>
      </w:r>
      <w:r w:rsidRPr="009F23D9">
        <w:t xml:space="preserve"> op strategische onderwerpen</w:t>
      </w:r>
      <w:r>
        <w:t xml:space="preserve"> zoals AI, digital </w:t>
      </w:r>
      <w:proofErr w:type="spellStart"/>
      <w:r>
        <w:t>wallets</w:t>
      </w:r>
      <w:proofErr w:type="spellEnd"/>
      <w:r>
        <w:t xml:space="preserve">, </w:t>
      </w:r>
      <w:r w:rsidRPr="006B589D">
        <w:t>cyber</w:t>
      </w:r>
      <w:r w:rsidR="001F7633">
        <w:t>security</w:t>
      </w:r>
      <w:r w:rsidRPr="006B589D">
        <w:t xml:space="preserve">, data interoperabiliteit </w:t>
      </w:r>
      <w:r>
        <w:t xml:space="preserve">en op operationele onderwerpen zoals </w:t>
      </w:r>
      <w:proofErr w:type="spellStart"/>
      <w:r>
        <w:t>procurement</w:t>
      </w:r>
      <w:proofErr w:type="spellEnd"/>
      <w:r>
        <w:t xml:space="preserve"> en </w:t>
      </w:r>
      <w:proofErr w:type="spellStart"/>
      <w:r>
        <w:t>invoicing</w:t>
      </w:r>
      <w:proofErr w:type="spellEnd"/>
      <w:r>
        <w:t>.</w:t>
      </w:r>
    </w:p>
    <w:p w14:paraId="4A1A2BDD" w14:textId="4590E45A" w:rsidR="00313209" w:rsidRPr="00DA5A94" w:rsidRDefault="00313209" w:rsidP="001A049F">
      <w:pPr>
        <w:pStyle w:val="NumberedList"/>
      </w:pPr>
      <w:r w:rsidRPr="00DA5A94">
        <w:t>Wat kan de overheid doen om de Nederlandse deelname in belangrijke Europese en internationale standaardisatieprocessen te vergroten of beter af te stemmen?</w:t>
      </w:r>
      <w:r w:rsidR="008420C2">
        <w:br/>
      </w:r>
      <w:r w:rsidRPr="00DA5A94">
        <w:lastRenderedPageBreak/>
        <w:t>Hoe kan de overheid de verdediging van Nederlandse publieke en private belangen in Europese en internationale ICT-standaardisatie versterken?</w:t>
      </w:r>
    </w:p>
    <w:p w14:paraId="62A31B03" w14:textId="62952ECE" w:rsidR="00313209" w:rsidRDefault="00313209" w:rsidP="0096471B">
      <w:pPr>
        <w:pStyle w:val="Heading3"/>
      </w:pPr>
      <w:r w:rsidRPr="00DA068C">
        <w:t>Conclusies</w:t>
      </w:r>
    </w:p>
    <w:p w14:paraId="6BB39AF7" w14:textId="65553779" w:rsidR="00313209" w:rsidRPr="00707363" w:rsidRDefault="00313209" w:rsidP="00707363">
      <w:pPr>
        <w:pStyle w:val="SpaceList"/>
        <w:rPr>
          <w:b/>
          <w:bCs/>
        </w:rPr>
      </w:pPr>
      <w:r w:rsidRPr="000B3FF0">
        <w:t xml:space="preserve">De Nederlandse overheid heeft al aanzienlijke stappen gezet in het bevorderen van standaardisatie en samenwerking tussen publieke en private sectoren. </w:t>
      </w:r>
      <w:r w:rsidR="0054635A" w:rsidRPr="000022C8">
        <w:t xml:space="preserve">Denk aan </w:t>
      </w:r>
      <w:proofErr w:type="spellStart"/>
      <w:r w:rsidR="0054635A" w:rsidRPr="000022C8">
        <w:t>identities</w:t>
      </w:r>
      <w:proofErr w:type="spellEnd"/>
      <w:r w:rsidR="0054635A" w:rsidRPr="000022C8">
        <w:t xml:space="preserve">, </w:t>
      </w:r>
      <w:proofErr w:type="spellStart"/>
      <w:r w:rsidR="0054635A" w:rsidRPr="000022C8">
        <w:t>dataspaces</w:t>
      </w:r>
      <w:proofErr w:type="spellEnd"/>
      <w:r w:rsidR="0054635A" w:rsidRPr="000022C8">
        <w:t>, asset management</w:t>
      </w:r>
      <w:r w:rsidR="006B0749">
        <w:t xml:space="preserve">, </w:t>
      </w:r>
      <w:r w:rsidR="006B0749" w:rsidRPr="006B0749">
        <w:t>cybersecurity</w:t>
      </w:r>
      <w:r w:rsidR="0054635A" w:rsidRPr="000022C8">
        <w:t xml:space="preserve"> en AI</w:t>
      </w:r>
      <w:r w:rsidR="00AB5369">
        <w:t>.</w:t>
      </w:r>
      <w:r w:rsidR="00FE7102">
        <w:t xml:space="preserve"> </w:t>
      </w:r>
      <w:r w:rsidRPr="000B3FF0">
        <w:t xml:space="preserve">Het voortzetten en verder versterken van deze inspanningen zal Nederland profijt opleveren. Door als </w:t>
      </w:r>
      <w:r w:rsidRPr="008420C2">
        <w:rPr>
          <w:b/>
          <w:bCs/>
        </w:rPr>
        <w:t>overheid en bedrijfsleven de krachten te bundelen</w:t>
      </w:r>
      <w:r w:rsidRPr="000B3FF0">
        <w:t>, ontstaat optimale en efficiënt ingezette participatie aan standaardisatie. De standaarden vormen zo enerzijds de basis van innovatie en duurzaamheid en anderzijds bieden ze effectief bescherming van de Nederlandse waarden en de concurrentiepositie in het internationale speelveld.</w:t>
      </w:r>
    </w:p>
    <w:p w14:paraId="74FCE0BE" w14:textId="07D95FD5" w:rsidR="00313209" w:rsidRPr="008420C2" w:rsidRDefault="00313209" w:rsidP="00707363">
      <w:pPr>
        <w:pStyle w:val="SpaceList"/>
      </w:pPr>
      <w:r w:rsidRPr="008D5613">
        <w:t xml:space="preserve">Het is belangrijk voor Nederland als geheel om </w:t>
      </w:r>
      <w:r w:rsidRPr="00071D22">
        <w:rPr>
          <w:b/>
        </w:rPr>
        <w:t>gericht te investeren</w:t>
      </w:r>
      <w:r w:rsidRPr="008D5613">
        <w:t xml:space="preserve"> in deelname aan díe standaardisatie-organisaties waar strategische belangen op het spel staan, zoals de handelspositie, het concurrentievermogen en de digitale </w:t>
      </w:r>
      <w:r w:rsidR="009E7020" w:rsidRPr="009E7020">
        <w:t xml:space="preserve">strategische </w:t>
      </w:r>
      <w:r w:rsidR="00F11DBF" w:rsidRPr="009E7020">
        <w:t>autonomie</w:t>
      </w:r>
      <w:r w:rsidR="00F11DBF" w:rsidRPr="009E7020">
        <w:rPr>
          <w:rFonts w:ascii="Arial" w:hAnsi="Arial" w:cs="Arial"/>
        </w:rPr>
        <w:t>.</w:t>
      </w:r>
    </w:p>
    <w:p w14:paraId="56A8A2B2" w14:textId="7C21074E" w:rsidR="00EF6AA1" w:rsidRPr="008420C2" w:rsidRDefault="00313209" w:rsidP="00707363">
      <w:pPr>
        <w:pStyle w:val="SpaceList"/>
        <w:rPr>
          <w:b/>
          <w:bCs/>
          <w:color w:val="000000" w:themeColor="text1"/>
        </w:rPr>
      </w:pPr>
      <w:r w:rsidRPr="008D5613">
        <w:rPr>
          <w:color w:val="000000" w:themeColor="text1"/>
        </w:rPr>
        <w:t xml:space="preserve">Vanwege mededingingsregels kan samenwerking in een sector </w:t>
      </w:r>
      <w:r w:rsidR="00ED144A">
        <w:rPr>
          <w:color w:val="000000" w:themeColor="text1"/>
        </w:rPr>
        <w:t>aan beperkingen onderhevig</w:t>
      </w:r>
      <w:r w:rsidRPr="008D5613">
        <w:rPr>
          <w:color w:val="000000" w:themeColor="text1"/>
        </w:rPr>
        <w:t xml:space="preserve"> zijn, maar </w:t>
      </w:r>
      <w:r w:rsidRPr="00D836E3">
        <w:rPr>
          <w:b/>
          <w:bCs/>
          <w:color w:val="000000" w:themeColor="text1"/>
        </w:rPr>
        <w:t>standaardisatie</w:t>
      </w:r>
      <w:r w:rsidRPr="008D5613">
        <w:rPr>
          <w:color w:val="000000" w:themeColor="text1"/>
        </w:rPr>
        <w:t xml:space="preserve"> </w:t>
      </w:r>
      <w:r w:rsidRPr="00D836E3">
        <w:rPr>
          <w:b/>
          <w:bCs/>
          <w:color w:val="000000" w:themeColor="text1"/>
        </w:rPr>
        <w:t xml:space="preserve">biedt </w:t>
      </w:r>
      <w:r w:rsidRPr="0019129E">
        <w:rPr>
          <w:color w:val="000000" w:themeColor="text1"/>
        </w:rPr>
        <w:t xml:space="preserve">een </w:t>
      </w:r>
      <w:r w:rsidRPr="00071D22">
        <w:rPr>
          <w:b/>
          <w:bCs/>
          <w:color w:val="000000" w:themeColor="text1"/>
        </w:rPr>
        <w:t xml:space="preserve">neutraal </w:t>
      </w:r>
      <w:r w:rsidRPr="00E947E8">
        <w:rPr>
          <w:color w:val="000000" w:themeColor="text1"/>
        </w:rPr>
        <w:t>en</w:t>
      </w:r>
      <w:r w:rsidRPr="00071D22">
        <w:rPr>
          <w:b/>
          <w:bCs/>
          <w:color w:val="000000" w:themeColor="text1"/>
        </w:rPr>
        <w:t xml:space="preserve"> transparant mechanisme</w:t>
      </w:r>
      <w:r w:rsidRPr="008D5613">
        <w:rPr>
          <w:color w:val="000000" w:themeColor="text1"/>
        </w:rPr>
        <w:t xml:space="preserve"> </w:t>
      </w:r>
      <w:r w:rsidR="0041408B">
        <w:rPr>
          <w:color w:val="000000" w:themeColor="text1"/>
        </w:rPr>
        <w:t>waarin dergelijke samenwerking wel mogelijk en toegestaan is</w:t>
      </w:r>
      <w:r w:rsidRPr="008D5613">
        <w:rPr>
          <w:color w:val="000000" w:themeColor="text1"/>
        </w:rPr>
        <w:t xml:space="preserve">. Het helpt zowel het </w:t>
      </w:r>
      <w:r w:rsidR="008957D9">
        <w:rPr>
          <w:color w:val="000000" w:themeColor="text1"/>
        </w:rPr>
        <w:t>mkb</w:t>
      </w:r>
      <w:r w:rsidRPr="008D5613">
        <w:rPr>
          <w:color w:val="000000" w:themeColor="text1"/>
        </w:rPr>
        <w:t xml:space="preserve"> als grote organisaties gezamenlijke vooruitgang te boeken in interoperabiliteit, efficiëntie en innovatie, zonder concurrentie te schaden of regels te overtreden</w:t>
      </w:r>
      <w:r>
        <w:rPr>
          <w:color w:val="000000" w:themeColor="text1"/>
        </w:rPr>
        <w:t>.</w:t>
      </w:r>
    </w:p>
    <w:p w14:paraId="6C0C14A7" w14:textId="0513F882" w:rsidR="124E8C16" w:rsidRPr="00DA068C" w:rsidRDefault="124E8C16" w:rsidP="0096471B">
      <w:pPr>
        <w:pStyle w:val="Heading3"/>
      </w:pPr>
      <w:r w:rsidRPr="00DA068C">
        <w:t>Voornaamste aanbevelingen</w:t>
      </w:r>
    </w:p>
    <w:p w14:paraId="227C800E" w14:textId="74EF5303" w:rsidR="00313209" w:rsidRPr="003D44ED" w:rsidRDefault="00313209" w:rsidP="007F68A9">
      <w:pPr>
        <w:pStyle w:val="RomanNumbering"/>
        <w:numPr>
          <w:ilvl w:val="0"/>
          <w:numId w:val="54"/>
        </w:numPr>
        <w:ind w:left="711"/>
      </w:pPr>
      <w:r w:rsidRPr="006B574C">
        <w:rPr>
          <w:b/>
        </w:rPr>
        <w:t>Beleidskoers en visie</w:t>
      </w:r>
      <w:r w:rsidR="00B433D1">
        <w:rPr>
          <w:b/>
        </w:rPr>
        <w:br/>
      </w:r>
      <w:r>
        <w:t xml:space="preserve">De overheid dient een </w:t>
      </w:r>
      <w:r w:rsidRPr="000D266B">
        <w:rPr>
          <w:b/>
          <w:bCs w:val="0"/>
        </w:rPr>
        <w:t>duidelijke beleidskoers en visie</w:t>
      </w:r>
      <w:r>
        <w:t xml:space="preserve"> op standaardisatie te ontwikkelen, om de Nederlandse belangen te versterken. Het is nodig deze uit te dragen naar organisaties en de Europese Commissie (EC). Hiervoor is nodig:</w:t>
      </w:r>
    </w:p>
    <w:p w14:paraId="1D494E5D" w14:textId="77777777" w:rsidR="00313209" w:rsidRPr="003D44ED" w:rsidRDefault="00313209" w:rsidP="003B6D4F">
      <w:pPr>
        <w:pStyle w:val="ListParagraph"/>
        <w:numPr>
          <w:ilvl w:val="0"/>
          <w:numId w:val="32"/>
        </w:numPr>
        <w:ind w:left="1071"/>
      </w:pPr>
      <w:r>
        <w:rPr>
          <w:b/>
          <w:bCs/>
        </w:rPr>
        <w:t>Een d</w:t>
      </w:r>
      <w:r w:rsidRPr="00AF16CA">
        <w:rPr>
          <w:b/>
          <w:bCs/>
        </w:rPr>
        <w:t>uidelijk beeld</w:t>
      </w:r>
      <w:r>
        <w:rPr>
          <w:b/>
          <w:bCs/>
        </w:rPr>
        <w:t xml:space="preserve"> te hebben</w:t>
      </w:r>
      <w:r w:rsidRPr="003D44ED">
        <w:t xml:space="preserve"> van </w:t>
      </w:r>
      <w:r>
        <w:t xml:space="preserve">de </w:t>
      </w:r>
      <w:r w:rsidRPr="003D44ED">
        <w:t xml:space="preserve">Nederlandse </w:t>
      </w:r>
      <w:r w:rsidRPr="0047283F">
        <w:t xml:space="preserve">prioriteiten en </w:t>
      </w:r>
      <w:r>
        <w:t xml:space="preserve">van de </w:t>
      </w:r>
      <w:r w:rsidRPr="0047283F">
        <w:t>positie</w:t>
      </w:r>
      <w:r w:rsidRPr="003D44ED">
        <w:t xml:space="preserve"> van de Nederlandse overheid</w:t>
      </w:r>
      <w:r>
        <w:t xml:space="preserve"> in</w:t>
      </w:r>
      <w:r w:rsidRPr="003D44ED">
        <w:t xml:space="preserve"> deelname aan standaardisatie</w:t>
      </w:r>
      <w:r>
        <w:t>-</w:t>
      </w:r>
      <w:r w:rsidRPr="003D44ED">
        <w:t>activiteiten</w:t>
      </w:r>
      <w:r>
        <w:t>.</w:t>
      </w:r>
      <w:r w:rsidRPr="003D44ED">
        <w:t> </w:t>
      </w:r>
    </w:p>
    <w:p w14:paraId="204FFEE2" w14:textId="36387E58" w:rsidR="00313209" w:rsidRPr="003D44ED" w:rsidRDefault="00313209" w:rsidP="003B6D4F">
      <w:pPr>
        <w:pStyle w:val="ListParagraph"/>
        <w:numPr>
          <w:ilvl w:val="0"/>
          <w:numId w:val="32"/>
        </w:numPr>
        <w:ind w:left="1071"/>
      </w:pPr>
      <w:r w:rsidRPr="003D44ED">
        <w:t xml:space="preserve">Gedegen </w:t>
      </w:r>
      <w:r w:rsidRPr="00AF16CA">
        <w:rPr>
          <w:b/>
          <w:bCs/>
        </w:rPr>
        <w:t>afwegingskaders</w:t>
      </w:r>
      <w:r>
        <w:rPr>
          <w:b/>
          <w:bCs/>
        </w:rPr>
        <w:t xml:space="preserve"> op te stellen</w:t>
      </w:r>
      <w:r w:rsidRPr="003D44ED">
        <w:t xml:space="preserve"> </w:t>
      </w:r>
      <w:r w:rsidR="0000099E" w:rsidRPr="0000099E">
        <w:t>(zoals de Nationale Normalisatie Agenda dat doet)</w:t>
      </w:r>
      <w:r w:rsidR="0000099E">
        <w:t xml:space="preserve"> </w:t>
      </w:r>
      <w:r w:rsidRPr="003D44ED">
        <w:t>met criteria voor inzet op standaardisatieactiviteiten</w:t>
      </w:r>
      <w:r w:rsidRPr="00966BA2">
        <w:t xml:space="preserve"> die transparantie, eerlijke besluitvorming en uitlegbaarheid bevorderen, terwijl bedrijven binnen dergelijke kaders kunnen innoveren</w:t>
      </w:r>
      <w:r w:rsidR="00D92FFA">
        <w:t xml:space="preserve"> </w:t>
      </w:r>
      <w:r w:rsidR="004E0CF0" w:rsidRPr="00966BA2">
        <w:t xml:space="preserve">(zoals </w:t>
      </w:r>
      <w:r w:rsidR="00D92FFA">
        <w:t xml:space="preserve">het geval is bij </w:t>
      </w:r>
      <w:r w:rsidR="004E0CF0" w:rsidRPr="00966BA2">
        <w:t>AI-standaarden</w:t>
      </w:r>
      <w:r w:rsidR="004E0CF0">
        <w:t>)</w:t>
      </w:r>
      <w:r>
        <w:t>.</w:t>
      </w:r>
    </w:p>
    <w:p w14:paraId="37F1E750" w14:textId="77777777" w:rsidR="00F027D4" w:rsidRDefault="00313209" w:rsidP="003B6D4F">
      <w:pPr>
        <w:pStyle w:val="ListParagraph"/>
        <w:numPr>
          <w:ilvl w:val="0"/>
          <w:numId w:val="32"/>
        </w:numPr>
        <w:ind w:left="1071"/>
      </w:pPr>
      <w:r w:rsidRPr="00F027D4">
        <w:rPr>
          <w:b/>
          <w:bCs/>
        </w:rPr>
        <w:t xml:space="preserve">Keuzes te maken </w:t>
      </w:r>
      <w:r w:rsidRPr="00F027D4">
        <w:t>over inhoudelijke onderwerpen waar inzet op standaarden nodig is.</w:t>
      </w:r>
    </w:p>
    <w:p w14:paraId="000DF11F" w14:textId="7531308E" w:rsidR="00313209" w:rsidRPr="003D44ED" w:rsidRDefault="00864F0B" w:rsidP="00707363">
      <w:pPr>
        <w:pStyle w:val="ListParagraph"/>
        <w:numPr>
          <w:ilvl w:val="0"/>
          <w:numId w:val="32"/>
        </w:numPr>
        <w:ind w:left="1071"/>
      </w:pPr>
      <w:r w:rsidRPr="4BA7E89C">
        <w:rPr>
          <w:b/>
          <w:bCs/>
        </w:rPr>
        <w:t>K</w:t>
      </w:r>
      <w:r w:rsidR="00E93C24" w:rsidRPr="4BA7E89C">
        <w:rPr>
          <w:b/>
          <w:bCs/>
        </w:rPr>
        <w:t>ritisch te</w:t>
      </w:r>
      <w:r w:rsidR="00313209" w:rsidRPr="4BA7E89C">
        <w:rPr>
          <w:b/>
          <w:bCs/>
        </w:rPr>
        <w:t xml:space="preserve"> kijk</w:t>
      </w:r>
      <w:r w:rsidR="00E93C24" w:rsidRPr="4BA7E89C">
        <w:rPr>
          <w:b/>
          <w:bCs/>
        </w:rPr>
        <w:t>en</w:t>
      </w:r>
      <w:r w:rsidR="00313209" w:rsidRPr="4BA7E89C">
        <w:rPr>
          <w:b/>
          <w:bCs/>
        </w:rPr>
        <w:t xml:space="preserve"> naar de toegevoegde waarde</w:t>
      </w:r>
      <w:r w:rsidR="00313209">
        <w:t xml:space="preserve"> van voorgestelde geharmoniseerde standaarden in EU-regelgeving en</w:t>
      </w:r>
      <w:r w:rsidR="009B1F8C">
        <w:t xml:space="preserve"> het Nederlandse bedrijfsleven</w:t>
      </w:r>
      <w:r w:rsidR="00497A3A">
        <w:t xml:space="preserve"> te </w:t>
      </w:r>
      <w:r w:rsidR="00313209" w:rsidRPr="4BA7E89C">
        <w:rPr>
          <w:b/>
          <w:bCs/>
        </w:rPr>
        <w:t>inform</w:t>
      </w:r>
      <w:r w:rsidR="00497A3A" w:rsidRPr="4BA7E89C">
        <w:rPr>
          <w:b/>
          <w:bCs/>
        </w:rPr>
        <w:t xml:space="preserve">eren </w:t>
      </w:r>
      <w:r w:rsidR="00313209" w:rsidRPr="4BA7E89C">
        <w:rPr>
          <w:b/>
          <w:bCs/>
        </w:rPr>
        <w:t xml:space="preserve">of </w:t>
      </w:r>
      <w:r w:rsidR="00497A3A" w:rsidRPr="4BA7E89C">
        <w:rPr>
          <w:b/>
          <w:bCs/>
        </w:rPr>
        <w:t xml:space="preserve">te </w:t>
      </w:r>
      <w:r w:rsidR="00313209" w:rsidRPr="4BA7E89C">
        <w:rPr>
          <w:b/>
          <w:bCs/>
        </w:rPr>
        <w:t>ondersteun</w:t>
      </w:r>
      <w:r w:rsidR="00497A3A" w:rsidRPr="4BA7E89C">
        <w:rPr>
          <w:b/>
          <w:bCs/>
        </w:rPr>
        <w:t>en</w:t>
      </w:r>
      <w:r w:rsidR="00313209">
        <w:t xml:space="preserve"> bij de implementatie</w:t>
      </w:r>
      <w:r w:rsidR="00A42CC9">
        <w:t xml:space="preserve"> (bijvoorbeeld door publiek-private dialogen te voeren)</w:t>
      </w:r>
      <w:r w:rsidR="00313209">
        <w:t xml:space="preserve">. </w:t>
      </w:r>
      <w:r w:rsidR="00E53A68">
        <w:t>Dit stelt</w:t>
      </w:r>
      <w:r w:rsidR="00313209">
        <w:t xml:space="preserve"> organisaties</w:t>
      </w:r>
      <w:r w:rsidR="00CB4788">
        <w:t xml:space="preserve"> in staat</w:t>
      </w:r>
      <w:r w:rsidR="00313209">
        <w:t xml:space="preserve"> proactief in</w:t>
      </w:r>
      <w:r w:rsidR="00CB4788">
        <w:t xml:space="preserve"> te </w:t>
      </w:r>
      <w:r w:rsidR="00313209">
        <w:t xml:space="preserve">spelen op </w:t>
      </w:r>
      <w:r w:rsidR="00CB4788">
        <w:t>markt</w:t>
      </w:r>
      <w:r w:rsidR="00313209">
        <w:t xml:space="preserve">veranderingen en de technologie, wat hun positie op </w:t>
      </w:r>
      <w:r w:rsidR="00592F4C">
        <w:t xml:space="preserve">de </w:t>
      </w:r>
      <w:r w:rsidR="00313209">
        <w:t xml:space="preserve">lange termijn </w:t>
      </w:r>
      <w:r w:rsidR="00592F4C">
        <w:t>versterkt</w:t>
      </w:r>
      <w:r w:rsidR="00313209">
        <w:t>.</w:t>
      </w:r>
    </w:p>
    <w:p w14:paraId="26F28605" w14:textId="5CF1051C" w:rsidR="00313209" w:rsidRPr="003D44ED" w:rsidRDefault="00313209" w:rsidP="007049B7">
      <w:pPr>
        <w:pStyle w:val="RomanNumbering"/>
        <w:ind w:left="712"/>
      </w:pPr>
      <w:r w:rsidRPr="00707363">
        <w:rPr>
          <w:b/>
        </w:rPr>
        <w:t xml:space="preserve">Voortouw nemen </w:t>
      </w:r>
      <w:r w:rsidRPr="00C5211C">
        <w:rPr>
          <w:bCs w:val="0"/>
        </w:rPr>
        <w:t>bij het</w:t>
      </w:r>
      <w:r w:rsidRPr="00707363">
        <w:rPr>
          <w:b/>
        </w:rPr>
        <w:t xml:space="preserve"> coördineren en prioriteren </w:t>
      </w:r>
      <w:r w:rsidRPr="00C5211C">
        <w:rPr>
          <w:bCs w:val="0"/>
        </w:rPr>
        <w:t>van standaardisatie-activiteiten en bij het stimuleren van samenwerking.</w:t>
      </w:r>
      <w:r w:rsidR="00707363">
        <w:br/>
      </w:r>
      <w:r>
        <w:t xml:space="preserve">Aanbevolen wordt dat de overheid een </w:t>
      </w:r>
      <w:r w:rsidRPr="005421DD">
        <w:t>meer actieve coördinerende rol</w:t>
      </w:r>
      <w:r>
        <w:t xml:space="preserve"> oppakt in onderwerpen om bewustwording van urgentie en meerwaarde van standaardisatie te vergroten. Daaronder vallen onderwerpen als:  </w:t>
      </w:r>
    </w:p>
    <w:p w14:paraId="410C2903" w14:textId="77777777" w:rsidR="00313209" w:rsidRDefault="00313209" w:rsidP="003B6D4F">
      <w:pPr>
        <w:numPr>
          <w:ilvl w:val="0"/>
          <w:numId w:val="12"/>
        </w:numPr>
        <w:tabs>
          <w:tab w:val="clear" w:pos="-1075"/>
          <w:tab w:val="num" w:pos="-1060"/>
        </w:tabs>
        <w:ind w:left="1069" w:hanging="357"/>
      </w:pPr>
      <w:r w:rsidRPr="00EF5DB1">
        <w:rPr>
          <w:b/>
          <w:bCs/>
        </w:rPr>
        <w:t>Proactief signaleren</w:t>
      </w:r>
      <w:r>
        <w:t xml:space="preserve"> op inzet van relevante standaardisatie-activiteiten.</w:t>
      </w:r>
    </w:p>
    <w:p w14:paraId="0A8E1E9A" w14:textId="37BE8E55" w:rsidR="00313209" w:rsidRPr="003D44ED" w:rsidRDefault="00313209" w:rsidP="003B6D4F">
      <w:pPr>
        <w:numPr>
          <w:ilvl w:val="0"/>
          <w:numId w:val="12"/>
        </w:numPr>
        <w:tabs>
          <w:tab w:val="clear" w:pos="-1075"/>
          <w:tab w:val="num" w:pos="-1063"/>
        </w:tabs>
        <w:ind w:left="1069" w:hanging="357"/>
      </w:pPr>
      <w:r>
        <w:lastRenderedPageBreak/>
        <w:t>Bevordering van (</w:t>
      </w:r>
      <w:r w:rsidRPr="009C08E6">
        <w:rPr>
          <w:b/>
          <w:bCs/>
        </w:rPr>
        <w:t>multidisciplinaire) samenwerking</w:t>
      </w:r>
      <w:r>
        <w:t xml:space="preserve"> tussen de overheid, industriesectoren en de wetenschap, zoals in Duitsland plaatsvindt. </w:t>
      </w:r>
    </w:p>
    <w:p w14:paraId="0938AA81" w14:textId="77777777" w:rsidR="00313209" w:rsidRPr="003D44ED" w:rsidRDefault="00313209" w:rsidP="003B6D4F">
      <w:pPr>
        <w:numPr>
          <w:ilvl w:val="0"/>
          <w:numId w:val="12"/>
        </w:numPr>
        <w:tabs>
          <w:tab w:val="clear" w:pos="-1075"/>
          <w:tab w:val="num" w:pos="-1066"/>
        </w:tabs>
        <w:ind w:left="1069" w:hanging="357"/>
      </w:pPr>
      <w:r w:rsidRPr="009C08E6">
        <w:rPr>
          <w:b/>
          <w:bCs/>
        </w:rPr>
        <w:t>Monitoring</w:t>
      </w:r>
      <w:r w:rsidRPr="003D44ED">
        <w:t xml:space="preserve"> van relevante standaardisatie</w:t>
      </w:r>
      <w:r>
        <w:t>-</w:t>
      </w:r>
      <w:r w:rsidRPr="003D44ED">
        <w:t>activiteiten </w:t>
      </w:r>
    </w:p>
    <w:p w14:paraId="5DF1BEF3" w14:textId="77777777" w:rsidR="00313209" w:rsidRPr="003D44ED" w:rsidRDefault="00313209" w:rsidP="003B6D4F">
      <w:pPr>
        <w:numPr>
          <w:ilvl w:val="0"/>
          <w:numId w:val="12"/>
        </w:numPr>
        <w:tabs>
          <w:tab w:val="clear" w:pos="-1075"/>
          <w:tab w:val="num" w:pos="-1066"/>
        </w:tabs>
        <w:ind w:left="1069" w:hanging="357"/>
      </w:pPr>
      <w:r>
        <w:t>Het m</w:t>
      </w:r>
      <w:r w:rsidRPr="003D44ED">
        <w:t xml:space="preserve">ogelijk maken van </w:t>
      </w:r>
      <w:r w:rsidRPr="009C08E6">
        <w:rPr>
          <w:b/>
          <w:bCs/>
        </w:rPr>
        <w:t>strategische prioritering</w:t>
      </w:r>
      <w:r w:rsidRPr="003D44ED">
        <w:t xml:space="preserve"> van standaardisatie</w:t>
      </w:r>
      <w:r>
        <w:t>-</w:t>
      </w:r>
      <w:r w:rsidRPr="003D44ED">
        <w:t>activiteiten  </w:t>
      </w:r>
    </w:p>
    <w:p w14:paraId="15803BEC" w14:textId="19417D43" w:rsidR="008E252A" w:rsidRDefault="00313209" w:rsidP="003B6D4F">
      <w:pPr>
        <w:numPr>
          <w:ilvl w:val="0"/>
          <w:numId w:val="12"/>
        </w:numPr>
        <w:tabs>
          <w:tab w:val="clear" w:pos="-1075"/>
          <w:tab w:val="num" w:pos="-1066"/>
        </w:tabs>
        <w:ind w:left="1069" w:hanging="357"/>
      </w:pPr>
      <w:r w:rsidRPr="009C08E6">
        <w:rPr>
          <w:b/>
          <w:bCs/>
        </w:rPr>
        <w:t>Borging van neutraliteit</w:t>
      </w:r>
      <w:r>
        <w:t xml:space="preserve"> in de ontwikkeling van </w:t>
      </w:r>
      <w:r w:rsidR="00E15002">
        <w:t>standaarden en</w:t>
      </w:r>
      <w:r>
        <w:t xml:space="preserve"> daarmee </w:t>
      </w:r>
      <w:r w:rsidRPr="001D548D">
        <w:rPr>
          <w:color w:val="000000" w:themeColor="text1"/>
        </w:rPr>
        <w:t>het beschermen van maatschappelijk/publieke waarden (als reactie op Big Tech).</w:t>
      </w:r>
    </w:p>
    <w:p w14:paraId="4B28C6CD" w14:textId="0305E1F6" w:rsidR="00313209" w:rsidRPr="003D44ED" w:rsidRDefault="00313209" w:rsidP="003B6D4F">
      <w:pPr>
        <w:numPr>
          <w:ilvl w:val="0"/>
          <w:numId w:val="12"/>
        </w:numPr>
        <w:tabs>
          <w:tab w:val="clear" w:pos="-1075"/>
          <w:tab w:val="num" w:pos="-1066"/>
        </w:tabs>
        <w:ind w:left="1069" w:hanging="357"/>
      </w:pPr>
      <w:r>
        <w:t>Het z</w:t>
      </w:r>
      <w:r w:rsidRPr="003D44ED">
        <w:t xml:space="preserve">orgen voor de </w:t>
      </w:r>
      <w:r w:rsidRPr="008E252A">
        <w:rPr>
          <w:b/>
          <w:bCs/>
        </w:rPr>
        <w:t>juiste kaders</w:t>
      </w:r>
      <w:r w:rsidRPr="003D44ED">
        <w:t xml:space="preserve"> bij de ontwikkeling van standaarden</w:t>
      </w:r>
      <w:r>
        <w:t>.</w:t>
      </w:r>
      <w:r w:rsidRPr="003D44ED">
        <w:t> </w:t>
      </w:r>
    </w:p>
    <w:p w14:paraId="4A03A0A3" w14:textId="61652641" w:rsidR="00313209" w:rsidRPr="003D44ED" w:rsidRDefault="00313209" w:rsidP="00707363">
      <w:pPr>
        <w:numPr>
          <w:ilvl w:val="0"/>
          <w:numId w:val="14"/>
        </w:numPr>
        <w:ind w:left="1069" w:hanging="357"/>
      </w:pPr>
      <w:r w:rsidRPr="00D92FFA">
        <w:t xml:space="preserve">Het faciliteren </w:t>
      </w:r>
      <w:r w:rsidR="00C448C7" w:rsidRPr="00D92FFA">
        <w:t xml:space="preserve">van kennisdeling </w:t>
      </w:r>
      <w:r w:rsidR="00E202B0" w:rsidRPr="00D92FFA">
        <w:t>over</w:t>
      </w:r>
      <w:r w:rsidRPr="00D92FFA">
        <w:t xml:space="preserve"> beproefde werkwijzen (</w:t>
      </w:r>
      <w:r w:rsidRPr="00D92FFA">
        <w:rPr>
          <w:b/>
          <w:bCs/>
        </w:rPr>
        <w:t xml:space="preserve">best </w:t>
      </w:r>
      <w:proofErr w:type="spellStart"/>
      <w:r w:rsidRPr="00D92FFA">
        <w:rPr>
          <w:b/>
          <w:bCs/>
        </w:rPr>
        <w:t>practices</w:t>
      </w:r>
      <w:proofErr w:type="spellEnd"/>
      <w:r w:rsidRPr="00D92FFA">
        <w:t>) omtrent deelname aan standaardisatie-activiteiten ter versterking van de Nederlandse standaardisatie-initiatieven.</w:t>
      </w:r>
    </w:p>
    <w:p w14:paraId="2BBA4323" w14:textId="5BDA19F4" w:rsidR="00313209" w:rsidRPr="003D44ED" w:rsidRDefault="00313209" w:rsidP="004C330A">
      <w:pPr>
        <w:pStyle w:val="RomanNumbering"/>
        <w:ind w:left="712"/>
      </w:pPr>
      <w:r w:rsidRPr="00707363">
        <w:rPr>
          <w:b/>
        </w:rPr>
        <w:t xml:space="preserve">Stimuleren </w:t>
      </w:r>
      <w:r w:rsidRPr="00953AFD">
        <w:rPr>
          <w:bCs w:val="0"/>
        </w:rPr>
        <w:t>van de</w:t>
      </w:r>
      <w:r w:rsidRPr="00707363">
        <w:rPr>
          <w:b/>
        </w:rPr>
        <w:t xml:space="preserve"> toegankelijkheid van standaardisatie(-activiteiten)</w:t>
      </w:r>
      <w:r w:rsidR="00B433D1">
        <w:rPr>
          <w:b/>
        </w:rPr>
        <w:br/>
      </w:r>
      <w:r w:rsidRPr="003D44ED">
        <w:t>Tenslotte wordt aanbevolen de drempels aan te pakken die</w:t>
      </w:r>
      <w:r>
        <w:t xml:space="preserve"> volgens geïnterviewden de </w:t>
      </w:r>
      <w:r w:rsidRPr="003D44ED">
        <w:t>deelname aan standaardisatie belemmeren. Daarbij wordt gedacht aan:</w:t>
      </w:r>
    </w:p>
    <w:p w14:paraId="23AE5D20" w14:textId="37698DBF" w:rsidR="00313209" w:rsidRDefault="00313209" w:rsidP="003B6D4F">
      <w:pPr>
        <w:numPr>
          <w:ilvl w:val="0"/>
          <w:numId w:val="15"/>
        </w:numPr>
        <w:tabs>
          <w:tab w:val="clear" w:pos="720"/>
          <w:tab w:val="num" w:pos="729"/>
        </w:tabs>
        <w:ind w:left="1069" w:hanging="357"/>
      </w:pPr>
      <w:r>
        <w:t xml:space="preserve">Het bieden van </w:t>
      </w:r>
      <w:r w:rsidRPr="00A25BBA">
        <w:rPr>
          <w:b/>
          <w:bCs/>
        </w:rPr>
        <w:t>financiële ondersteuning</w:t>
      </w:r>
      <w:r>
        <w:t xml:space="preserve"> en stimulans om het </w:t>
      </w:r>
      <w:r w:rsidR="009F7E8A">
        <w:rPr>
          <w:b/>
          <w:bCs/>
        </w:rPr>
        <w:t>mkb</w:t>
      </w:r>
      <w:r w:rsidRPr="00E1025E">
        <w:rPr>
          <w:rFonts w:ascii="Arial" w:hAnsi="Arial" w:cs="Arial"/>
        </w:rPr>
        <w:t> </w:t>
      </w:r>
      <w:r>
        <w:t>te helpen</w:t>
      </w:r>
      <w:r w:rsidRPr="00E1025E">
        <w:t xml:space="preserve"> </w:t>
      </w:r>
      <w:r>
        <w:t>bij deelname aan standaardisatie-activiteiten </w:t>
      </w:r>
      <w:r w:rsidRPr="0096421A">
        <w:t>(bijvoorbeeld bij</w:t>
      </w:r>
      <w:r>
        <w:t xml:space="preserve"> energietechniek: energieopslag en laadsystemen). Daarbij moet h</w:t>
      </w:r>
      <w:r w:rsidRPr="00002D6B">
        <w:t>et financiële instrumentarium ingericht zijn op een lange termijnbenadering.</w:t>
      </w:r>
    </w:p>
    <w:p w14:paraId="73374C12" w14:textId="530B7B24" w:rsidR="00313209" w:rsidRPr="0009631A" w:rsidRDefault="00313209" w:rsidP="003B6D4F">
      <w:pPr>
        <w:numPr>
          <w:ilvl w:val="0"/>
          <w:numId w:val="15"/>
        </w:numPr>
        <w:tabs>
          <w:tab w:val="clear" w:pos="720"/>
          <w:tab w:val="num" w:pos="1434"/>
        </w:tabs>
        <w:ind w:left="1069" w:hanging="357"/>
      </w:pPr>
      <w:r>
        <w:t>(</w:t>
      </w:r>
      <w:r w:rsidRPr="00E42237">
        <w:rPr>
          <w:b/>
          <w:bCs/>
        </w:rPr>
        <w:t xml:space="preserve">Financiële) </w:t>
      </w:r>
      <w:r w:rsidRPr="00A51ACD">
        <w:t xml:space="preserve">ondersteuning van </w:t>
      </w:r>
      <w:r w:rsidRPr="00A51ACD">
        <w:rPr>
          <w:b/>
          <w:bCs/>
        </w:rPr>
        <w:t>maatschappelijk</w:t>
      </w:r>
      <w:r w:rsidRPr="00A51ACD">
        <w:t xml:space="preserve"> relevante</w:t>
      </w:r>
      <w:r>
        <w:t xml:space="preserve"> </w:t>
      </w:r>
      <w:r w:rsidR="00E15002">
        <w:t>trajecten (</w:t>
      </w:r>
      <w:r w:rsidRPr="00E11BE0">
        <w:rPr>
          <w:color w:val="000000" w:themeColor="text1"/>
        </w:rPr>
        <w:t>denk aan privacy)</w:t>
      </w:r>
      <w:r>
        <w:rPr>
          <w:color w:val="000000" w:themeColor="text1"/>
        </w:rPr>
        <w:t>.</w:t>
      </w:r>
    </w:p>
    <w:p w14:paraId="5ABCDFFC" w14:textId="73C2A69C" w:rsidR="00090700" w:rsidRPr="00707363" w:rsidRDefault="00313209" w:rsidP="02B4724F">
      <w:pPr>
        <w:pStyle w:val="ListParagraph"/>
        <w:numPr>
          <w:ilvl w:val="1"/>
          <w:numId w:val="14"/>
        </w:numPr>
        <w:ind w:left="1069" w:hanging="357"/>
        <w:rPr>
          <w:rFonts w:eastAsia="Century Gothic" w:cs="Century Gothic"/>
        </w:rPr>
      </w:pPr>
      <w:r>
        <w:t xml:space="preserve">Het bieden van </w:t>
      </w:r>
      <w:r w:rsidRPr="02B4724F">
        <w:rPr>
          <w:b/>
          <w:bCs/>
        </w:rPr>
        <w:t xml:space="preserve">opleidingen, faciliteren </w:t>
      </w:r>
      <w:r w:rsidRPr="003378DD">
        <w:t>van</w:t>
      </w:r>
      <w:r w:rsidRPr="02B4724F">
        <w:rPr>
          <w:b/>
          <w:bCs/>
        </w:rPr>
        <w:t xml:space="preserve"> kennisdeling binnen netwerken</w:t>
      </w:r>
      <w:r w:rsidR="00EE2B34">
        <w:t xml:space="preserve">, </w:t>
      </w:r>
      <w:r>
        <w:t xml:space="preserve">het verhogen van het </w:t>
      </w:r>
      <w:r w:rsidRPr="02B4724F">
        <w:rPr>
          <w:b/>
          <w:bCs/>
        </w:rPr>
        <w:t>kennisniveau</w:t>
      </w:r>
      <w:r>
        <w:t xml:space="preserve"> </w:t>
      </w:r>
      <w:r w:rsidR="00604828">
        <w:t xml:space="preserve">zowel </w:t>
      </w:r>
      <w:r w:rsidR="007169DB">
        <w:t xml:space="preserve">procesmatig en inhoudelijk </w:t>
      </w:r>
      <w:r>
        <w:t xml:space="preserve">over standaardisatie, in samenwerking met het bedrijfsleven/brancheorganisaties en de wetenschap. </w:t>
      </w:r>
      <w:r w:rsidR="00D2061B" w:rsidRPr="02B4724F">
        <w:rPr>
          <w:rFonts w:eastAsia="Century Gothic" w:cs="Century Gothic"/>
        </w:rPr>
        <w:t>Dit moet ondersteund worden door</w:t>
      </w:r>
      <w:r w:rsidR="002037DE">
        <w:t xml:space="preserve"> </w:t>
      </w:r>
      <w:r w:rsidR="002037DE" w:rsidRPr="02B4724F">
        <w:rPr>
          <w:b/>
          <w:bCs/>
        </w:rPr>
        <w:t>structurele capaciteitsopbouw binnen de overheid.</w:t>
      </w:r>
    </w:p>
    <w:p w14:paraId="3C4BA25F" w14:textId="2853AD66" w:rsidR="00313209" w:rsidRPr="003D44ED" w:rsidRDefault="00313209" w:rsidP="00090700">
      <w:pPr>
        <w:pStyle w:val="Heading2"/>
        <w:numPr>
          <w:ilvl w:val="0"/>
          <w:numId w:val="0"/>
        </w:numPr>
      </w:pPr>
      <w:bookmarkStart w:id="30" w:name="_Toc191547821"/>
      <w:bookmarkStart w:id="31" w:name="_Toc191547958"/>
      <w:bookmarkStart w:id="32" w:name="_Toc191561594"/>
      <w:r w:rsidRPr="003D44ED">
        <w:t>Tot slot</w:t>
      </w:r>
      <w:r w:rsidRPr="003D44ED">
        <w:rPr>
          <w:rFonts w:ascii="Arial" w:hAnsi="Arial" w:cs="Arial"/>
        </w:rPr>
        <w:t> </w:t>
      </w:r>
      <w:bookmarkEnd w:id="30"/>
      <w:bookmarkEnd w:id="31"/>
      <w:bookmarkEnd w:id="32"/>
    </w:p>
    <w:p w14:paraId="3CA0F752" w14:textId="42182B2B" w:rsidR="00313209" w:rsidRPr="00A61DBE" w:rsidRDefault="00313209" w:rsidP="00B17810">
      <w:r>
        <w:t xml:space="preserve">Uit dit onderzoek komt naar voren dat de huidige inzet van zowel de overheid als het bedrijfsleven verder kan worden </w:t>
      </w:r>
      <w:r w:rsidRPr="008E11F0">
        <w:t>versterkt</w:t>
      </w:r>
      <w:r>
        <w:t xml:space="preserve"> en geoptimaliseerd om zo gerichter aan participatie aan standaardisatie-activiteiten voor Nederland te kunnen werken. </w:t>
      </w:r>
      <w:r>
        <w:br/>
        <w:t xml:space="preserve">Nederland is sterk als het aankomt op standaardisatie voor </w:t>
      </w:r>
      <w:r w:rsidRPr="005328B9">
        <w:t>economisch gedreven</w:t>
      </w:r>
      <w:r>
        <w:t xml:space="preserve"> thema’s</w:t>
      </w:r>
      <w:r w:rsidR="00B47422">
        <w:t xml:space="preserve">, </w:t>
      </w:r>
      <w:r w:rsidR="007C1746">
        <w:t>die eerder zijn ben</w:t>
      </w:r>
      <w:r w:rsidR="000D42C8">
        <w:t>oemd</w:t>
      </w:r>
      <w:r>
        <w:t>. Er ligt een kans om ook op andere</w:t>
      </w:r>
      <w:r w:rsidR="00A92436">
        <w:t xml:space="preserve"> thema’s</w:t>
      </w:r>
      <w:r w:rsidR="00B81348">
        <w:t xml:space="preserve">, </w:t>
      </w:r>
      <w:r w:rsidR="00055B3F">
        <w:t xml:space="preserve">zoals </w:t>
      </w:r>
      <w:proofErr w:type="spellStart"/>
      <w:r w:rsidR="000D2B81" w:rsidRPr="000D2B81">
        <w:t>quantumtechnologie</w:t>
      </w:r>
      <w:proofErr w:type="spellEnd"/>
      <w:r w:rsidR="000D2B81">
        <w:t xml:space="preserve"> </w:t>
      </w:r>
      <w:r w:rsidR="00897360">
        <w:t>en energietechniek</w:t>
      </w:r>
      <w:r w:rsidR="009B3924">
        <w:t xml:space="preserve">, </w:t>
      </w:r>
      <w:r w:rsidR="00093D8D">
        <w:t>m</w:t>
      </w:r>
      <w:r>
        <w:t xml:space="preserve">eer invloed uit te oefenen.  </w:t>
      </w:r>
    </w:p>
    <w:p w14:paraId="063CD258" w14:textId="77777777" w:rsidR="00313209" w:rsidRDefault="00313209" w:rsidP="0057124E"/>
    <w:p w14:paraId="15C80AA0" w14:textId="77777777" w:rsidR="007F70BC" w:rsidRDefault="007F70BC" w:rsidP="0057124E">
      <w:pPr>
        <w:rPr>
          <w:rFonts w:eastAsiaTheme="majorEastAsia" w:cstheme="majorBidi"/>
          <w:b/>
          <w:bCs/>
          <w:color w:val="D9D9D9" w:themeColor="background1" w:themeShade="D9"/>
          <w:sz w:val="22"/>
        </w:rPr>
      </w:pPr>
      <w:r w:rsidRPr="56C930ED">
        <w:rPr>
          <w:color w:val="D9D9D9" w:themeColor="background1" w:themeShade="D9"/>
        </w:rPr>
        <w:br w:type="page"/>
      </w:r>
    </w:p>
    <w:p w14:paraId="1D1CAA33" w14:textId="7C38A231" w:rsidR="00F548A8" w:rsidRPr="00F548A8" w:rsidRDefault="009E2624" w:rsidP="0057124E">
      <w:pPr>
        <w:pStyle w:val="Heading1"/>
        <w:spacing w:before="0" w:line="288" w:lineRule="auto"/>
      </w:pPr>
      <w:bookmarkStart w:id="33" w:name="_Toc191561595"/>
      <w:r w:rsidRPr="00111047">
        <w:lastRenderedPageBreak/>
        <w:t>Inleiding</w:t>
      </w:r>
      <w:bookmarkEnd w:id="8"/>
      <w:bookmarkEnd w:id="9"/>
      <w:bookmarkEnd w:id="10"/>
      <w:bookmarkEnd w:id="11"/>
      <w:bookmarkEnd w:id="12"/>
      <w:bookmarkEnd w:id="13"/>
      <w:bookmarkEnd w:id="14"/>
      <w:bookmarkEnd w:id="15"/>
      <w:bookmarkEnd w:id="16"/>
      <w:bookmarkEnd w:id="20"/>
      <w:bookmarkEnd w:id="21"/>
      <w:bookmarkEnd w:id="33"/>
    </w:p>
    <w:p w14:paraId="46BE0BAA" w14:textId="528AE4E3" w:rsidR="009E2624" w:rsidRDefault="009E2624" w:rsidP="00707363">
      <w:pPr>
        <w:pStyle w:val="Paragraph0"/>
      </w:pPr>
      <w:r w:rsidRPr="1B12DF6E">
        <w:t>De digitalisering van onze samenleving groeit in een steeds sneller tempo en standaardisatie speelt hierin een cruciale rol</w:t>
      </w:r>
      <w:r w:rsidR="00D56934" w:rsidRPr="00174FEB">
        <w:rPr>
          <w:color w:val="7030A0"/>
        </w:rPr>
        <w:t>:</w:t>
      </w:r>
      <w:r w:rsidRPr="1B12DF6E">
        <w:t xml:space="preserve"> </w:t>
      </w:r>
      <w:r w:rsidR="00302FCA">
        <w:t>s</w:t>
      </w:r>
      <w:r w:rsidRPr="1B12DF6E">
        <w:t>tandaarden zijn</w:t>
      </w:r>
      <w:r w:rsidR="006E7E2C" w:rsidRPr="1B12DF6E">
        <w:t xml:space="preserve"> </w:t>
      </w:r>
      <w:r w:rsidRPr="1B12DF6E">
        <w:t xml:space="preserve">essentieel om interoperabiliteit, veiligheid en innovatie te bevorderen in een wereld waarin digitale technologieën </w:t>
      </w:r>
      <w:r w:rsidR="00E451BA" w:rsidRPr="1B12DF6E">
        <w:t xml:space="preserve">de </w:t>
      </w:r>
      <w:r w:rsidRPr="1B12DF6E">
        <w:t>grenzen overstijgen.</w:t>
      </w:r>
      <w:r w:rsidR="00C5524C">
        <w:t xml:space="preserve"> </w:t>
      </w:r>
      <w:r w:rsidR="00174FEB" w:rsidRPr="00C92623">
        <w:t>Ook</w:t>
      </w:r>
      <w:r w:rsidR="00B03532" w:rsidRPr="00174FEB">
        <w:rPr>
          <w:color w:val="7030A0"/>
        </w:rPr>
        <w:t xml:space="preserve"> </w:t>
      </w:r>
      <w:r w:rsidR="00B03532" w:rsidRPr="00B03532">
        <w:t>dragen ze bij aan kostenreductie door efficiëntie en herbruikbaarheid te stimuleren, helpen ze organisaties te voldoen aan compliance en regelgeving, en waarborgen ze kwaliteit en betrouwbaarheid van systemen en diensten.</w:t>
      </w:r>
      <w:r w:rsidR="00A33B15">
        <w:t xml:space="preserve"> </w:t>
      </w:r>
      <w:r w:rsidRPr="1B12DF6E">
        <w:t xml:space="preserve">De Europese Commissie erkent </w:t>
      </w:r>
      <w:hyperlink r:id="rId14" w:history="1">
        <w:r w:rsidRPr="00E3367F">
          <w:rPr>
            <w:rStyle w:val="Hyperlink"/>
          </w:rPr>
          <w:t>standaardisatie</w:t>
        </w:r>
        <w:r w:rsidR="00935BEC" w:rsidRPr="00E3367F">
          <w:rPr>
            <w:rStyle w:val="Hyperlink"/>
          </w:rPr>
          <w:t xml:space="preserve"> </w:t>
        </w:r>
        <w:r w:rsidRPr="00E3367F">
          <w:rPr>
            <w:rStyle w:val="Hyperlink"/>
          </w:rPr>
          <w:t>als een strategisch instrument</w:t>
        </w:r>
      </w:hyperlink>
      <w:r w:rsidRPr="1B12DF6E">
        <w:t xml:space="preserve"> om de digitale soevereiniteit van Europa te waarborgen en de Europese belangen en waarden te verdedigen. Tegen deze achtergrond heeft ICTU van Forum Standaardisatie de opdracht gekregen om te onderzoeken hoe Nederlandse publieke en private organisaties deelnemen aan Europese en </w:t>
      </w:r>
      <w:r w:rsidR="00434830">
        <w:t>mondiale</w:t>
      </w:r>
      <w:r w:rsidRPr="1B12DF6E">
        <w:t xml:space="preserve"> standaardisatie</w:t>
      </w:r>
      <w:r w:rsidR="009816DF" w:rsidRPr="1B12DF6E">
        <w:t xml:space="preserve">. </w:t>
      </w:r>
      <w:r w:rsidRPr="1B12DF6E">
        <w:t xml:space="preserve">De opdracht heeft als doel inzicht te verschaffen in de Nederlandse vertegenwoordiging binnen </w:t>
      </w:r>
      <w:r w:rsidR="00543F2C" w:rsidRPr="1B12DF6E">
        <w:t>standaardisatie-organisatie</w:t>
      </w:r>
      <w:r w:rsidRPr="1B12DF6E">
        <w:t xml:space="preserve">s op het gebied van ICT, zowel op Europees als </w:t>
      </w:r>
      <w:r w:rsidR="00014B93">
        <w:t>mondiaal</w:t>
      </w:r>
      <w:r w:rsidRPr="1B12DF6E">
        <w:t xml:space="preserve"> niveau. Daarnaast wil Forum Standaardisatie begrijpen welke factoren mogelijk bijdragen aan</w:t>
      </w:r>
      <w:r w:rsidR="00F72BFB">
        <w:t>-</w:t>
      </w:r>
      <w:r w:rsidRPr="1B12DF6E">
        <w:t xml:space="preserve"> of belemmeren dat Nederlandse partijen actiever hun belangen vertegenwoordigen. </w:t>
      </w:r>
      <w:r w:rsidR="009816DF" w:rsidRPr="1B12DF6E">
        <w:t xml:space="preserve">ICTU heeft onderzoeksbureau </w:t>
      </w:r>
      <w:proofErr w:type="spellStart"/>
      <w:r w:rsidR="009816DF" w:rsidRPr="1B12DF6E">
        <w:t>Dialogic</w:t>
      </w:r>
      <w:proofErr w:type="spellEnd"/>
      <w:r w:rsidR="009816DF" w:rsidRPr="1B12DF6E">
        <w:t xml:space="preserve"> betrokken bij het onderzoek, primair voor het uitvoeren van kwantitatieve analyses.</w:t>
      </w:r>
    </w:p>
    <w:p w14:paraId="03D25D77" w14:textId="18FD4A05" w:rsidR="009E2624" w:rsidRDefault="009E2624" w:rsidP="00707363">
      <w:pPr>
        <w:pStyle w:val="Paragraph0"/>
      </w:pPr>
      <w:r w:rsidRPr="00704E75">
        <w:t xml:space="preserve">Dit onderzoek is </w:t>
      </w:r>
      <w:r w:rsidR="009816DF">
        <w:t xml:space="preserve">voor beleidsmakers </w:t>
      </w:r>
      <w:r w:rsidR="003237F0" w:rsidRPr="00704E75">
        <w:t xml:space="preserve">van belang </w:t>
      </w:r>
      <w:r w:rsidRPr="00704E75">
        <w:t>om</w:t>
      </w:r>
      <w:r w:rsidR="009816DF">
        <w:t>dat het</w:t>
      </w:r>
      <w:r w:rsidR="00F71ECF">
        <w:t xml:space="preserve"> </w:t>
      </w:r>
      <w:r w:rsidRPr="00704E75">
        <w:t xml:space="preserve">inzicht </w:t>
      </w:r>
      <w:r w:rsidR="009816DF">
        <w:t>biedt</w:t>
      </w:r>
      <w:r w:rsidRPr="00BB00D1">
        <w:t xml:space="preserve"> </w:t>
      </w:r>
      <w:r w:rsidRPr="00704E75">
        <w:t>in de mate van betrokkenheid van Nederland bij internationale standaardisatieprocessen</w:t>
      </w:r>
      <w:r w:rsidR="009A6224">
        <w:t>,</w:t>
      </w:r>
      <w:r w:rsidRPr="00704E75">
        <w:t xml:space="preserve"> </w:t>
      </w:r>
      <w:r w:rsidR="007C74AC">
        <w:t>in de</w:t>
      </w:r>
      <w:r w:rsidRPr="00704E75">
        <w:t xml:space="preserve"> effecti</w:t>
      </w:r>
      <w:r w:rsidR="007C74AC">
        <w:t>viteit</w:t>
      </w:r>
      <w:r w:rsidRPr="00704E75">
        <w:t xml:space="preserve"> </w:t>
      </w:r>
      <w:r w:rsidR="007C74AC">
        <w:t xml:space="preserve">van </w:t>
      </w:r>
      <w:r w:rsidRPr="00704E75">
        <w:t xml:space="preserve">deze betrokkenheid en </w:t>
      </w:r>
      <w:r w:rsidR="007316CB">
        <w:t>in de mogelijke</w:t>
      </w:r>
      <w:r w:rsidRPr="00704E75">
        <w:t xml:space="preserve"> verbeteringen. Door </w:t>
      </w:r>
      <w:r w:rsidR="009816DF">
        <w:t>goed te begrijpen</w:t>
      </w:r>
      <w:r w:rsidRPr="00704E75">
        <w:t xml:space="preserve"> waar </w:t>
      </w:r>
      <w:r w:rsidR="00D027B1">
        <w:t xml:space="preserve">en waarom </w:t>
      </w:r>
      <w:r w:rsidRPr="00704E75">
        <w:t xml:space="preserve">Nederland </w:t>
      </w:r>
      <w:r w:rsidR="009816DF">
        <w:t xml:space="preserve">wel en niet </w:t>
      </w:r>
      <w:r w:rsidRPr="00704E75">
        <w:t>actief is, kunnen strategische beslissingen worden genomen om de positie van Nederland in internationale standaardisatie te versterken.</w:t>
      </w:r>
      <w:r>
        <w:t xml:space="preserve"> </w:t>
      </w:r>
      <w:r w:rsidR="00380AD4">
        <w:br/>
      </w:r>
      <w:r w:rsidR="0095190D">
        <w:t>Ook kan de overheid m</w:t>
      </w:r>
      <w:r w:rsidRPr="00AE0465">
        <w:t xml:space="preserve">et deze inzichten gericht actie ondernemen om de participatie </w:t>
      </w:r>
      <w:r w:rsidR="00A41C34" w:rsidRPr="00AE0465">
        <w:t xml:space="preserve">te bevorderen </w:t>
      </w:r>
      <w:r w:rsidRPr="00AE0465">
        <w:t>van Nederlandse organisaties in strategisch belangrijke standaardisatietrajecten.</w:t>
      </w:r>
    </w:p>
    <w:p w14:paraId="371F86DC" w14:textId="02FBEF05" w:rsidR="00893E51" w:rsidRDefault="00893E51" w:rsidP="006664AC">
      <w:pPr>
        <w:pStyle w:val="Heading2"/>
        <w:numPr>
          <w:ilvl w:val="1"/>
          <w:numId w:val="16"/>
        </w:numPr>
        <w:spacing w:before="0" w:line="288" w:lineRule="auto"/>
        <w:ind w:left="357" w:hanging="357"/>
      </w:pPr>
      <w:bookmarkStart w:id="34" w:name="_Toc188863899"/>
      <w:bookmarkStart w:id="35" w:name="_Toc191561596"/>
      <w:bookmarkStart w:id="36" w:name="_Toc187756590"/>
      <w:r>
        <w:t>Aanleiding onderzoek</w:t>
      </w:r>
      <w:bookmarkStart w:id="37" w:name="_Toc188349247"/>
      <w:bookmarkStart w:id="38" w:name="_Toc188353997"/>
      <w:bookmarkStart w:id="39" w:name="_Toc188354045"/>
      <w:bookmarkStart w:id="40" w:name="_Toc188372412"/>
      <w:bookmarkStart w:id="41" w:name="_Toc188372537"/>
      <w:bookmarkStart w:id="42" w:name="_Toc188456634"/>
      <w:bookmarkStart w:id="43" w:name="_Toc188707981"/>
      <w:bookmarkEnd w:id="34"/>
      <w:bookmarkEnd w:id="35"/>
    </w:p>
    <w:p w14:paraId="6FAC6C9C" w14:textId="08FA8CC4" w:rsidR="00A1496B" w:rsidRDefault="00BF5D5C" w:rsidP="00707363">
      <w:pPr>
        <w:pStyle w:val="Paragraph0"/>
      </w:pPr>
      <w:r w:rsidRPr="1B12DF6E">
        <w:t>O</w:t>
      </w:r>
      <w:r w:rsidR="00A1496B" w:rsidRPr="1B12DF6E">
        <w:t xml:space="preserve">p Europees niveau </w:t>
      </w:r>
      <w:r w:rsidR="00EB796C" w:rsidRPr="1B12DF6E">
        <w:t>groeit de aandacht voor</w:t>
      </w:r>
      <w:r w:rsidR="00A1496B" w:rsidRPr="1B12DF6E">
        <w:t xml:space="preserve"> </w:t>
      </w:r>
      <w:r w:rsidR="009A6224" w:rsidRPr="1B12DF6E">
        <w:t>de noodzaak van een</w:t>
      </w:r>
      <w:r w:rsidR="00A1496B" w:rsidRPr="1B12DF6E">
        <w:t xml:space="preserve"> standaardisatiestrategie en </w:t>
      </w:r>
      <w:r w:rsidR="009A6224" w:rsidRPr="1B12DF6E">
        <w:t>de</w:t>
      </w:r>
      <w:r w:rsidR="00A1496B" w:rsidRPr="1B12DF6E">
        <w:t xml:space="preserve"> </w:t>
      </w:r>
      <w:proofErr w:type="spellStart"/>
      <w:r w:rsidR="00A1496B" w:rsidRPr="1B12DF6E">
        <w:t>governance</w:t>
      </w:r>
      <w:proofErr w:type="spellEnd"/>
      <w:r w:rsidR="00A1496B" w:rsidRPr="1B12DF6E">
        <w:t xml:space="preserve"> van </w:t>
      </w:r>
      <w:r w:rsidR="00543F2C" w:rsidRPr="1B12DF6E">
        <w:t>standaardisatie-organisatie</w:t>
      </w:r>
      <w:r w:rsidR="00A1496B" w:rsidRPr="1B12DF6E">
        <w:t>s</w:t>
      </w:r>
      <w:r w:rsidR="00537DBC" w:rsidRPr="1B12DF6E">
        <w:t>, getuige ook het</w:t>
      </w:r>
      <w:r w:rsidR="006B5082" w:rsidRPr="1B12DF6E">
        <w:t xml:space="preserve"> recent opgerichte</w:t>
      </w:r>
      <w:r w:rsidR="00A1496B" w:rsidRPr="1B12DF6E">
        <w:t xml:space="preserve"> High Level Forum on European </w:t>
      </w:r>
      <w:proofErr w:type="spellStart"/>
      <w:r w:rsidR="00A1496B" w:rsidRPr="1B12DF6E">
        <w:t>Standardisation</w:t>
      </w:r>
      <w:proofErr w:type="spellEnd"/>
      <w:r w:rsidR="00A1496B" w:rsidRPr="1B12DF6E">
        <w:t xml:space="preserve"> en de publicatie van ‘</w:t>
      </w:r>
      <w:hyperlink r:id="rId15" w:history="1">
        <w:r w:rsidR="002F15F0">
          <w:rPr>
            <w:rStyle w:val="Hyperlink"/>
          </w:rPr>
          <w:t xml:space="preserve">An EU </w:t>
        </w:r>
        <w:proofErr w:type="spellStart"/>
        <w:r w:rsidR="004A01C5" w:rsidRPr="00994FB1">
          <w:rPr>
            <w:rStyle w:val="Hyperlink"/>
          </w:rPr>
          <w:t>Strategy</w:t>
        </w:r>
        <w:proofErr w:type="spellEnd"/>
        <w:r w:rsidR="004A01C5" w:rsidRPr="00994FB1">
          <w:rPr>
            <w:rStyle w:val="Hyperlink"/>
          </w:rPr>
          <w:t xml:space="preserve"> on </w:t>
        </w:r>
        <w:proofErr w:type="spellStart"/>
        <w:r w:rsidR="004A01C5" w:rsidRPr="00994FB1">
          <w:rPr>
            <w:rStyle w:val="Hyperlink"/>
          </w:rPr>
          <w:t>Standardisation</w:t>
        </w:r>
        <w:proofErr w:type="spellEnd"/>
        <w:r w:rsidR="004A01C5" w:rsidRPr="00994FB1">
          <w:rPr>
            <w:rStyle w:val="Hyperlink"/>
          </w:rPr>
          <w:t>’</w:t>
        </w:r>
      </w:hyperlink>
      <w:r w:rsidR="004A01C5" w:rsidRPr="1B12DF6E">
        <w:t xml:space="preserve"> </w:t>
      </w:r>
      <w:r w:rsidR="006B5082" w:rsidRPr="1B12DF6E">
        <w:t xml:space="preserve">door de Europese </w:t>
      </w:r>
      <w:r w:rsidR="00B818A4">
        <w:t>Commissie</w:t>
      </w:r>
      <w:r w:rsidR="00B818A4" w:rsidRPr="1B12DF6E">
        <w:t xml:space="preserve"> </w:t>
      </w:r>
      <w:r w:rsidR="00F9477F" w:rsidRPr="1B12DF6E">
        <w:t>in 2022</w:t>
      </w:r>
      <w:r w:rsidR="00A1496B" w:rsidRPr="1B12DF6E">
        <w:t>.</w:t>
      </w:r>
    </w:p>
    <w:p w14:paraId="163E25AF" w14:textId="7F795621" w:rsidR="00F346CC" w:rsidRDefault="00A1496B" w:rsidP="00707363">
      <w:pPr>
        <w:pStyle w:val="Paragraph0"/>
      </w:pPr>
      <w:r w:rsidRPr="1B12DF6E">
        <w:t xml:space="preserve">Gezien het groeiende belang van standaardisatie in </w:t>
      </w:r>
      <w:proofErr w:type="spellStart"/>
      <w:r w:rsidRPr="1B12DF6E">
        <w:t>waardengedreven</w:t>
      </w:r>
      <w:proofErr w:type="spellEnd"/>
      <w:r w:rsidRPr="1B12DF6E">
        <w:t xml:space="preserve"> digitalisering en digitale </w:t>
      </w:r>
      <w:r w:rsidR="008D3998">
        <w:t>autonomie</w:t>
      </w:r>
      <w:r w:rsidRPr="1B12DF6E">
        <w:t>, wil Forum Standaardisatie inzicht</w:t>
      </w:r>
      <w:r w:rsidR="006656D6" w:rsidRPr="1B12DF6E">
        <w:t xml:space="preserve"> </w:t>
      </w:r>
      <w:r w:rsidR="00EA028C">
        <w:t>verkrijgen</w:t>
      </w:r>
      <w:r w:rsidRPr="1B12DF6E">
        <w:t xml:space="preserve"> in de participatie van Nederlandse publieke</w:t>
      </w:r>
      <w:r w:rsidR="006656D6" w:rsidRPr="1B12DF6E">
        <w:t>-</w:t>
      </w:r>
      <w:r w:rsidRPr="1B12DF6E">
        <w:t xml:space="preserve"> en private organisaties in Europese </w:t>
      </w:r>
      <w:r w:rsidR="00543F2C" w:rsidRPr="1B12DF6E">
        <w:t>standaardisatie-organisatie</w:t>
      </w:r>
      <w:r w:rsidRPr="1B12DF6E">
        <w:t xml:space="preserve">s. De achterliggende vraag is: heeft Nederland voldoende vertegenwoordiging in </w:t>
      </w:r>
      <w:r w:rsidR="00543F2C" w:rsidRPr="1B12DF6E">
        <w:t>standaardisatie-organisatie</w:t>
      </w:r>
      <w:r w:rsidRPr="1B12DF6E">
        <w:t>s en -activiteiten van strategisch belang? Kan de overheid hierin een stimulerende rol spelen?</w:t>
      </w:r>
    </w:p>
    <w:p w14:paraId="5E2EB939" w14:textId="15B4FC1B" w:rsidR="00904FA4" w:rsidRPr="003D44ED" w:rsidRDefault="00904FA4" w:rsidP="00707363">
      <w:pPr>
        <w:pStyle w:val="Note"/>
      </w:pPr>
      <w:r w:rsidRPr="00002080">
        <w:t>Nota bene: ‘Standaardisatie’ verwijst naar het proces van het ontwikkelen en implementeren van standaarden. Dit kan 1) een formeel ontwikkelproces zijn (zoals bij NEN en ICE), 2) een informeel ontwikkelproces zijn bij industrieconsortia (zoals bij OASIS en W3C) en 3) een intern proces zijn binnen een organisatie. In het Nederlandse taalgebied wordt vaak de term ‘normalisatie’ gebruikt in de context van formele standaarden.</w:t>
      </w:r>
      <w:r w:rsidR="00C37BD5">
        <w:t xml:space="preserve"> </w:t>
      </w:r>
      <w:r w:rsidRPr="00002080">
        <w:t>In dit document wordt de alomvattende term ‘standaardisatie’ gebruikt.</w:t>
      </w:r>
    </w:p>
    <w:p w14:paraId="38585681" w14:textId="6F128FB0" w:rsidR="009E2624" w:rsidRPr="00D80BB8" w:rsidRDefault="008740C4" w:rsidP="006664AC">
      <w:pPr>
        <w:pStyle w:val="Heading2"/>
        <w:numPr>
          <w:ilvl w:val="1"/>
          <w:numId w:val="16"/>
        </w:numPr>
        <w:spacing w:before="0" w:line="288" w:lineRule="auto"/>
        <w:ind w:left="357" w:hanging="357"/>
      </w:pPr>
      <w:bookmarkStart w:id="44" w:name="_Toc188863900"/>
      <w:bookmarkStart w:id="45" w:name="_Toc189313410"/>
      <w:bookmarkStart w:id="46" w:name="_Toc189313863"/>
      <w:bookmarkStart w:id="47" w:name="_Toc191561597"/>
      <w:r w:rsidRPr="00D80BB8">
        <w:lastRenderedPageBreak/>
        <w:t>Het belang van s</w:t>
      </w:r>
      <w:r w:rsidR="009E2624" w:rsidRPr="00D80BB8">
        <w:t>tandaardisatie als een strategisch instrument</w:t>
      </w:r>
      <w:bookmarkEnd w:id="36"/>
      <w:bookmarkEnd w:id="37"/>
      <w:bookmarkEnd w:id="38"/>
      <w:bookmarkEnd w:id="39"/>
      <w:bookmarkEnd w:id="40"/>
      <w:bookmarkEnd w:id="41"/>
      <w:bookmarkEnd w:id="42"/>
      <w:bookmarkEnd w:id="43"/>
      <w:bookmarkEnd w:id="44"/>
      <w:bookmarkEnd w:id="45"/>
      <w:bookmarkEnd w:id="46"/>
      <w:bookmarkEnd w:id="47"/>
    </w:p>
    <w:p w14:paraId="2FFB5626" w14:textId="2B36D41A" w:rsidR="009E2624" w:rsidRPr="00D80BB8" w:rsidRDefault="009E2624" w:rsidP="00707363">
      <w:pPr>
        <w:pStyle w:val="Paragraph0"/>
      </w:pPr>
      <w:r w:rsidRPr="00D80BB8">
        <w:t xml:space="preserve">De strategische waarde van standaardisatie is de laatste jaren sterk toegenomen. </w:t>
      </w:r>
      <w:r w:rsidR="00407197" w:rsidRPr="00D80BB8">
        <w:t>Standaardisatie is van belang voor</w:t>
      </w:r>
      <w:r w:rsidR="00004FE6" w:rsidRPr="00D80BB8">
        <w:t>:</w:t>
      </w:r>
    </w:p>
    <w:p w14:paraId="6E619C6F" w14:textId="3B9AF3D2" w:rsidR="002B3264" w:rsidRPr="00AE0465" w:rsidRDefault="009816DF" w:rsidP="00707363">
      <w:pPr>
        <w:pStyle w:val="ListParagraph"/>
        <w:numPr>
          <w:ilvl w:val="0"/>
          <w:numId w:val="5"/>
        </w:numPr>
      </w:pPr>
      <w:proofErr w:type="spellStart"/>
      <w:r w:rsidRPr="1B12DF6E">
        <w:rPr>
          <w:b/>
          <w:bCs/>
        </w:rPr>
        <w:t>Waardengedreven</w:t>
      </w:r>
      <w:proofErr w:type="spellEnd"/>
      <w:r w:rsidR="009E2624" w:rsidRPr="1B12DF6E">
        <w:rPr>
          <w:b/>
          <w:bCs/>
        </w:rPr>
        <w:t xml:space="preserve"> digitalisering: </w:t>
      </w:r>
      <w:r w:rsidR="009E2624" w:rsidRPr="1B12DF6E">
        <w:t>de EU streeft naar digitalisering die niet alleen economisch van belang is, maar ook ethisch en maatschappelijk verantwoord. Denk hierbij aan standaarden voor kunstmatige intelligentie die discriminatie tegengaan of richtlijnen voor cybersecurity die privacy en gegevensbescherming garanderen.</w:t>
      </w:r>
    </w:p>
    <w:p w14:paraId="6A97ABAB" w14:textId="428D2B1B" w:rsidR="002B3264" w:rsidRPr="00AE0465" w:rsidRDefault="009E2624" w:rsidP="00707363">
      <w:pPr>
        <w:pStyle w:val="ListParagraph"/>
        <w:numPr>
          <w:ilvl w:val="0"/>
          <w:numId w:val="5"/>
        </w:numPr>
      </w:pPr>
      <w:r w:rsidRPr="00F548A8">
        <w:rPr>
          <w:b/>
          <w:bCs/>
        </w:rPr>
        <w:t xml:space="preserve">Digitale </w:t>
      </w:r>
      <w:r w:rsidR="009E1953">
        <w:rPr>
          <w:b/>
          <w:bCs/>
        </w:rPr>
        <w:t>autonomie</w:t>
      </w:r>
      <w:r w:rsidRPr="00F548A8">
        <w:rPr>
          <w:b/>
          <w:bCs/>
        </w:rPr>
        <w:t xml:space="preserve">: </w:t>
      </w:r>
      <w:r w:rsidRPr="004633BB">
        <w:t xml:space="preserve">de EU </w:t>
      </w:r>
      <w:r w:rsidRPr="00AE0465">
        <w:t>wil minder afhankelijk zijn van technologieën</w:t>
      </w:r>
      <w:r w:rsidR="00056CC3">
        <w:t>,</w:t>
      </w:r>
      <w:r w:rsidRPr="00AE0465">
        <w:t xml:space="preserve"> standaarden </w:t>
      </w:r>
      <w:r w:rsidR="009816DF">
        <w:t>en</w:t>
      </w:r>
      <w:r w:rsidR="00276CF0">
        <w:t xml:space="preserve"> de</w:t>
      </w:r>
      <w:r w:rsidR="009816DF">
        <w:t xml:space="preserve"> leveranciers daarvan</w:t>
      </w:r>
      <w:r w:rsidRPr="00AE0465">
        <w:t xml:space="preserve"> uit landen buiten de EU, </w:t>
      </w:r>
      <w:hyperlink r:id="rId16" w:history="1">
        <w:r w:rsidRPr="006F53B7">
          <w:rPr>
            <w:rStyle w:val="Hyperlink"/>
          </w:rPr>
          <w:t>zoals de Verenigde Staten en China</w:t>
        </w:r>
      </w:hyperlink>
      <w:r w:rsidRPr="00AE0465">
        <w:t xml:space="preserve">. </w:t>
      </w:r>
      <w:r w:rsidR="00C36C2C" w:rsidRPr="00C36C2C">
        <w:t xml:space="preserve">Door zelf geharmoniseerde standaarden te ontwikkelen die zijn gekoppeld aan EU-wetgeving, worden betere mogelijkheden geboden aan de EU om een eigen koers te varen en ervoor te zorgen dat Europese bedrijven concurrerend blijven. Daarnaast </w:t>
      </w:r>
      <w:hyperlink r:id="rId17" w:history="1">
        <w:r w:rsidR="00C36C2C" w:rsidRPr="00DF57DD">
          <w:rPr>
            <w:rStyle w:val="Hyperlink"/>
          </w:rPr>
          <w:t>promoot</w:t>
        </w:r>
      </w:hyperlink>
      <w:r w:rsidR="00C36C2C" w:rsidRPr="00C36C2C">
        <w:t xml:space="preserve"> de Europese Commissie EC-standaarden bij de drie internationale standaardisatie-organisaties ISO, IEC en ITU (bron: geïnterviewde EC-deelnemer). </w:t>
      </w:r>
    </w:p>
    <w:p w14:paraId="625C99EA" w14:textId="78730BF5" w:rsidR="009E2624" w:rsidRDefault="009E2624" w:rsidP="0057124E">
      <w:pPr>
        <w:pStyle w:val="ListParagraph"/>
        <w:numPr>
          <w:ilvl w:val="0"/>
          <w:numId w:val="5"/>
        </w:numPr>
      </w:pPr>
      <w:r w:rsidRPr="00F548A8">
        <w:rPr>
          <w:b/>
          <w:bCs/>
        </w:rPr>
        <w:t xml:space="preserve">Complexiteit en concurrentie: </w:t>
      </w:r>
      <w:r w:rsidR="00EF1175">
        <w:t>op internationaal vlak groeit</w:t>
      </w:r>
      <w:r w:rsidR="00385979">
        <w:t xml:space="preserve"> naast</w:t>
      </w:r>
      <w:r w:rsidR="00EF1175">
        <w:t xml:space="preserve"> </w:t>
      </w:r>
      <w:r w:rsidRPr="00E9043E">
        <w:t>h</w:t>
      </w:r>
      <w:r w:rsidRPr="00AE0465">
        <w:t xml:space="preserve">et aantal </w:t>
      </w:r>
      <w:r>
        <w:t>en</w:t>
      </w:r>
      <w:r w:rsidR="00C51BE6">
        <w:t xml:space="preserve"> de</w:t>
      </w:r>
      <w:r>
        <w:t xml:space="preserve"> type</w:t>
      </w:r>
      <w:r w:rsidR="00C51BE6">
        <w:t>n</w:t>
      </w:r>
      <w:r>
        <w:t xml:space="preserve"> </w:t>
      </w:r>
      <w:r w:rsidRPr="00AE0465">
        <w:t xml:space="preserve">organisaties </w:t>
      </w:r>
      <w:r>
        <w:t xml:space="preserve">dat zich met </w:t>
      </w:r>
      <w:r w:rsidR="00AF1A0B">
        <w:t>standaardisatie be</w:t>
      </w:r>
      <w:r>
        <w:t>zighoudt</w:t>
      </w:r>
      <w:r w:rsidR="00C51BE6">
        <w:t>,</w:t>
      </w:r>
      <w:r>
        <w:t xml:space="preserve"> </w:t>
      </w:r>
      <w:r w:rsidR="00C1262C">
        <w:t>ook</w:t>
      </w:r>
      <w:r>
        <w:t xml:space="preserve"> </w:t>
      </w:r>
      <w:r w:rsidRPr="00AE0465">
        <w:t xml:space="preserve">de complexiteit van de onderwerpen </w:t>
      </w:r>
      <w:r>
        <w:t>waarvoor standaarden worden ontwikkeld</w:t>
      </w:r>
      <w:r w:rsidRPr="00AE0465">
        <w:t xml:space="preserve">. Voor </w:t>
      </w:r>
      <w:r w:rsidR="00B866C2">
        <w:t>zowel de</w:t>
      </w:r>
      <w:r w:rsidR="00204989">
        <w:t xml:space="preserve"> </w:t>
      </w:r>
      <w:r w:rsidRPr="005A3E3E">
        <w:rPr>
          <w:color w:val="000000" w:themeColor="text1"/>
        </w:rPr>
        <w:t>Nederland</w:t>
      </w:r>
      <w:r w:rsidR="00204989" w:rsidRPr="005A3E3E">
        <w:rPr>
          <w:color w:val="000000" w:themeColor="text1"/>
        </w:rPr>
        <w:t>se overheid als voor het Nederlandse bedrijfsleven</w:t>
      </w:r>
      <w:r w:rsidRPr="005A3E3E">
        <w:rPr>
          <w:color w:val="000000" w:themeColor="text1"/>
        </w:rPr>
        <w:t xml:space="preserve"> </w:t>
      </w:r>
      <w:r w:rsidRPr="00AE0465">
        <w:t xml:space="preserve">is het daarom belangrijk om gericht te investeren in deelname aan </w:t>
      </w:r>
      <w:r w:rsidRPr="00090D42">
        <w:t>d</w:t>
      </w:r>
      <w:r w:rsidR="007F1936" w:rsidRPr="00090D42">
        <w:t>í</w:t>
      </w:r>
      <w:r w:rsidRPr="00090D42">
        <w:t xml:space="preserve">e </w:t>
      </w:r>
      <w:r w:rsidR="00E42F12" w:rsidRPr="00090D42">
        <w:t>standaardisatie-</w:t>
      </w:r>
      <w:r w:rsidRPr="00090D42">
        <w:t>organisaties waar strategische belangen op het spel staan</w:t>
      </w:r>
      <w:r w:rsidR="0026224D" w:rsidRPr="00090D42">
        <w:t xml:space="preserve">, </w:t>
      </w:r>
      <w:r w:rsidR="002B1781" w:rsidRPr="00090D42">
        <w:t>zoals</w:t>
      </w:r>
      <w:r w:rsidR="0026224D" w:rsidRPr="00090D42">
        <w:t xml:space="preserve"> </w:t>
      </w:r>
      <w:r w:rsidR="00CE100A" w:rsidRPr="00090D42">
        <w:t>d</w:t>
      </w:r>
      <w:r w:rsidR="0026224D" w:rsidRPr="00090D42">
        <w:t>e handelspos</w:t>
      </w:r>
      <w:r w:rsidR="00CE100A" w:rsidRPr="00090D42">
        <w:t>i</w:t>
      </w:r>
      <w:r w:rsidR="0026224D" w:rsidRPr="00090D42">
        <w:t>tie</w:t>
      </w:r>
      <w:r w:rsidR="002B1781" w:rsidRPr="00090D42">
        <w:t xml:space="preserve">, het concurrentievermogen en </w:t>
      </w:r>
      <w:r w:rsidR="00F441C9" w:rsidRPr="00090D42">
        <w:t xml:space="preserve">de </w:t>
      </w:r>
      <w:r w:rsidR="002B1781" w:rsidRPr="00090D42">
        <w:t xml:space="preserve">digitale </w:t>
      </w:r>
      <w:r w:rsidR="00112A5C">
        <w:t>strategische autonomie</w:t>
      </w:r>
      <w:r w:rsidRPr="00090D42">
        <w:t>.</w:t>
      </w:r>
      <w:r w:rsidR="007A3151">
        <w:t xml:space="preserve"> </w:t>
      </w:r>
      <w:r w:rsidR="006F5F5D">
        <w:t xml:space="preserve">Deze belangen </w:t>
      </w:r>
      <w:r w:rsidR="009F434B">
        <w:t xml:space="preserve">zijn </w:t>
      </w:r>
      <w:r w:rsidR="00711ABC">
        <w:t xml:space="preserve">eveneens </w:t>
      </w:r>
      <w:r w:rsidR="002720DE">
        <w:t xml:space="preserve">relevant voor het </w:t>
      </w:r>
      <w:r w:rsidR="009F7E8A">
        <w:t>mkb</w:t>
      </w:r>
      <w:r w:rsidR="00481342">
        <w:t xml:space="preserve">, </w:t>
      </w:r>
      <w:r w:rsidR="007734C1">
        <w:t xml:space="preserve">dat meer moeite </w:t>
      </w:r>
      <w:r w:rsidR="00E3653D">
        <w:t>zal hebben</w:t>
      </w:r>
      <w:r w:rsidR="008A1019">
        <w:t xml:space="preserve"> dan grote bedrijven</w:t>
      </w:r>
      <w:r w:rsidR="00E3653D">
        <w:t xml:space="preserve"> </w:t>
      </w:r>
      <w:r w:rsidR="00910753">
        <w:t>om te investere</w:t>
      </w:r>
      <w:r w:rsidR="00215688">
        <w:t xml:space="preserve">n in deelname aan </w:t>
      </w:r>
      <w:r w:rsidR="00827B50">
        <w:t>stand</w:t>
      </w:r>
      <w:r w:rsidR="006766CF">
        <w:t>a</w:t>
      </w:r>
      <w:r w:rsidR="00827B50">
        <w:t>ardisatie</w:t>
      </w:r>
      <w:r w:rsidR="006D074A">
        <w:t>processen.</w:t>
      </w:r>
    </w:p>
    <w:p w14:paraId="1DA8C0B9" w14:textId="06CC968C" w:rsidR="006662BC" w:rsidRDefault="006662BC" w:rsidP="0057124E">
      <w:r>
        <w:br w:type="page"/>
      </w:r>
    </w:p>
    <w:p w14:paraId="54F89D69" w14:textId="28EDB654" w:rsidR="004E6063" w:rsidRPr="004E6063" w:rsidRDefault="009E2624" w:rsidP="004E6063">
      <w:pPr>
        <w:pStyle w:val="Heading1"/>
        <w:numPr>
          <w:ilvl w:val="0"/>
          <w:numId w:val="10"/>
        </w:numPr>
        <w:spacing w:before="0" w:line="288" w:lineRule="auto"/>
      </w:pPr>
      <w:bookmarkStart w:id="48" w:name="_Toc187756591"/>
      <w:bookmarkStart w:id="49" w:name="_Toc188349248"/>
      <w:bookmarkStart w:id="50" w:name="_Toc188353998"/>
      <w:bookmarkStart w:id="51" w:name="_Toc188354046"/>
      <w:bookmarkStart w:id="52" w:name="_Toc188372413"/>
      <w:bookmarkStart w:id="53" w:name="_Toc188372538"/>
      <w:bookmarkStart w:id="54" w:name="_Toc188456635"/>
      <w:bookmarkStart w:id="55" w:name="_Toc188707982"/>
      <w:bookmarkStart w:id="56" w:name="_Toc188863902"/>
      <w:bookmarkStart w:id="57" w:name="_Toc189313411"/>
      <w:bookmarkStart w:id="58" w:name="_Toc189313864"/>
      <w:bookmarkStart w:id="59" w:name="_Toc191561598"/>
      <w:r w:rsidRPr="00AE0465">
        <w:lastRenderedPageBreak/>
        <w:t>Onderzoek</w:t>
      </w:r>
      <w:bookmarkEnd w:id="48"/>
      <w:bookmarkEnd w:id="49"/>
      <w:bookmarkEnd w:id="50"/>
      <w:bookmarkEnd w:id="51"/>
      <w:bookmarkEnd w:id="52"/>
      <w:bookmarkEnd w:id="53"/>
      <w:bookmarkEnd w:id="54"/>
      <w:bookmarkEnd w:id="55"/>
      <w:bookmarkEnd w:id="56"/>
      <w:bookmarkEnd w:id="57"/>
      <w:bookmarkEnd w:id="58"/>
      <w:r w:rsidR="00820DDB">
        <w:t>svragen</w:t>
      </w:r>
      <w:bookmarkEnd w:id="59"/>
    </w:p>
    <w:p w14:paraId="630F1CCE" w14:textId="08BBFD29" w:rsidR="009E2624" w:rsidRDefault="009E2624" w:rsidP="00707363">
      <w:pPr>
        <w:pStyle w:val="Paragraph0"/>
      </w:pPr>
      <w:r>
        <w:t>Dit onderzoek</w:t>
      </w:r>
      <w:r w:rsidRPr="00AE0465">
        <w:t xml:space="preserve"> richt zich op </w:t>
      </w:r>
      <w:r>
        <w:t>drie</w:t>
      </w:r>
      <w:r w:rsidRPr="00AE0465">
        <w:t xml:space="preserve"> hoofdvragen om een helder beeld te krijgen van de huidige situatie en </w:t>
      </w:r>
      <w:r w:rsidR="00347A48">
        <w:t xml:space="preserve">de </w:t>
      </w:r>
      <w:r w:rsidRPr="00AE0465">
        <w:t>mogelijke verbeterpunten:</w:t>
      </w:r>
    </w:p>
    <w:p w14:paraId="3B4C65D6" w14:textId="77777777" w:rsidR="0005027F" w:rsidRPr="00EC38B0" w:rsidRDefault="0005027F" w:rsidP="0057124E">
      <w:pPr>
        <w:numPr>
          <w:ilvl w:val="0"/>
          <w:numId w:val="3"/>
        </w:numPr>
      </w:pPr>
      <w:r w:rsidRPr="00EC38B0">
        <w:rPr>
          <w:i/>
          <w:iCs/>
        </w:rPr>
        <w:t>Hoe zijn Nederlandse belanghebbenden ten opzichte van andere landen vertegenwoordigd in internationale standaardisatie-organisaties?</w:t>
      </w:r>
      <w:r w:rsidRPr="00EC38B0">
        <w:br/>
        <w:t>Hoe heeft zich dit over de afgelopen vijf jaar ontwikkeld? (Kwantitatief antwoord)</w:t>
      </w:r>
    </w:p>
    <w:p w14:paraId="7CEBA7E4" w14:textId="386E9A10" w:rsidR="0005027F" w:rsidRPr="00EC38B0" w:rsidRDefault="0005027F" w:rsidP="0057124E">
      <w:pPr>
        <w:numPr>
          <w:ilvl w:val="0"/>
          <w:numId w:val="3"/>
        </w:numPr>
      </w:pPr>
      <w:r w:rsidRPr="00EC38B0">
        <w:rPr>
          <w:i/>
          <w:iCs/>
        </w:rPr>
        <w:t>Wat drijft de betrokkenheid van de verschillende Nederlandse organisaties?</w:t>
      </w:r>
      <w:r w:rsidRPr="00EC38B0">
        <w:br/>
        <w:t>Waarom hebben partijen hun betrokkenheid vermeerderd of verminderd?</w:t>
      </w:r>
      <w:r w:rsidRPr="00EC38B0">
        <w:br/>
        <w:t>Wat verwachten ze in de toekomst te gaan doen? (Kwalitatief antwoord)</w:t>
      </w:r>
    </w:p>
    <w:p w14:paraId="7794DE45" w14:textId="77777777" w:rsidR="0005027F" w:rsidRDefault="0005027F" w:rsidP="0057124E">
      <w:pPr>
        <w:numPr>
          <w:ilvl w:val="0"/>
          <w:numId w:val="3"/>
        </w:numPr>
      </w:pPr>
      <w:r>
        <w:rPr>
          <w:i/>
          <w:iCs/>
        </w:rPr>
        <w:t>W</w:t>
      </w:r>
      <w:r w:rsidRPr="00EC38B0">
        <w:rPr>
          <w:i/>
          <w:iCs/>
        </w:rPr>
        <w:t>at kan de overheid doen om de Nederlandse deelname in belangrijke Europese en internationale standaardisatieprocessen te vergroten of beter af te stemmen?</w:t>
      </w:r>
      <w:r w:rsidRPr="00EC38B0">
        <w:br/>
        <w:t>(Beleidsmatig advies)</w:t>
      </w:r>
    </w:p>
    <w:p w14:paraId="251FF46E" w14:textId="75DE509D" w:rsidR="0005027F" w:rsidRPr="00EC38B0" w:rsidRDefault="0005027F" w:rsidP="00707363">
      <w:pPr>
        <w:pStyle w:val="Paragraph0"/>
      </w:pPr>
      <w:r>
        <w:t xml:space="preserve">Deze vragen worden </w:t>
      </w:r>
      <w:r w:rsidR="00EB7D4D">
        <w:t xml:space="preserve">beantwoord </w:t>
      </w:r>
      <w:r>
        <w:t>o</w:t>
      </w:r>
      <w:r w:rsidRPr="00FC4CC0">
        <w:t xml:space="preserve">p basis van </w:t>
      </w:r>
      <w:r w:rsidR="00EB7D4D">
        <w:t xml:space="preserve">onderzoek </w:t>
      </w:r>
      <w:r w:rsidR="00891989">
        <w:t xml:space="preserve">bij </w:t>
      </w:r>
      <w:r w:rsidRPr="00FC4CC0">
        <w:t xml:space="preserve">de volgende </w:t>
      </w:r>
      <w:r w:rsidR="00891989">
        <w:t>1</w:t>
      </w:r>
      <w:r w:rsidR="00F25D31">
        <w:t>2</w:t>
      </w:r>
      <w:r w:rsidRPr="00FC4CC0">
        <w:t xml:space="preserve"> </w:t>
      </w:r>
      <w:r w:rsidRPr="00EC38B0">
        <w:t>organisaties</w:t>
      </w:r>
      <w:r w:rsidR="00E50129">
        <w:t xml:space="preserve"> (zie </w:t>
      </w:r>
      <w:r w:rsidR="00E50129" w:rsidRPr="007013BA">
        <w:t xml:space="preserve">bijlage </w:t>
      </w:r>
      <w:r w:rsidR="007013BA" w:rsidRPr="007013BA">
        <w:t>A</w:t>
      </w:r>
      <w:r w:rsidR="00E50129" w:rsidRPr="007013BA">
        <w:t xml:space="preserve"> voor </w:t>
      </w:r>
      <w:r w:rsidR="00E50129">
        <w:t xml:space="preserve">een </w:t>
      </w:r>
      <w:r w:rsidR="00031B5D">
        <w:t>nadere duiding van deze organisaties</w:t>
      </w:r>
      <w:r w:rsidR="00E50129">
        <w:t>)</w:t>
      </w:r>
      <w:r w:rsidRPr="00EC38B0">
        <w:t>:</w:t>
      </w:r>
    </w:p>
    <w:p w14:paraId="55F0E113" w14:textId="725928B8" w:rsidR="0005027F" w:rsidRPr="00EC38B0" w:rsidRDefault="0005027F" w:rsidP="0057124E">
      <w:pPr>
        <w:numPr>
          <w:ilvl w:val="0"/>
          <w:numId w:val="4"/>
        </w:numPr>
      </w:pPr>
      <w:r>
        <w:t>Drie i</w:t>
      </w:r>
      <w:r w:rsidRPr="00EC38B0">
        <w:t xml:space="preserve">nternationale </w:t>
      </w:r>
      <w:r w:rsidR="00543F2C">
        <w:t>standaardisatie-organisatie</w:t>
      </w:r>
      <w:r w:rsidRPr="00EC38B0">
        <w:t>s</w:t>
      </w:r>
      <w:r>
        <w:t>:</w:t>
      </w:r>
      <w:r w:rsidRPr="00EC38B0">
        <w:t xml:space="preserve"> ITU, ISO en IEC.</w:t>
      </w:r>
    </w:p>
    <w:p w14:paraId="14F769D3" w14:textId="47F7B23E" w:rsidR="0005027F" w:rsidRPr="00EC38B0" w:rsidRDefault="0005027F" w:rsidP="0057124E">
      <w:pPr>
        <w:numPr>
          <w:ilvl w:val="0"/>
          <w:numId w:val="4"/>
        </w:numPr>
      </w:pPr>
      <w:r>
        <w:t>D</w:t>
      </w:r>
      <w:r w:rsidR="001675AD">
        <w:t>e d</w:t>
      </w:r>
      <w:r>
        <w:t xml:space="preserve">rie </w:t>
      </w:r>
      <w:r w:rsidR="00CF68C6">
        <w:t xml:space="preserve">door de </w:t>
      </w:r>
      <w:r w:rsidRPr="00EC38B0">
        <w:t>E</w:t>
      </w:r>
      <w:r w:rsidR="00CF68C6">
        <w:t>U erkende</w:t>
      </w:r>
      <w:r w:rsidR="00601D67">
        <w:t xml:space="preserve"> Europese</w:t>
      </w:r>
      <w:r w:rsidRPr="00EC38B0">
        <w:t xml:space="preserve"> standaardisatie</w:t>
      </w:r>
      <w:r w:rsidR="00543F2C">
        <w:t>-</w:t>
      </w:r>
      <w:r w:rsidRPr="00EC38B0">
        <w:t>organisaties</w:t>
      </w:r>
      <w:r>
        <w:t>:</w:t>
      </w:r>
      <w:r w:rsidRPr="00EC38B0">
        <w:t xml:space="preserve"> CEN, CENELEC en ETSI.</w:t>
      </w:r>
    </w:p>
    <w:p w14:paraId="72A387E9" w14:textId="6B59A0D3" w:rsidR="0005027F" w:rsidRDefault="00F25D31" w:rsidP="0057124E">
      <w:pPr>
        <w:numPr>
          <w:ilvl w:val="0"/>
          <w:numId w:val="4"/>
        </w:numPr>
      </w:pPr>
      <w:r>
        <w:t>Zes</w:t>
      </w:r>
      <w:r w:rsidRPr="00EC38B0">
        <w:t xml:space="preserve"> </w:t>
      </w:r>
      <w:r w:rsidR="0005027F" w:rsidRPr="00EC38B0">
        <w:t>standaardisatie</w:t>
      </w:r>
      <w:r w:rsidR="00543F2C">
        <w:t>-</w:t>
      </w:r>
      <w:r w:rsidR="0005027F" w:rsidRPr="00EC38B0">
        <w:t>organisaties</w:t>
      </w:r>
      <w:r w:rsidR="0005027F">
        <w:t>, consortia en samenwerkingsverband</w:t>
      </w:r>
      <w:r w:rsidR="00601D67">
        <w:t>en</w:t>
      </w:r>
      <w:r w:rsidR="0005027F">
        <w:t>:</w:t>
      </w:r>
      <w:r w:rsidR="0005027F" w:rsidRPr="00EC38B0">
        <w:t xml:space="preserve"> IETF, IEEE</w:t>
      </w:r>
      <w:r w:rsidR="00B30BEA" w:rsidRPr="00B30BEA">
        <w:t>-SA</w:t>
      </w:r>
      <w:r w:rsidR="0005027F" w:rsidRPr="00EC38B0">
        <w:t>, W3C</w:t>
      </w:r>
      <w:r w:rsidR="0005027F">
        <w:t xml:space="preserve">, </w:t>
      </w:r>
      <w:r w:rsidR="0005027F" w:rsidRPr="00EC38B0">
        <w:t>OASIS</w:t>
      </w:r>
      <w:r>
        <w:t xml:space="preserve">, </w:t>
      </w:r>
      <w:r w:rsidR="0005027F" w:rsidRPr="00EC38B0">
        <w:t>3GPP</w:t>
      </w:r>
      <w:r>
        <w:t xml:space="preserve"> en GS1</w:t>
      </w:r>
      <w:r w:rsidR="0005027F" w:rsidRPr="00EC38B0">
        <w:t>.</w:t>
      </w:r>
    </w:p>
    <w:p w14:paraId="2D299F4A" w14:textId="370316CA" w:rsidR="002D42DA" w:rsidRDefault="0005027F" w:rsidP="00707363">
      <w:pPr>
        <w:pStyle w:val="Paragraph0"/>
      </w:pPr>
      <w:r>
        <w:t xml:space="preserve">Om deze vragen te beantwoorden </w:t>
      </w:r>
      <w:r w:rsidR="00BF719B">
        <w:t>is</w:t>
      </w:r>
      <w:r>
        <w:t xml:space="preserve"> empirisch onderzoek uitgevoerd en </w:t>
      </w:r>
      <w:r w:rsidR="008C6790">
        <w:t xml:space="preserve">zijn </w:t>
      </w:r>
      <w:r>
        <w:t>de resultaten hiervan gerelateerd aan actuel</w:t>
      </w:r>
      <w:r w:rsidR="003379CD">
        <w:t>e</w:t>
      </w:r>
      <w:r>
        <w:t xml:space="preserve"> beleidsstukken, in het bijzonder: 1) </w:t>
      </w:r>
      <w:r w:rsidRPr="00431EAD">
        <w:t>Kamerstuk 36 410 XIII</w:t>
      </w:r>
      <w:r w:rsidRPr="00CB245E">
        <w:t xml:space="preserve"> met betrekking tot de bevindingen uit de evaluatie van het Nederlands Normalisatie Instituut</w:t>
      </w:r>
      <w:r>
        <w:t xml:space="preserve"> en 2) </w:t>
      </w:r>
      <w:r w:rsidRPr="009D65E2">
        <w:t>De Nationale Normalisatieagenda</w:t>
      </w:r>
      <w:r>
        <w:t xml:space="preserve"> (versie december 2024, </w:t>
      </w:r>
      <w:r w:rsidR="00F9477F">
        <w:t>interdepartementaal werk</w:t>
      </w:r>
      <w:r>
        <w:t>document van</w:t>
      </w:r>
      <w:r w:rsidR="003379CD">
        <w:t xml:space="preserve"> het ministerie van</w:t>
      </w:r>
      <w:r>
        <w:t xml:space="preserve"> E</w:t>
      </w:r>
      <w:r w:rsidR="003379CD">
        <w:t>conomische Zaken</w:t>
      </w:r>
      <w:r>
        <w:t>).</w:t>
      </w:r>
      <w:r w:rsidR="00707363">
        <w:br/>
      </w:r>
      <w:r w:rsidR="002D42DA" w:rsidRPr="00D42D34">
        <w:t>Het voornemen is om het onderzoek elke drie tot vijf jaar te herhalen.</w:t>
      </w:r>
    </w:p>
    <w:p w14:paraId="5D6B5F3A" w14:textId="33C46746" w:rsidR="009E2624" w:rsidRPr="00166137" w:rsidRDefault="009E2624" w:rsidP="0027162C">
      <w:pPr>
        <w:pStyle w:val="Heading2"/>
        <w:numPr>
          <w:ilvl w:val="1"/>
          <w:numId w:val="50"/>
        </w:numPr>
        <w:spacing w:before="0" w:line="288" w:lineRule="auto"/>
      </w:pPr>
      <w:bookmarkStart w:id="60" w:name="_Toc187756593"/>
      <w:bookmarkStart w:id="61" w:name="_Toc188349249"/>
      <w:bookmarkStart w:id="62" w:name="_Toc188353999"/>
      <w:bookmarkStart w:id="63" w:name="_Toc188354047"/>
      <w:bookmarkStart w:id="64" w:name="_Toc188372414"/>
      <w:bookmarkStart w:id="65" w:name="_Toc188372539"/>
      <w:bookmarkStart w:id="66" w:name="_Toc188456636"/>
      <w:bookmarkStart w:id="67" w:name="_Toc188707983"/>
      <w:bookmarkStart w:id="68" w:name="_Toc188863903"/>
      <w:bookmarkStart w:id="69" w:name="_Toc191561599"/>
      <w:r w:rsidRPr="00166137">
        <w:t>Scope en overwegingen</w:t>
      </w:r>
      <w:bookmarkEnd w:id="60"/>
      <w:bookmarkEnd w:id="61"/>
      <w:bookmarkEnd w:id="62"/>
      <w:bookmarkEnd w:id="63"/>
      <w:bookmarkEnd w:id="64"/>
      <w:bookmarkEnd w:id="65"/>
      <w:bookmarkEnd w:id="66"/>
      <w:bookmarkEnd w:id="67"/>
      <w:bookmarkEnd w:id="68"/>
      <w:bookmarkEnd w:id="69"/>
    </w:p>
    <w:p w14:paraId="151D8017" w14:textId="4AC691FE" w:rsidR="004959C2" w:rsidRDefault="009E2624" w:rsidP="00707363">
      <w:pPr>
        <w:pStyle w:val="Paragraph0"/>
      </w:pPr>
      <w:r w:rsidRPr="1B12DF6E">
        <w:t xml:space="preserve">Het onderzoek betreft zowel een kwalitatief als </w:t>
      </w:r>
      <w:r w:rsidR="007C5C24">
        <w:t xml:space="preserve">een </w:t>
      </w:r>
      <w:r w:rsidR="007C5C24" w:rsidRPr="1B12DF6E">
        <w:t xml:space="preserve">kwantitatief </w:t>
      </w:r>
      <w:r w:rsidRPr="1B12DF6E">
        <w:t>deel.</w:t>
      </w:r>
      <w:r w:rsidR="00780D7D">
        <w:t xml:space="preserve"> </w:t>
      </w:r>
      <w:r w:rsidRPr="1B12DF6E">
        <w:t xml:space="preserve">Voor het kwalitatieve deel zijn in totaal </w:t>
      </w:r>
      <w:r w:rsidRPr="008927B5">
        <w:t>3</w:t>
      </w:r>
      <w:r w:rsidR="00FA4E4C" w:rsidRPr="008927B5">
        <w:t>4</w:t>
      </w:r>
      <w:r w:rsidRPr="008927B5">
        <w:t xml:space="preserve"> organisatie</w:t>
      </w:r>
      <w:r w:rsidR="4CF1EC4A" w:rsidRPr="008927B5">
        <w:t>s</w:t>
      </w:r>
      <w:r w:rsidR="3F50DC80" w:rsidRPr="008927B5">
        <w:t xml:space="preserve"> </w:t>
      </w:r>
      <w:r w:rsidRPr="008927B5">
        <w:t>geïnterviewd.</w:t>
      </w:r>
      <w:r w:rsidR="003C0611" w:rsidRPr="008927B5">
        <w:t xml:space="preserve"> </w:t>
      </w:r>
      <w:r w:rsidR="00846F22" w:rsidRPr="008927B5">
        <w:t>De keuze v</w:t>
      </w:r>
      <w:r w:rsidR="00327D83" w:rsidRPr="008927B5">
        <w:t>oor</w:t>
      </w:r>
      <w:r w:rsidR="00846F22" w:rsidRPr="008927B5">
        <w:t xml:space="preserve"> deze organisaties is primair gebaseerd op het belang </w:t>
      </w:r>
      <w:r w:rsidR="00D218B4" w:rsidRPr="008927B5">
        <w:t xml:space="preserve">voor Nederland </w:t>
      </w:r>
      <w:r w:rsidR="001B7048" w:rsidRPr="008927B5">
        <w:t>(voor zowel de overheid en het bedrijfsleven)</w:t>
      </w:r>
      <w:r w:rsidR="001B7048">
        <w:t xml:space="preserve"> </w:t>
      </w:r>
      <w:r w:rsidR="0017024E" w:rsidRPr="008927B5">
        <w:t xml:space="preserve">van de </w:t>
      </w:r>
      <w:r w:rsidR="00AE42E4">
        <w:t xml:space="preserve">desbetreffende </w:t>
      </w:r>
      <w:r w:rsidR="0017024E" w:rsidRPr="008927B5">
        <w:t>ICT-standaard die wordt ontwikkeld</w:t>
      </w:r>
      <w:r w:rsidR="00846F22" w:rsidRPr="008927B5">
        <w:t>. Verder is er gezocht naar een goede balans tussen</w:t>
      </w:r>
      <w:r w:rsidR="00074F78" w:rsidRPr="008927B5">
        <w:t xml:space="preserve"> </w:t>
      </w:r>
      <w:r w:rsidR="004C42CC" w:rsidRPr="008927B5">
        <w:t>1)</w:t>
      </w:r>
      <w:r w:rsidR="00BE032C">
        <w:t xml:space="preserve"> </w:t>
      </w:r>
      <w:r w:rsidR="00074F78" w:rsidRPr="008927B5">
        <w:t>de verschillende</w:t>
      </w:r>
      <w:r w:rsidR="00846F22" w:rsidRPr="008927B5">
        <w:t xml:space="preserve"> </w:t>
      </w:r>
      <w:r w:rsidR="002603C3" w:rsidRPr="008927B5">
        <w:t>Standard</w:t>
      </w:r>
      <w:r w:rsidR="004A51F2" w:rsidRPr="008927B5">
        <w:t xml:space="preserve">s Development </w:t>
      </w:r>
      <w:proofErr w:type="spellStart"/>
      <w:r w:rsidR="004A51F2" w:rsidRPr="008927B5">
        <w:t>Organisations</w:t>
      </w:r>
      <w:proofErr w:type="spellEnd"/>
      <w:r w:rsidR="004A51F2" w:rsidRPr="008927B5">
        <w:t xml:space="preserve"> (</w:t>
      </w:r>
      <w:proofErr w:type="spellStart"/>
      <w:r w:rsidR="001D3461">
        <w:t>SDO’s</w:t>
      </w:r>
      <w:proofErr w:type="spellEnd"/>
      <w:r w:rsidR="004A51F2" w:rsidRPr="008927B5">
        <w:t>)</w:t>
      </w:r>
      <w:r w:rsidR="00846F22" w:rsidRPr="008927B5">
        <w:t xml:space="preserve">, </w:t>
      </w:r>
      <w:r w:rsidR="004C42CC" w:rsidRPr="008927B5">
        <w:t xml:space="preserve">2) </w:t>
      </w:r>
      <w:r w:rsidR="00846F22" w:rsidRPr="008927B5">
        <w:t>de grootte en</w:t>
      </w:r>
      <w:r w:rsidR="00850E5F" w:rsidRPr="008927B5">
        <w:t xml:space="preserve"> het</w:t>
      </w:r>
      <w:r w:rsidR="00846F22" w:rsidRPr="008927B5">
        <w:t xml:space="preserve"> type van de organisatie en </w:t>
      </w:r>
      <w:r w:rsidR="004C42CC" w:rsidRPr="008927B5">
        <w:t xml:space="preserve">3) </w:t>
      </w:r>
      <w:r w:rsidR="000C7AF2">
        <w:t xml:space="preserve">het </w:t>
      </w:r>
      <w:r w:rsidR="00846F22" w:rsidRPr="1B12DF6E">
        <w:t>bedrijfsleven v</w:t>
      </w:r>
      <w:r w:rsidR="00850E5F" w:rsidRPr="1B12DF6E">
        <w:t>ersus</w:t>
      </w:r>
      <w:r w:rsidR="00846F22" w:rsidRPr="1B12DF6E">
        <w:t xml:space="preserve"> (semi-)overheid. </w:t>
      </w:r>
      <w:r w:rsidR="003C0611" w:rsidRPr="1B12DF6E">
        <w:t>Op verzoek van B</w:t>
      </w:r>
      <w:r w:rsidR="00CA4B66" w:rsidRPr="1B12DF6E">
        <w:t xml:space="preserve">ureau </w:t>
      </w:r>
      <w:r w:rsidR="003C0611" w:rsidRPr="1B12DF6E">
        <w:t>F</w:t>
      </w:r>
      <w:r w:rsidR="00CA4B66" w:rsidRPr="1B12DF6E">
        <w:t xml:space="preserve">orum </w:t>
      </w:r>
      <w:r w:rsidR="003C0611" w:rsidRPr="1B12DF6E">
        <w:t>S</w:t>
      </w:r>
      <w:r w:rsidR="00CA4B66" w:rsidRPr="1B12DF6E">
        <w:t>tandaardisatie</w:t>
      </w:r>
      <w:r w:rsidR="003C0611" w:rsidRPr="1B12DF6E">
        <w:t xml:space="preserve"> zijn gedurende </w:t>
      </w:r>
      <w:r w:rsidR="00426740" w:rsidRPr="1B12DF6E">
        <w:t xml:space="preserve">dit onderzoek </w:t>
      </w:r>
      <w:r w:rsidR="003C0611" w:rsidRPr="1B12DF6E">
        <w:t xml:space="preserve">ook </w:t>
      </w:r>
      <w:r w:rsidR="00BB1664" w:rsidRPr="1B12DF6E">
        <w:t>vier</w:t>
      </w:r>
      <w:r w:rsidR="00263E7B" w:rsidRPr="1B12DF6E">
        <w:t xml:space="preserve"> </w:t>
      </w:r>
      <w:r w:rsidR="003C0611" w:rsidRPr="1B12DF6E">
        <w:t>organisaties gelieerd aan de E</w:t>
      </w:r>
      <w:r w:rsidR="00963705" w:rsidRPr="1B12DF6E">
        <w:t xml:space="preserve">uropese </w:t>
      </w:r>
      <w:r w:rsidR="003C0611" w:rsidRPr="1B12DF6E">
        <w:t>C</w:t>
      </w:r>
      <w:r w:rsidR="00963705" w:rsidRPr="1B12DF6E">
        <w:t>ommissie (EC)</w:t>
      </w:r>
      <w:r w:rsidR="003C0611" w:rsidRPr="1B12DF6E">
        <w:t xml:space="preserve"> in de scope van </w:t>
      </w:r>
      <w:r w:rsidR="00FA39D5" w:rsidRPr="1B12DF6E">
        <w:t>he</w:t>
      </w:r>
      <w:r w:rsidR="003C0611" w:rsidRPr="1B12DF6E">
        <w:t xml:space="preserve">t onderzoek opgenomen </w:t>
      </w:r>
      <w:r w:rsidR="005E4FC7">
        <w:t>(</w:t>
      </w:r>
      <w:r w:rsidR="004A16F0" w:rsidRPr="004A16F0">
        <w:t xml:space="preserve">ENISA, </w:t>
      </w:r>
      <w:r w:rsidR="00B578D8">
        <w:t xml:space="preserve">2x </w:t>
      </w:r>
      <w:r w:rsidR="004A16F0" w:rsidRPr="004A16F0">
        <w:t>DG Connect, DG Just</w:t>
      </w:r>
      <w:r w:rsidR="004A16F0">
        <w:t xml:space="preserve">) </w:t>
      </w:r>
      <w:r w:rsidR="00EB6C74" w:rsidRPr="1B12DF6E">
        <w:t xml:space="preserve">en </w:t>
      </w:r>
      <w:r w:rsidR="00526F52" w:rsidRPr="1B12DF6E">
        <w:t xml:space="preserve">Global </w:t>
      </w:r>
      <w:r w:rsidR="00F9477F" w:rsidRPr="1B12DF6E">
        <w:t>Standards</w:t>
      </w:r>
      <w:r w:rsidR="00FB3B24" w:rsidRPr="1B12DF6E">
        <w:t xml:space="preserve"> </w:t>
      </w:r>
      <w:proofErr w:type="spellStart"/>
      <w:r w:rsidR="00FB3B24" w:rsidRPr="1B12DF6E">
        <w:t>One</w:t>
      </w:r>
      <w:proofErr w:type="spellEnd"/>
      <w:r w:rsidR="00FB3B24" w:rsidRPr="1B12DF6E">
        <w:t xml:space="preserve"> (</w:t>
      </w:r>
      <w:r w:rsidR="003C0611" w:rsidRPr="1B12DF6E">
        <w:t>GS1</w:t>
      </w:r>
      <w:r w:rsidR="000E20F2" w:rsidRPr="1B12DF6E">
        <w:t>)</w:t>
      </w:r>
      <w:r w:rsidR="003C0611" w:rsidRPr="1B12DF6E">
        <w:t xml:space="preserve"> als een van de </w:t>
      </w:r>
      <w:proofErr w:type="spellStart"/>
      <w:r w:rsidR="001D3461">
        <w:t>SDO’s</w:t>
      </w:r>
      <w:proofErr w:type="spellEnd"/>
      <w:r w:rsidR="003C0611" w:rsidRPr="1B12DF6E">
        <w:t>.</w:t>
      </w:r>
      <w:r w:rsidR="00707363">
        <w:br/>
      </w:r>
      <w:r w:rsidR="004959C2" w:rsidRPr="005D2BEC">
        <w:t>GS1 is niet meegenomen in de kwantitatieve analyse.</w:t>
      </w:r>
    </w:p>
    <w:p w14:paraId="3F2FEDC1" w14:textId="45F5CA45" w:rsidR="00327EE9" w:rsidRDefault="00D65DD8" w:rsidP="21CC4413">
      <w:pPr>
        <w:pStyle w:val="Caption"/>
        <w:spacing w:after="0" w:line="288" w:lineRule="auto"/>
        <w:rPr>
          <w:i w:val="0"/>
          <w:iCs w:val="0"/>
          <w:color w:val="auto"/>
          <w:sz w:val="20"/>
          <w:szCs w:val="20"/>
        </w:rPr>
      </w:pPr>
      <w:r w:rsidRPr="21CC4413">
        <w:rPr>
          <w:i w:val="0"/>
          <w:iCs w:val="0"/>
          <w:color w:val="auto"/>
          <w:sz w:val="20"/>
          <w:szCs w:val="20"/>
        </w:rPr>
        <w:t>Het a</w:t>
      </w:r>
      <w:r w:rsidR="00CC42CD" w:rsidRPr="21CC4413">
        <w:rPr>
          <w:i w:val="0"/>
          <w:iCs w:val="0"/>
          <w:color w:val="auto"/>
          <w:sz w:val="20"/>
          <w:szCs w:val="20"/>
        </w:rPr>
        <w:t>antal geïnterviewden per sector</w:t>
      </w:r>
      <w:r w:rsidR="00327EE9" w:rsidRPr="21CC4413">
        <w:rPr>
          <w:i w:val="0"/>
          <w:iCs w:val="0"/>
          <w:color w:val="auto"/>
          <w:sz w:val="20"/>
          <w:szCs w:val="20"/>
        </w:rPr>
        <w:t xml:space="preserve"> in </w:t>
      </w:r>
      <w:r w:rsidRPr="21CC4413">
        <w:rPr>
          <w:i w:val="0"/>
          <w:iCs w:val="0"/>
          <w:color w:val="auto"/>
          <w:sz w:val="20"/>
          <w:szCs w:val="20"/>
        </w:rPr>
        <w:t xml:space="preserve">de </w:t>
      </w:r>
      <w:r w:rsidR="00327EE9" w:rsidRPr="21CC4413">
        <w:rPr>
          <w:i w:val="0"/>
          <w:iCs w:val="0"/>
          <w:color w:val="auto"/>
          <w:sz w:val="20"/>
          <w:szCs w:val="20"/>
        </w:rPr>
        <w:t xml:space="preserve">scope van het </w:t>
      </w:r>
      <w:r w:rsidR="0B44A295" w:rsidRPr="21CC4413">
        <w:rPr>
          <w:i w:val="0"/>
          <w:iCs w:val="0"/>
          <w:color w:val="auto"/>
          <w:sz w:val="20"/>
          <w:szCs w:val="20"/>
        </w:rPr>
        <w:t xml:space="preserve">kwalitatieve </w:t>
      </w:r>
      <w:r w:rsidR="00327EE9" w:rsidRPr="21CC4413">
        <w:rPr>
          <w:i w:val="0"/>
          <w:iCs w:val="0"/>
          <w:color w:val="auto"/>
          <w:sz w:val="20"/>
          <w:szCs w:val="20"/>
        </w:rPr>
        <w:t>onderzoek</w:t>
      </w:r>
      <w:r w:rsidR="48155F91" w:rsidRPr="21CC4413">
        <w:rPr>
          <w:i w:val="0"/>
          <w:iCs w:val="0"/>
          <w:color w:val="auto"/>
          <w:sz w:val="20"/>
          <w:szCs w:val="20"/>
        </w:rPr>
        <w:t xml:space="preserve"> is als volgt</w:t>
      </w:r>
      <w:r w:rsidR="000712BE" w:rsidRPr="21CC4413">
        <w:rPr>
          <w:i w:val="0"/>
          <w:iCs w:val="0"/>
          <w:color w:val="auto"/>
          <w:sz w:val="20"/>
          <w:szCs w:val="20"/>
        </w:rPr>
        <w:t>:</w:t>
      </w:r>
    </w:p>
    <w:tbl>
      <w:tblPr>
        <w:tblStyle w:val="Lijsttabel31"/>
        <w:tblW w:w="0" w:type="auto"/>
        <w:tblLook w:val="04A0" w:firstRow="1" w:lastRow="0" w:firstColumn="1" w:lastColumn="0" w:noHBand="0" w:noVBand="1"/>
      </w:tblPr>
      <w:tblGrid>
        <w:gridCol w:w="3823"/>
        <w:gridCol w:w="2551"/>
      </w:tblGrid>
      <w:tr w:rsidR="00707363" w14:paraId="3C367603" w14:textId="77777777" w:rsidTr="0070736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23" w:type="dxa"/>
          </w:tcPr>
          <w:p w14:paraId="725EC897" w14:textId="301229C4" w:rsidR="00707363" w:rsidRDefault="00707363" w:rsidP="00707363">
            <w:r>
              <w:t>Sector</w:t>
            </w:r>
          </w:p>
        </w:tc>
        <w:tc>
          <w:tcPr>
            <w:tcW w:w="2551" w:type="dxa"/>
          </w:tcPr>
          <w:p w14:paraId="394236A0" w14:textId="46A88641" w:rsidR="00707363" w:rsidRDefault="00707363" w:rsidP="00707363">
            <w:pPr>
              <w:cnfStyle w:val="100000000000" w:firstRow="1" w:lastRow="0" w:firstColumn="0" w:lastColumn="0" w:oddVBand="0" w:evenVBand="0" w:oddHBand="0" w:evenHBand="0" w:firstRowFirstColumn="0" w:firstRowLastColumn="0" w:lastRowFirstColumn="0" w:lastRowLastColumn="0"/>
            </w:pPr>
            <w:r>
              <w:t>Aantal geïnterviewden</w:t>
            </w:r>
          </w:p>
        </w:tc>
      </w:tr>
      <w:tr w:rsidR="00707363" w14:paraId="361507F7" w14:textId="77777777" w:rsidTr="00707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703C3C6F" w14:textId="41A8FFC3" w:rsidR="00707363" w:rsidRDefault="00707363" w:rsidP="00707363">
            <w:r>
              <w:t>Distributie en Logistiek</w:t>
            </w:r>
          </w:p>
        </w:tc>
        <w:tc>
          <w:tcPr>
            <w:tcW w:w="2551" w:type="dxa"/>
          </w:tcPr>
          <w:p w14:paraId="51E76B87" w14:textId="4AC4A333" w:rsidR="00707363" w:rsidRDefault="00707363" w:rsidP="00707363">
            <w:pPr>
              <w:jc w:val="right"/>
              <w:cnfStyle w:val="000000100000" w:firstRow="0" w:lastRow="0" w:firstColumn="0" w:lastColumn="0" w:oddVBand="0" w:evenVBand="0" w:oddHBand="1" w:evenHBand="0" w:firstRowFirstColumn="0" w:firstRowLastColumn="0" w:lastRowFirstColumn="0" w:lastRowLastColumn="0"/>
            </w:pPr>
            <w:r>
              <w:t>1</w:t>
            </w:r>
          </w:p>
        </w:tc>
      </w:tr>
      <w:tr w:rsidR="00707363" w14:paraId="61D9A5A8" w14:textId="77777777" w:rsidTr="00707363">
        <w:tc>
          <w:tcPr>
            <w:cnfStyle w:val="001000000000" w:firstRow="0" w:lastRow="0" w:firstColumn="1" w:lastColumn="0" w:oddVBand="0" w:evenVBand="0" w:oddHBand="0" w:evenHBand="0" w:firstRowFirstColumn="0" w:firstRowLastColumn="0" w:lastRowFirstColumn="0" w:lastRowLastColumn="0"/>
            <w:tcW w:w="3823" w:type="dxa"/>
          </w:tcPr>
          <w:p w14:paraId="106ECC4A" w14:textId="4A76153C" w:rsidR="00707363" w:rsidRDefault="00707363" w:rsidP="00707363">
            <w:r>
              <w:t>Energie en petrochemie</w:t>
            </w:r>
          </w:p>
        </w:tc>
        <w:tc>
          <w:tcPr>
            <w:tcW w:w="2551" w:type="dxa"/>
          </w:tcPr>
          <w:p w14:paraId="059FE325" w14:textId="49EEF5C3" w:rsidR="00707363" w:rsidRDefault="00707363" w:rsidP="00707363">
            <w:pPr>
              <w:jc w:val="right"/>
              <w:cnfStyle w:val="000000000000" w:firstRow="0" w:lastRow="0" w:firstColumn="0" w:lastColumn="0" w:oddVBand="0" w:evenVBand="0" w:oddHBand="0" w:evenHBand="0" w:firstRowFirstColumn="0" w:firstRowLastColumn="0" w:lastRowFirstColumn="0" w:lastRowLastColumn="0"/>
            </w:pPr>
            <w:r>
              <w:t>2</w:t>
            </w:r>
          </w:p>
        </w:tc>
      </w:tr>
      <w:tr w:rsidR="00707363" w14:paraId="16ADE41C" w14:textId="77777777" w:rsidTr="00707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28610FA" w14:textId="2F056D6A" w:rsidR="00707363" w:rsidRDefault="00707363" w:rsidP="00707363">
            <w:r w:rsidRPr="1B12DF6E">
              <w:t>Financiële dienstverlening</w:t>
            </w:r>
          </w:p>
        </w:tc>
        <w:tc>
          <w:tcPr>
            <w:tcW w:w="2551" w:type="dxa"/>
          </w:tcPr>
          <w:p w14:paraId="2C460EAE" w14:textId="5F086F72" w:rsidR="00707363" w:rsidRDefault="00707363" w:rsidP="00707363">
            <w:pPr>
              <w:jc w:val="right"/>
              <w:cnfStyle w:val="000000100000" w:firstRow="0" w:lastRow="0" w:firstColumn="0" w:lastColumn="0" w:oddVBand="0" w:evenVBand="0" w:oddHBand="1" w:evenHBand="0" w:firstRowFirstColumn="0" w:firstRowLastColumn="0" w:lastRowFirstColumn="0" w:lastRowLastColumn="0"/>
            </w:pPr>
            <w:r w:rsidRPr="1B12DF6E">
              <w:t>4</w:t>
            </w:r>
          </w:p>
        </w:tc>
      </w:tr>
      <w:tr w:rsidR="00707363" w14:paraId="26041284" w14:textId="77777777" w:rsidTr="00707363">
        <w:tc>
          <w:tcPr>
            <w:cnfStyle w:val="001000000000" w:firstRow="0" w:lastRow="0" w:firstColumn="1" w:lastColumn="0" w:oddVBand="0" w:evenVBand="0" w:oddHBand="0" w:evenHBand="0" w:firstRowFirstColumn="0" w:firstRowLastColumn="0" w:lastRowFirstColumn="0" w:lastRowLastColumn="0"/>
            <w:tcW w:w="3823" w:type="dxa"/>
          </w:tcPr>
          <w:p w14:paraId="1A6D81C8" w14:textId="3225A02F" w:rsidR="00707363" w:rsidRPr="1B12DF6E" w:rsidRDefault="00707363" w:rsidP="00707363">
            <w:r w:rsidRPr="1B12DF6E">
              <w:t>Ingenieursdiensten en Consultancy</w:t>
            </w:r>
          </w:p>
        </w:tc>
        <w:tc>
          <w:tcPr>
            <w:tcW w:w="2551" w:type="dxa"/>
          </w:tcPr>
          <w:p w14:paraId="7618871B" w14:textId="687F0164" w:rsidR="00707363" w:rsidRDefault="00707363" w:rsidP="00707363">
            <w:pPr>
              <w:jc w:val="right"/>
              <w:cnfStyle w:val="000000000000" w:firstRow="0" w:lastRow="0" w:firstColumn="0" w:lastColumn="0" w:oddVBand="0" w:evenVBand="0" w:oddHBand="0" w:evenHBand="0" w:firstRowFirstColumn="0" w:firstRowLastColumn="0" w:lastRowFirstColumn="0" w:lastRowLastColumn="0"/>
            </w:pPr>
            <w:r w:rsidRPr="1B12DF6E">
              <w:t>3</w:t>
            </w:r>
          </w:p>
        </w:tc>
      </w:tr>
      <w:tr w:rsidR="00707363" w14:paraId="05F995EF" w14:textId="77777777" w:rsidTr="00707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788DB6B7" w14:textId="489C2B1F" w:rsidR="00707363" w:rsidRPr="1B12DF6E" w:rsidRDefault="00707363" w:rsidP="00707363">
            <w:r w:rsidRPr="1B12DF6E">
              <w:t>Overheid (EU)</w:t>
            </w:r>
          </w:p>
        </w:tc>
        <w:tc>
          <w:tcPr>
            <w:tcW w:w="2551" w:type="dxa"/>
          </w:tcPr>
          <w:p w14:paraId="6FA77327" w14:textId="2A2F29F1" w:rsidR="00707363" w:rsidRDefault="00707363" w:rsidP="00707363">
            <w:pPr>
              <w:jc w:val="right"/>
              <w:cnfStyle w:val="000000100000" w:firstRow="0" w:lastRow="0" w:firstColumn="0" w:lastColumn="0" w:oddVBand="0" w:evenVBand="0" w:oddHBand="1" w:evenHBand="0" w:firstRowFirstColumn="0" w:firstRowLastColumn="0" w:lastRowFirstColumn="0" w:lastRowLastColumn="0"/>
            </w:pPr>
            <w:r w:rsidRPr="1B12DF6E">
              <w:t>4</w:t>
            </w:r>
          </w:p>
        </w:tc>
      </w:tr>
      <w:tr w:rsidR="00707363" w14:paraId="58B99364" w14:textId="77777777" w:rsidTr="00707363">
        <w:tc>
          <w:tcPr>
            <w:cnfStyle w:val="001000000000" w:firstRow="0" w:lastRow="0" w:firstColumn="1" w:lastColumn="0" w:oddVBand="0" w:evenVBand="0" w:oddHBand="0" w:evenHBand="0" w:firstRowFirstColumn="0" w:firstRowLastColumn="0" w:lastRowFirstColumn="0" w:lastRowLastColumn="0"/>
            <w:tcW w:w="3823" w:type="dxa"/>
          </w:tcPr>
          <w:p w14:paraId="18B68F8C" w14:textId="032A203C" w:rsidR="00707363" w:rsidRPr="1B12DF6E" w:rsidRDefault="00707363" w:rsidP="00707363">
            <w:r w:rsidRPr="1B12DF6E">
              <w:lastRenderedPageBreak/>
              <w:t>Overheid en Publieke Sector (NL)</w:t>
            </w:r>
          </w:p>
        </w:tc>
        <w:tc>
          <w:tcPr>
            <w:tcW w:w="2551" w:type="dxa"/>
          </w:tcPr>
          <w:p w14:paraId="2EADB305" w14:textId="3240A8A2" w:rsidR="00707363" w:rsidRDefault="00707363" w:rsidP="00707363">
            <w:pPr>
              <w:jc w:val="right"/>
              <w:cnfStyle w:val="000000000000" w:firstRow="0" w:lastRow="0" w:firstColumn="0" w:lastColumn="0" w:oddVBand="0" w:evenVBand="0" w:oddHBand="0" w:evenHBand="0" w:firstRowFirstColumn="0" w:firstRowLastColumn="0" w:lastRowFirstColumn="0" w:lastRowLastColumn="0"/>
            </w:pPr>
            <w:r>
              <w:t>9</w:t>
            </w:r>
          </w:p>
        </w:tc>
      </w:tr>
      <w:tr w:rsidR="00707363" w14:paraId="5B022B90" w14:textId="77777777" w:rsidTr="00707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14:paraId="401D015A" w14:textId="0843728B" w:rsidR="00707363" w:rsidRPr="1B12DF6E" w:rsidRDefault="00707363" w:rsidP="00707363">
            <w:r w:rsidRPr="1B12DF6E">
              <w:t>Retail</w:t>
            </w:r>
          </w:p>
        </w:tc>
        <w:tc>
          <w:tcPr>
            <w:tcW w:w="2551" w:type="dxa"/>
          </w:tcPr>
          <w:p w14:paraId="33C9AD17" w14:textId="1E8DE756" w:rsidR="00707363" w:rsidRDefault="00707363" w:rsidP="00707363">
            <w:pPr>
              <w:jc w:val="right"/>
              <w:cnfStyle w:val="000000100000" w:firstRow="0" w:lastRow="0" w:firstColumn="0" w:lastColumn="0" w:oddVBand="0" w:evenVBand="0" w:oddHBand="1" w:evenHBand="0" w:firstRowFirstColumn="0" w:firstRowLastColumn="0" w:lastRowFirstColumn="0" w:lastRowLastColumn="0"/>
            </w:pPr>
            <w:r w:rsidRPr="1B12DF6E">
              <w:t>1</w:t>
            </w:r>
          </w:p>
        </w:tc>
      </w:tr>
      <w:tr w:rsidR="00707363" w14:paraId="66E65CB1" w14:textId="77777777" w:rsidTr="00707363">
        <w:tc>
          <w:tcPr>
            <w:cnfStyle w:val="001000000000" w:firstRow="0" w:lastRow="0" w:firstColumn="1" w:lastColumn="0" w:oddVBand="0" w:evenVBand="0" w:oddHBand="0" w:evenHBand="0" w:firstRowFirstColumn="0" w:firstRowLastColumn="0" w:lastRowFirstColumn="0" w:lastRowLastColumn="0"/>
            <w:tcW w:w="3823" w:type="dxa"/>
          </w:tcPr>
          <w:p w14:paraId="307FF5D3" w14:textId="4CD56073" w:rsidR="00707363" w:rsidRPr="1B12DF6E" w:rsidRDefault="00707363" w:rsidP="00707363">
            <w:r w:rsidRPr="1B12DF6E">
              <w:t>Technologie en IT-dienstverlening</w:t>
            </w:r>
          </w:p>
        </w:tc>
        <w:tc>
          <w:tcPr>
            <w:tcW w:w="2551" w:type="dxa"/>
          </w:tcPr>
          <w:p w14:paraId="38065B39" w14:textId="1E3B997C" w:rsidR="00707363" w:rsidRDefault="00707363" w:rsidP="00707363">
            <w:pPr>
              <w:jc w:val="right"/>
              <w:cnfStyle w:val="000000000000" w:firstRow="0" w:lastRow="0" w:firstColumn="0" w:lastColumn="0" w:oddVBand="0" w:evenVBand="0" w:oddHBand="0" w:evenHBand="0" w:firstRowFirstColumn="0" w:firstRowLastColumn="0" w:lastRowFirstColumn="0" w:lastRowLastColumn="0"/>
            </w:pPr>
            <w:r>
              <w:t>10</w:t>
            </w:r>
          </w:p>
        </w:tc>
      </w:tr>
    </w:tbl>
    <w:p w14:paraId="0F3F1816" w14:textId="2C538EB9" w:rsidR="005D28E3" w:rsidRPr="00016645" w:rsidRDefault="005D28E3" w:rsidP="00707363">
      <w:pPr>
        <w:pStyle w:val="Paragraph0"/>
      </w:pPr>
      <w:r w:rsidRPr="00016645">
        <w:t xml:space="preserve">Het onderzoek beperkt zich tot het bepalen van waar en hoe Nederland </w:t>
      </w:r>
      <w:r w:rsidR="00651253">
        <w:t xml:space="preserve">is </w:t>
      </w:r>
      <w:r w:rsidRPr="00016645">
        <w:t xml:space="preserve">vertegenwoordigd in Europese en internationale </w:t>
      </w:r>
      <w:r w:rsidR="00543F2C">
        <w:t>standaardisatie-organisatie</w:t>
      </w:r>
      <w:r w:rsidRPr="00016645">
        <w:t>s en activiteiten. Het onderzoek is</w:t>
      </w:r>
      <w:r>
        <w:t xml:space="preserve"> </w:t>
      </w:r>
      <w:r w:rsidRPr="00DB7E1C">
        <w:t>niet</w:t>
      </w:r>
      <w:r w:rsidRPr="00016645">
        <w:t xml:space="preserve"> gericht op individuele </w:t>
      </w:r>
      <w:r w:rsidR="00185D8E">
        <w:t xml:space="preserve">ICT-standaarden </w:t>
      </w:r>
      <w:r w:rsidRPr="00016645">
        <w:t>of technologieën, maar op het niveau van organisaties</w:t>
      </w:r>
      <w:r w:rsidR="009D235A">
        <w:t>, commissies</w:t>
      </w:r>
      <w:r w:rsidRPr="00016645">
        <w:t xml:space="preserve"> of werkgroepen.</w:t>
      </w:r>
    </w:p>
    <w:p w14:paraId="738248F5" w14:textId="38761A24" w:rsidR="009E2624" w:rsidRDefault="009E2624" w:rsidP="00707363">
      <w:pPr>
        <w:pStyle w:val="Paragraph0"/>
      </w:pPr>
      <w:r>
        <w:t>In</w:t>
      </w:r>
      <w:r w:rsidRPr="00016645">
        <w:t xml:space="preserve"> dit rapport </w:t>
      </w:r>
      <w:r>
        <w:t xml:space="preserve">is een </w:t>
      </w:r>
      <w:r w:rsidRPr="00016645">
        <w:t>advies opgenomen over wat de overheid kan doen om Nederlandse participatie in strategische Europese en internationale standaardisatieonderwerpen te stimuleren.</w:t>
      </w:r>
      <w:r w:rsidR="00437AE1">
        <w:t xml:space="preserve"> </w:t>
      </w:r>
      <w:r w:rsidR="00437AE1" w:rsidRPr="00016645">
        <w:t>Er wordt geen oordeel gegeven over de vraag of Nederland ‘voldoende’ vertegenwoordigd is.</w:t>
      </w:r>
    </w:p>
    <w:p w14:paraId="111A09A7" w14:textId="1785E42C" w:rsidR="001645FF" w:rsidRDefault="001645FF" w:rsidP="0057124E">
      <w:r>
        <w:br w:type="page"/>
      </w:r>
    </w:p>
    <w:p w14:paraId="6D0910AA" w14:textId="3E1E9D65" w:rsidR="008872AE" w:rsidRDefault="00DF52DD" w:rsidP="00FF3F19">
      <w:pPr>
        <w:pStyle w:val="Heading1"/>
        <w:numPr>
          <w:ilvl w:val="0"/>
          <w:numId w:val="10"/>
        </w:numPr>
        <w:spacing w:before="0" w:line="288" w:lineRule="auto"/>
      </w:pPr>
      <w:bookmarkStart w:id="70" w:name="_Toc188863904"/>
      <w:bookmarkStart w:id="71" w:name="_Toc189313412"/>
      <w:bookmarkStart w:id="72" w:name="_Toc189313865"/>
      <w:bookmarkStart w:id="73" w:name="_Toc191561600"/>
      <w:r>
        <w:lastRenderedPageBreak/>
        <w:t>Methode van onderzoek</w:t>
      </w:r>
      <w:bookmarkEnd w:id="70"/>
      <w:bookmarkEnd w:id="71"/>
      <w:bookmarkEnd w:id="72"/>
      <w:bookmarkEnd w:id="73"/>
    </w:p>
    <w:p w14:paraId="2C2B5A93" w14:textId="68F0BD2A" w:rsidR="00951D58" w:rsidRPr="00405B61" w:rsidRDefault="00A45FC5" w:rsidP="00707363">
      <w:pPr>
        <w:pStyle w:val="Paragraph0"/>
      </w:pPr>
      <w:r w:rsidRPr="00A45FC5">
        <w:t>Voor de uitvoering van dit onderzoek is gebruikgemaakt van een combinatie van kwantitatieve en kwalitatieve methoden.</w:t>
      </w:r>
      <w:r w:rsidR="0042318B">
        <w:t xml:space="preserve"> </w:t>
      </w:r>
      <w:r w:rsidR="00DD51C3" w:rsidRPr="00405B61">
        <w:t>Voor d</w:t>
      </w:r>
      <w:r w:rsidR="0066780B" w:rsidRPr="00405B61">
        <w:t xml:space="preserve">e kwantitatieve analyse </w:t>
      </w:r>
      <w:r w:rsidR="00DD51C3" w:rsidRPr="00405B61">
        <w:t>is een onderzoeksmethode gehanteerd</w:t>
      </w:r>
      <w:r w:rsidR="00405B61" w:rsidRPr="00405B61">
        <w:t xml:space="preserve"> die hier verder globaal wordt beschreven.</w:t>
      </w:r>
      <w:r w:rsidR="00B5349C">
        <w:t xml:space="preserve"> </w:t>
      </w:r>
      <w:r w:rsidR="004F6B5D" w:rsidRPr="00405B61">
        <w:t>De</w:t>
      </w:r>
      <w:r w:rsidR="00405B61" w:rsidRPr="00405B61">
        <w:t xml:space="preserve"> gedetailleerde</w:t>
      </w:r>
      <w:r w:rsidR="004F6B5D" w:rsidRPr="00405B61">
        <w:t xml:space="preserve"> onderzoeksmethode naar de Nederlandse participatie in Europese- en internationale standaardisatie</w:t>
      </w:r>
      <w:r w:rsidR="008E190A" w:rsidRPr="00405B61">
        <w:t xml:space="preserve">, is beschreven in een separaat </w:t>
      </w:r>
      <w:r w:rsidR="0005277C" w:rsidRPr="00405B61">
        <w:t>document</w:t>
      </w:r>
      <w:r w:rsidR="008E190A" w:rsidRPr="00405B61">
        <w:t>.</w:t>
      </w:r>
      <w:r w:rsidR="00B5349C">
        <w:t xml:space="preserve"> </w:t>
      </w:r>
      <w:r w:rsidR="004F6B5D" w:rsidRPr="00405B61">
        <w:t>De</w:t>
      </w:r>
      <w:r w:rsidR="008E190A" w:rsidRPr="00405B61">
        <w:t>ze bevat</w:t>
      </w:r>
      <w:r w:rsidR="00951D58" w:rsidRPr="00405B61">
        <w:t>:</w:t>
      </w:r>
    </w:p>
    <w:p w14:paraId="0E5639E5" w14:textId="1C3D1290" w:rsidR="00C50A77" w:rsidRPr="00A955D7" w:rsidRDefault="003D07CD" w:rsidP="000E4242">
      <w:pPr>
        <w:pStyle w:val="ListParagraph"/>
        <w:numPr>
          <w:ilvl w:val="0"/>
          <w:numId w:val="22"/>
        </w:numPr>
      </w:pPr>
      <w:r>
        <w:t>E</w:t>
      </w:r>
      <w:r w:rsidR="00C52B0B" w:rsidRPr="00A955D7">
        <w:t xml:space="preserve">en </w:t>
      </w:r>
      <w:r w:rsidR="00F53257">
        <w:t>verdere</w:t>
      </w:r>
      <w:r w:rsidR="00C52B0B" w:rsidRPr="00A955D7">
        <w:t xml:space="preserve"> uitwerking van de herkomst van de gegevens</w:t>
      </w:r>
      <w:r>
        <w:t xml:space="preserve"> van participaties</w:t>
      </w:r>
      <w:r w:rsidR="00C52B0B" w:rsidRPr="00A955D7">
        <w:t>.  </w:t>
      </w:r>
    </w:p>
    <w:p w14:paraId="28E53B7E" w14:textId="535F7268" w:rsidR="004F6B5D" w:rsidRDefault="00574462" w:rsidP="000E4242">
      <w:pPr>
        <w:pStyle w:val="ListParagraph"/>
        <w:numPr>
          <w:ilvl w:val="0"/>
          <w:numId w:val="22"/>
        </w:numPr>
      </w:pPr>
      <w:r>
        <w:t>Een</w:t>
      </w:r>
      <w:r w:rsidR="004F6B5D" w:rsidRPr="00A955D7">
        <w:t xml:space="preserve"> </w:t>
      </w:r>
      <w:r>
        <w:t>verdere</w:t>
      </w:r>
      <w:r w:rsidR="004F6B5D" w:rsidRPr="00A955D7">
        <w:t xml:space="preserve"> </w:t>
      </w:r>
      <w:r>
        <w:t>uitwerking</w:t>
      </w:r>
      <w:r w:rsidR="004F6B5D" w:rsidRPr="00A955D7">
        <w:t xml:space="preserve"> van de resultaten per SDO</w:t>
      </w:r>
      <w:r w:rsidR="00F53257">
        <w:t>.</w:t>
      </w:r>
    </w:p>
    <w:p w14:paraId="2550BFC8" w14:textId="742B9685" w:rsidR="00C50A77" w:rsidRDefault="00574462" w:rsidP="000E4242">
      <w:pPr>
        <w:pStyle w:val="ListParagraph"/>
        <w:numPr>
          <w:ilvl w:val="0"/>
          <w:numId w:val="22"/>
        </w:numPr>
      </w:pPr>
      <w:r>
        <w:t>De uit</w:t>
      </w:r>
      <w:r w:rsidR="00F53257">
        <w:t>gesplitste cijfers over de</w:t>
      </w:r>
      <w:r w:rsidR="00C52B0B" w:rsidRPr="00C52B0B">
        <w:t xml:space="preserve"> participatie</w:t>
      </w:r>
      <w:r w:rsidR="00F53257">
        <w:t>.</w:t>
      </w:r>
    </w:p>
    <w:p w14:paraId="634A5763" w14:textId="77777777" w:rsidR="008E7EDC" w:rsidRDefault="008E7EDC" w:rsidP="00156C46"/>
    <w:p w14:paraId="0CD65D55" w14:textId="6E751772" w:rsidR="00156C46" w:rsidRDefault="00156C46" w:rsidP="00156C46">
      <w:r>
        <w:t>Het kwalitatieve onderzoek, de interviews met participanten</w:t>
      </w:r>
      <w:r w:rsidR="00B137B9">
        <w:t xml:space="preserve"> op basis van een vragenlijst</w:t>
      </w:r>
      <w:r>
        <w:t xml:space="preserve">, heeft plaatsvonden nadat de Nederlandse vertegenwoordiging in beeld was gebracht. </w:t>
      </w:r>
      <w:r w:rsidR="002B3A7B">
        <w:t>E</w:t>
      </w:r>
      <w:r w:rsidR="0025276D">
        <w:t xml:space="preserve">r zijn </w:t>
      </w:r>
      <w:r w:rsidR="002A7C37">
        <w:t>34 interviews afgenomen</w:t>
      </w:r>
      <w:r w:rsidR="00325881">
        <w:t xml:space="preserve">, </w:t>
      </w:r>
      <w:r w:rsidR="00325881" w:rsidRPr="00325881">
        <w:t>die elk tussen de 50 en 70 minuten duurden</w:t>
      </w:r>
      <w:r w:rsidR="004B0A84">
        <w:t>.</w:t>
      </w:r>
      <w:r w:rsidR="00744A2C">
        <w:t xml:space="preserve"> De geïnterviewden </w:t>
      </w:r>
      <w:r w:rsidR="00744A2C" w:rsidRPr="00FC2AAB">
        <w:t>ontvingen vooraf de te bespreken onderwerpen.</w:t>
      </w:r>
      <w:r w:rsidR="00E7549C">
        <w:t xml:space="preserve"> </w:t>
      </w:r>
      <w:r w:rsidR="006F0589">
        <w:t xml:space="preserve"> </w:t>
      </w:r>
      <w:r w:rsidR="00B137B9">
        <w:t xml:space="preserve"> </w:t>
      </w:r>
    </w:p>
    <w:p w14:paraId="77A62645" w14:textId="77777777" w:rsidR="003D309B" w:rsidRPr="00AD1E9D" w:rsidRDefault="003D309B" w:rsidP="00156C46"/>
    <w:p w14:paraId="08CF8B16" w14:textId="14574BC2" w:rsidR="00525732" w:rsidRPr="00121358" w:rsidRDefault="00525732" w:rsidP="00152A98">
      <w:pPr>
        <w:pStyle w:val="Heading2"/>
        <w:numPr>
          <w:ilvl w:val="1"/>
          <w:numId w:val="27"/>
        </w:numPr>
        <w:spacing w:before="0" w:line="288" w:lineRule="auto"/>
        <w:ind w:left="357" w:hanging="357"/>
      </w:pPr>
      <w:bookmarkStart w:id="74" w:name="_Toc191561601"/>
      <w:bookmarkStart w:id="75" w:name="_Toc188349252"/>
      <w:bookmarkStart w:id="76" w:name="_Toc188354002"/>
      <w:bookmarkStart w:id="77" w:name="_Toc188354050"/>
      <w:bookmarkStart w:id="78" w:name="_Toc188372417"/>
      <w:bookmarkStart w:id="79" w:name="_Toc188372542"/>
      <w:bookmarkStart w:id="80" w:name="_Toc188456639"/>
      <w:bookmarkStart w:id="81" w:name="_Toc188707986"/>
      <w:bookmarkStart w:id="82" w:name="_Toc188863905"/>
      <w:r w:rsidRPr="00121358">
        <w:t>Kwantitatieve</w:t>
      </w:r>
      <w:r w:rsidR="007F4696">
        <w:t xml:space="preserve"> participatie</w:t>
      </w:r>
      <w:bookmarkEnd w:id="74"/>
      <w:r w:rsidRPr="00121358">
        <w:t xml:space="preserve"> </w:t>
      </w:r>
      <w:bookmarkEnd w:id="75"/>
      <w:bookmarkEnd w:id="76"/>
      <w:bookmarkEnd w:id="77"/>
      <w:bookmarkEnd w:id="78"/>
      <w:bookmarkEnd w:id="79"/>
      <w:bookmarkEnd w:id="80"/>
      <w:bookmarkEnd w:id="81"/>
      <w:bookmarkEnd w:id="82"/>
      <w:r w:rsidR="00953AE9">
        <w:t>in beeld</w:t>
      </w:r>
    </w:p>
    <w:p w14:paraId="685C5794" w14:textId="53845D41" w:rsidR="008914E8" w:rsidRPr="008914E8" w:rsidRDefault="00450C1B" w:rsidP="00493756">
      <w:pPr>
        <w:pStyle w:val="Paragraph0"/>
      </w:pPr>
      <w:r w:rsidRPr="1B12DF6E">
        <w:t>Voor d</w:t>
      </w:r>
      <w:r w:rsidR="00A32410" w:rsidRPr="1B12DF6E">
        <w:t>e kwantitatieve analyse van de participatie van Nederlandse organisaties in internationale normalisatieprocessen</w:t>
      </w:r>
      <w:r w:rsidRPr="1B12DF6E">
        <w:t xml:space="preserve"> z</w:t>
      </w:r>
      <w:r w:rsidR="00A32410" w:rsidRPr="1B12DF6E">
        <w:t xml:space="preserve">ijn gegevens verzameld </w:t>
      </w:r>
      <w:r w:rsidR="00405B61">
        <w:t>over 2019</w:t>
      </w:r>
      <w:r w:rsidR="00195308">
        <w:t xml:space="preserve"> tot en met </w:t>
      </w:r>
      <w:r w:rsidR="00405B61">
        <w:t>202</w:t>
      </w:r>
      <w:r w:rsidR="12FC7692">
        <w:t>4</w:t>
      </w:r>
      <w:r w:rsidR="00FE0E7C">
        <w:t>,</w:t>
      </w:r>
      <w:r w:rsidR="00405B61">
        <w:t xml:space="preserve"> </w:t>
      </w:r>
      <w:r w:rsidR="00A32410" w:rsidRPr="1B12DF6E">
        <w:t>van de</w:t>
      </w:r>
      <w:r w:rsidR="001208F1">
        <w:t xml:space="preserve"> </w:t>
      </w:r>
      <w:r w:rsidR="00A32410" w:rsidRPr="1B12DF6E">
        <w:t xml:space="preserve">websites en portalen van </w:t>
      </w:r>
      <w:r w:rsidR="004D38F0" w:rsidRPr="1B12DF6E">
        <w:t xml:space="preserve">de </w:t>
      </w:r>
      <w:proofErr w:type="spellStart"/>
      <w:r w:rsidR="001D3461">
        <w:t>SDO’s</w:t>
      </w:r>
      <w:proofErr w:type="spellEnd"/>
      <w:r w:rsidR="00A32410" w:rsidRPr="1B12DF6E">
        <w:t xml:space="preserve"> en</w:t>
      </w:r>
      <w:r w:rsidR="004D38F0" w:rsidRPr="1B12DF6E">
        <w:t xml:space="preserve"> </w:t>
      </w:r>
      <w:r w:rsidR="00136AA0" w:rsidRPr="1B12DF6E">
        <w:t>is een dataset</w:t>
      </w:r>
      <w:r w:rsidR="00A32410" w:rsidRPr="1B12DF6E">
        <w:t xml:space="preserve"> beschikbaar gesteld door </w:t>
      </w:r>
      <w:r w:rsidR="004D38F0" w:rsidRPr="1B12DF6E">
        <w:t>het Forum Standaardisatie.</w:t>
      </w:r>
      <w:r w:rsidR="00493756">
        <w:t xml:space="preserve"> </w:t>
      </w:r>
      <w:r w:rsidR="00BD3C47" w:rsidRPr="009301C0">
        <w:t>Er zijn</w:t>
      </w:r>
      <w:r w:rsidR="008914E8" w:rsidRPr="008914E8">
        <w:t xml:space="preserve"> </w:t>
      </w:r>
      <w:r w:rsidR="008914E8" w:rsidRPr="008914E8">
        <w:rPr>
          <w:b/>
          <w:bCs/>
        </w:rPr>
        <w:t xml:space="preserve">drie </w:t>
      </w:r>
      <w:r w:rsidR="000D12FE" w:rsidRPr="00944FFB">
        <w:rPr>
          <w:b/>
          <w:bCs/>
        </w:rPr>
        <w:t>representatievormen voor Nederlandse</w:t>
      </w:r>
      <w:r w:rsidR="008914E8" w:rsidRPr="008914E8">
        <w:rPr>
          <w:b/>
          <w:bCs/>
        </w:rPr>
        <w:t xml:space="preserve"> vertegenwoordiging</w:t>
      </w:r>
      <w:r w:rsidR="008914E8" w:rsidRPr="008914E8">
        <w:t>:</w:t>
      </w:r>
    </w:p>
    <w:p w14:paraId="3998A873" w14:textId="77777777" w:rsidR="008914E8" w:rsidRPr="008914E8" w:rsidRDefault="008914E8" w:rsidP="008914E8">
      <w:pPr>
        <w:numPr>
          <w:ilvl w:val="0"/>
          <w:numId w:val="49"/>
        </w:numPr>
      </w:pPr>
      <w:r w:rsidRPr="00C36F29">
        <w:rPr>
          <w:b/>
          <w:bCs/>
        </w:rPr>
        <w:t>Landelijke afvaardiging</w:t>
      </w:r>
      <w:r w:rsidRPr="008914E8">
        <w:t xml:space="preserve">: Afgevaardigden van Nederlandse belanghebbenden worden samen via NEN vertegenwoordigd. </w:t>
      </w:r>
    </w:p>
    <w:p w14:paraId="30831BE5" w14:textId="77777777" w:rsidR="008914E8" w:rsidRPr="008914E8" w:rsidRDefault="008914E8" w:rsidP="008914E8">
      <w:pPr>
        <w:numPr>
          <w:ilvl w:val="0"/>
          <w:numId w:val="49"/>
        </w:numPr>
      </w:pPr>
      <w:r w:rsidRPr="00C36F29">
        <w:rPr>
          <w:b/>
          <w:bCs/>
        </w:rPr>
        <w:t>Individuele vertegenwoordiging</w:t>
      </w:r>
      <w:r w:rsidRPr="008914E8">
        <w:t xml:space="preserve">: Nederlandse personen sluiten zich op persoonlijke titel aan bij </w:t>
      </w:r>
      <w:proofErr w:type="spellStart"/>
      <w:r w:rsidRPr="008914E8">
        <w:t>SDO’s</w:t>
      </w:r>
      <w:proofErr w:type="spellEnd"/>
      <w:r w:rsidRPr="008914E8">
        <w:t>, mogelijk wel namens een organisatie.</w:t>
      </w:r>
    </w:p>
    <w:p w14:paraId="30D1EB0C" w14:textId="77777777" w:rsidR="008914E8" w:rsidRPr="008914E8" w:rsidRDefault="008914E8" w:rsidP="008914E8">
      <w:pPr>
        <w:numPr>
          <w:ilvl w:val="0"/>
          <w:numId w:val="49"/>
        </w:numPr>
      </w:pPr>
      <w:r w:rsidRPr="00C36F29">
        <w:rPr>
          <w:b/>
          <w:bCs/>
        </w:rPr>
        <w:t>Organisatievertegenwoordiging</w:t>
      </w:r>
      <w:r w:rsidRPr="008914E8">
        <w:t>: Een Nederlandse belanghebbende is lid en vaardigt personen af.</w:t>
      </w:r>
    </w:p>
    <w:p w14:paraId="47EF50AC" w14:textId="4470F51E" w:rsidR="00146F52" w:rsidRPr="005475FC" w:rsidRDefault="00146F52" w:rsidP="00707363">
      <w:pPr>
        <w:pStyle w:val="Paragraph0"/>
        <w:rPr>
          <w:i/>
          <w:iCs/>
        </w:rPr>
      </w:pPr>
      <w:r>
        <w:t xml:space="preserve">De beschikbaarheid van gegevens varieerde </w:t>
      </w:r>
      <w:r w:rsidR="00CF4A5E">
        <w:t>per</w:t>
      </w:r>
      <w:r>
        <w:t xml:space="preserve"> S</w:t>
      </w:r>
      <w:r w:rsidR="008D7FD0">
        <w:t>D</w:t>
      </w:r>
      <w:r>
        <w:t>O. Voor een overzicht hiervan, zie</w:t>
      </w:r>
      <w:r w:rsidR="00BA55BF">
        <w:t xml:space="preserve"> </w:t>
      </w:r>
      <w:r w:rsidR="002319F1">
        <w:t>bijlage A</w:t>
      </w:r>
      <w:r w:rsidR="00C377F8">
        <w:t xml:space="preserve">. </w:t>
      </w:r>
      <w:proofErr w:type="spellStart"/>
      <w:r w:rsidR="001D3461">
        <w:t>SDO’s</w:t>
      </w:r>
      <w:proofErr w:type="spellEnd"/>
      <w:r w:rsidR="00C377F8">
        <w:t xml:space="preserve"> in scope van het onderzoek</w:t>
      </w:r>
      <w:r w:rsidR="008F1ED2">
        <w:t xml:space="preserve"> </w:t>
      </w:r>
      <w:r w:rsidR="00CC6B98" w:rsidRPr="008D270B">
        <w:t xml:space="preserve">tabel </w:t>
      </w:r>
      <w:r w:rsidR="008D270B" w:rsidRPr="00A9643F">
        <w:t>13</w:t>
      </w:r>
      <w:r w:rsidR="008D270B">
        <w:t>.</w:t>
      </w:r>
      <w:r w:rsidR="00707363">
        <w:br/>
      </w:r>
      <w:r w:rsidR="00AF0663" w:rsidRPr="1B12DF6E">
        <w:t>Om de</w:t>
      </w:r>
      <w:r w:rsidR="00593803" w:rsidRPr="1B12DF6E">
        <w:t xml:space="preserve"> </w:t>
      </w:r>
      <w:r w:rsidR="00AF0663" w:rsidRPr="1B12DF6E">
        <w:t xml:space="preserve">participatie van alle </w:t>
      </w:r>
      <w:proofErr w:type="spellStart"/>
      <w:r w:rsidR="001D3461">
        <w:t>SDO’s</w:t>
      </w:r>
      <w:proofErr w:type="spellEnd"/>
      <w:r w:rsidR="00593803" w:rsidRPr="1B12DF6E">
        <w:t xml:space="preserve"> </w:t>
      </w:r>
      <w:r w:rsidR="00AF0663" w:rsidRPr="1B12DF6E">
        <w:t xml:space="preserve">te kunnen vergelijken is een </w:t>
      </w:r>
      <w:r w:rsidR="00DE4575" w:rsidRPr="1B12DF6E">
        <w:t xml:space="preserve">uniform datamodel </w:t>
      </w:r>
      <w:r w:rsidR="00AF0663" w:rsidRPr="1B12DF6E">
        <w:t>opgesteld</w:t>
      </w:r>
      <w:r w:rsidR="005475FC">
        <w:t>.</w:t>
      </w:r>
    </w:p>
    <w:p w14:paraId="022253BE" w14:textId="5B64AD9C" w:rsidR="0099173A" w:rsidRDefault="007066F9" w:rsidP="00707363">
      <w:pPr>
        <w:pStyle w:val="Paragraph0"/>
      </w:pPr>
      <w:r>
        <w:t xml:space="preserve">Het </w:t>
      </w:r>
      <w:r w:rsidR="0099173A">
        <w:t xml:space="preserve">Nederlands belang </w:t>
      </w:r>
      <w:r w:rsidR="000521D2">
        <w:t>is</w:t>
      </w:r>
      <w:r w:rsidR="0099173A">
        <w:t xml:space="preserve"> gekoppeld </w:t>
      </w:r>
      <w:r w:rsidR="000521D2">
        <w:t>aan</w:t>
      </w:r>
      <w:r w:rsidR="0099173A">
        <w:t xml:space="preserve"> de </w:t>
      </w:r>
      <w:r w:rsidR="000521D2">
        <w:t xml:space="preserve">betreffende </w:t>
      </w:r>
      <w:r w:rsidR="0099173A">
        <w:t xml:space="preserve">organisatie namens welke een persoon participeert. </w:t>
      </w:r>
      <w:r w:rsidR="00D50206">
        <w:t xml:space="preserve">Hiervoor </w:t>
      </w:r>
      <w:r>
        <w:t>is</w:t>
      </w:r>
      <w:r w:rsidR="00D50206">
        <w:t xml:space="preserve"> een ledenlijst van NEN gebruikt</w:t>
      </w:r>
      <w:r w:rsidR="007A4130">
        <w:t>,</w:t>
      </w:r>
      <w:r w:rsidR="00D50206">
        <w:t xml:space="preserve"> uitgebreid met namen van Nederlandse bedrijven die in de dataset </w:t>
      </w:r>
      <w:r w:rsidR="007A4130">
        <w:t>voorkomen</w:t>
      </w:r>
      <w:r w:rsidR="00D50206">
        <w:t xml:space="preserve">. </w:t>
      </w:r>
      <w:r w:rsidR="00F908EA">
        <w:t>Er</w:t>
      </w:r>
      <w:r w:rsidR="0099173A">
        <w:t xml:space="preserve"> zijn </w:t>
      </w:r>
      <w:r w:rsidR="00F908EA">
        <w:t>twee</w:t>
      </w:r>
      <w:r w:rsidR="0099173A">
        <w:t xml:space="preserve"> modellen mogelijk om Nederlands</w:t>
      </w:r>
      <w:r w:rsidR="00B82B7B">
        <w:t>e</w:t>
      </w:r>
      <w:r w:rsidR="0099173A">
        <w:t xml:space="preserve"> belang</w:t>
      </w:r>
      <w:r w:rsidR="00B82B7B">
        <w:t>hebbenden</w:t>
      </w:r>
      <w:r w:rsidR="0099173A">
        <w:t xml:space="preserve"> te </w:t>
      </w:r>
      <w:r w:rsidR="00B82B7B">
        <w:t>identificeren</w:t>
      </w:r>
      <w:r w:rsidR="0099173A">
        <w:t>:</w:t>
      </w:r>
    </w:p>
    <w:p w14:paraId="79F35C1D" w14:textId="5339D7A9" w:rsidR="0099173A" w:rsidRDefault="0099173A" w:rsidP="00FF3F19">
      <w:pPr>
        <w:pStyle w:val="ListParagraph"/>
        <w:numPr>
          <w:ilvl w:val="0"/>
          <w:numId w:val="8"/>
        </w:numPr>
      </w:pPr>
      <w:r w:rsidRPr="1B12DF6E">
        <w:t>De organisatie is geregistreerd bij de S</w:t>
      </w:r>
      <w:r w:rsidR="008D7FD0" w:rsidRPr="1B12DF6E">
        <w:t>D</w:t>
      </w:r>
      <w:r w:rsidRPr="1B12DF6E">
        <w:t>O</w:t>
      </w:r>
      <w:r w:rsidR="00B82B7B">
        <w:t xml:space="preserve"> als organisatie uit Nederland</w:t>
      </w:r>
      <w:r w:rsidRPr="1B12DF6E">
        <w:t xml:space="preserve">. </w:t>
      </w:r>
      <w:r>
        <w:br/>
      </w:r>
      <w:r w:rsidRPr="1B12DF6E">
        <w:t xml:space="preserve">In dat geval wordt </w:t>
      </w:r>
      <w:r w:rsidR="002A1BDA" w:rsidRPr="1B12DF6E">
        <w:t xml:space="preserve">de </w:t>
      </w:r>
      <w:r w:rsidRPr="1B12DF6E">
        <w:t>organisatie opgenomen in de organisatielijsten</w:t>
      </w:r>
      <w:r w:rsidR="00407B0B" w:rsidRPr="1B12DF6E">
        <w:t xml:space="preserve">, zodat participatie aan andere </w:t>
      </w:r>
      <w:proofErr w:type="spellStart"/>
      <w:r w:rsidR="001D3461">
        <w:t>SDO’s</w:t>
      </w:r>
      <w:proofErr w:type="spellEnd"/>
      <w:r w:rsidR="00407B0B" w:rsidRPr="1B12DF6E">
        <w:t xml:space="preserve"> hiermee verrijkt kan worden.</w:t>
      </w:r>
    </w:p>
    <w:p w14:paraId="10A844CE" w14:textId="71ECBEA7" w:rsidR="0099173A" w:rsidRDefault="0099173A" w:rsidP="0057124E">
      <w:pPr>
        <w:pStyle w:val="ListParagraph"/>
        <w:numPr>
          <w:ilvl w:val="0"/>
          <w:numId w:val="8"/>
        </w:numPr>
      </w:pPr>
      <w:r w:rsidRPr="1B12DF6E">
        <w:t xml:space="preserve">De organisatie moet op naam </w:t>
      </w:r>
      <w:proofErr w:type="spellStart"/>
      <w:r w:rsidRPr="1B12DF6E">
        <w:t>gematcht</w:t>
      </w:r>
      <w:proofErr w:type="spellEnd"/>
      <w:r w:rsidRPr="1B12DF6E">
        <w:t xml:space="preserve"> en gekoppeld worden aan een organisatie uit de organisatielijsten. Wanneer er een match is</w:t>
      </w:r>
      <w:r w:rsidR="00EA2CEA" w:rsidRPr="1B12DF6E">
        <w:t>,</w:t>
      </w:r>
      <w:r w:rsidRPr="1B12DF6E">
        <w:t xml:space="preserve"> </w:t>
      </w:r>
      <w:r w:rsidR="00EA2CEA" w:rsidRPr="1B12DF6E">
        <w:t>kan</w:t>
      </w:r>
      <w:r w:rsidRPr="1B12DF6E">
        <w:t xml:space="preserve"> geconcludeerd</w:t>
      </w:r>
      <w:r w:rsidR="00EA2CEA" w:rsidRPr="1B12DF6E">
        <w:t xml:space="preserve"> worden</w:t>
      </w:r>
      <w:r w:rsidRPr="1B12DF6E">
        <w:t xml:space="preserve"> dat er sprake is van vertegenwoordiging </w:t>
      </w:r>
      <w:r w:rsidR="00B82B7B">
        <w:t>door</w:t>
      </w:r>
      <w:r w:rsidRPr="1B12DF6E">
        <w:t xml:space="preserve"> een </w:t>
      </w:r>
      <w:r w:rsidR="00B82B7B">
        <w:t>Nederlandse belanghebbende</w:t>
      </w:r>
      <w:r w:rsidRPr="1B12DF6E">
        <w:t>.</w:t>
      </w:r>
    </w:p>
    <w:p w14:paraId="65955D6B" w14:textId="546844D0" w:rsidR="001F262A" w:rsidRDefault="0099173A" w:rsidP="00707363">
      <w:pPr>
        <w:pStyle w:val="Paragraph0"/>
      </w:pPr>
      <w:r>
        <w:t xml:space="preserve">De tweede route introduceert een complexiteit </w:t>
      </w:r>
      <w:r w:rsidR="00D51F57">
        <w:t>wanneer sprake is van</w:t>
      </w:r>
      <w:r>
        <w:t xml:space="preserve"> multinationals, die relatief vaak als Nederlands</w:t>
      </w:r>
      <w:r w:rsidR="00B82B7B">
        <w:t>e</w:t>
      </w:r>
      <w:r>
        <w:t xml:space="preserve"> belang</w:t>
      </w:r>
      <w:r w:rsidR="00B82B7B">
        <w:t>hebbende</w:t>
      </w:r>
      <w:r>
        <w:t xml:space="preserve"> worden aangemerkt omdat zij lid zijn van NEN en dus ook via hun Nederlandse belang participeren. </w:t>
      </w:r>
      <w:r w:rsidR="00D174AB">
        <w:t>Hierbij is het voor on</w:t>
      </w:r>
      <w:r w:rsidR="006335A5">
        <w:t xml:space="preserve">s vaak niet </w:t>
      </w:r>
      <w:r w:rsidR="006335A5">
        <w:lastRenderedPageBreak/>
        <w:t>mogelijk om het onderscheid te zien tussen een Nederlandse tak of een tak uit een ander land.</w:t>
      </w:r>
      <w:r>
        <w:t xml:space="preserve"> </w:t>
      </w:r>
      <w:r w:rsidR="00B5482C">
        <w:t>B</w:t>
      </w:r>
      <w:r>
        <w:t xml:space="preserve">ij de bespreking van de resultaten </w:t>
      </w:r>
      <w:r w:rsidR="00B5482C">
        <w:t xml:space="preserve">wordt hier </w:t>
      </w:r>
      <w:r>
        <w:t>dieper</w:t>
      </w:r>
      <w:r w:rsidR="00EC0733">
        <w:t xml:space="preserve"> op</w:t>
      </w:r>
      <w:r>
        <w:t xml:space="preserve"> in</w:t>
      </w:r>
      <w:r w:rsidR="00B5482C">
        <w:t>gegaan</w:t>
      </w:r>
      <w:r>
        <w:t>.</w:t>
      </w:r>
    </w:p>
    <w:p w14:paraId="11C7420C" w14:textId="5A2D92F3" w:rsidR="008872AE" w:rsidRPr="00A04668" w:rsidRDefault="00A23DB5" w:rsidP="00152A98">
      <w:pPr>
        <w:pStyle w:val="Heading2"/>
        <w:numPr>
          <w:ilvl w:val="1"/>
          <w:numId w:val="27"/>
        </w:numPr>
        <w:spacing w:before="0" w:line="288" w:lineRule="auto"/>
        <w:ind w:left="357" w:hanging="357"/>
      </w:pPr>
      <w:r>
        <w:t xml:space="preserve">Kwalitatief </w:t>
      </w:r>
      <w:r w:rsidR="00953AE9">
        <w:t>onderzoek</w:t>
      </w:r>
    </w:p>
    <w:p w14:paraId="52CC5242" w14:textId="518B919C" w:rsidR="00174DBE" w:rsidRDefault="00E5358B" w:rsidP="00707363">
      <w:pPr>
        <w:pStyle w:val="Paragraph0"/>
      </w:pPr>
      <w:r w:rsidRPr="00FC2AAB">
        <w:t xml:space="preserve">Voor </w:t>
      </w:r>
      <w:r>
        <w:t xml:space="preserve">dit deel van het </w:t>
      </w:r>
      <w:r w:rsidRPr="00FC2AAB">
        <w:t xml:space="preserve">onderzoek </w:t>
      </w:r>
      <w:r w:rsidR="005F0984">
        <w:t>zijn</w:t>
      </w:r>
      <w:r w:rsidRPr="00FC2AAB">
        <w:t xml:space="preserve"> connecties </w:t>
      </w:r>
      <w:r w:rsidR="00327EE9">
        <w:t xml:space="preserve">gelegd met 34 </w:t>
      </w:r>
      <w:r w:rsidR="007D55CB">
        <w:t xml:space="preserve">organisaties </w:t>
      </w:r>
      <w:r w:rsidRPr="00FC2AAB">
        <w:t xml:space="preserve">via NEN, leden van Forum Standaardisatie en het eigen netwerk van ICTU. </w:t>
      </w:r>
      <w:r w:rsidR="001B230D">
        <w:t xml:space="preserve">Bij de start van </w:t>
      </w:r>
      <w:r w:rsidR="001B230D" w:rsidRPr="006F0589">
        <w:t>de interviews is toestemming gevraagd aan de deelnemers om de gesprekken op te nemen met het oog op het vervaardigen van transcripties</w:t>
      </w:r>
      <w:r w:rsidR="001B230D">
        <w:t xml:space="preserve">. Alle geïnterviewden stemden hiermee in. </w:t>
      </w:r>
      <w:r>
        <w:t>Met d</w:t>
      </w:r>
      <w:r w:rsidRPr="00FC2AAB">
        <w:t xml:space="preserve">e geïnterviewden </w:t>
      </w:r>
      <w:r>
        <w:t xml:space="preserve">is afgesproken dat ze </w:t>
      </w:r>
      <w:r w:rsidRPr="00FC2AAB">
        <w:t>anoniem blijven</w:t>
      </w:r>
      <w:r w:rsidR="00BA598E">
        <w:t>.</w:t>
      </w:r>
      <w:r w:rsidRPr="00FC2AAB">
        <w:t xml:space="preserve"> </w:t>
      </w:r>
      <w:r w:rsidR="00006417">
        <w:t>V</w:t>
      </w:r>
      <w:r w:rsidR="001D7E4C">
        <w:t xml:space="preserve">an de </w:t>
      </w:r>
      <w:r w:rsidR="00EE33A9">
        <w:t>geïnterviewden</w:t>
      </w:r>
      <w:r w:rsidR="001D7E4C">
        <w:t xml:space="preserve"> </w:t>
      </w:r>
      <w:r w:rsidR="00362536">
        <w:t>zijn</w:t>
      </w:r>
      <w:r w:rsidR="00AC462C">
        <w:t xml:space="preserve"> er vier</w:t>
      </w:r>
      <w:r w:rsidR="00EE33A9">
        <w:t xml:space="preserve"> Engelstalig</w:t>
      </w:r>
      <w:r w:rsidR="00557837">
        <w:t xml:space="preserve"> </w:t>
      </w:r>
      <w:r w:rsidR="00AC462C">
        <w:t>waaronder</w:t>
      </w:r>
      <w:r w:rsidR="001F6418">
        <w:t xml:space="preserve"> </w:t>
      </w:r>
      <w:r w:rsidR="005668C2">
        <w:t>twee</w:t>
      </w:r>
      <w:r w:rsidR="00557837">
        <w:t xml:space="preserve"> van de EC</w:t>
      </w:r>
      <w:r w:rsidR="00BA0DCF">
        <w:t>.</w:t>
      </w:r>
      <w:r w:rsidR="00EE33A9">
        <w:t xml:space="preserve"> </w:t>
      </w:r>
      <w:r w:rsidR="00BA0DCF">
        <w:t>D</w:t>
      </w:r>
      <w:r w:rsidR="00EE33A9">
        <w:t xml:space="preserve">e </w:t>
      </w:r>
      <w:r w:rsidR="003D5B5F">
        <w:t>overige personen zijn</w:t>
      </w:r>
      <w:r w:rsidR="00EE33A9">
        <w:t xml:space="preserve"> Nederlandstalig. </w:t>
      </w:r>
    </w:p>
    <w:p w14:paraId="3203B769" w14:textId="2A2BAFE6" w:rsidR="00A32107" w:rsidRDefault="00E5358B" w:rsidP="00707363">
      <w:pPr>
        <w:pStyle w:val="Paragraph0"/>
      </w:pPr>
      <w:r w:rsidRPr="00FC2AAB">
        <w:t xml:space="preserve">De interviews, </w:t>
      </w:r>
      <w:r w:rsidR="009B698A">
        <w:t>duurd</w:t>
      </w:r>
      <w:r w:rsidR="00113A88">
        <w:t>en</w:t>
      </w:r>
      <w:r w:rsidRPr="00FC2AAB">
        <w:t xml:space="preserve"> gemiddeld 60 minuten</w:t>
      </w:r>
      <w:r w:rsidR="006079CB">
        <w:t xml:space="preserve"> en hebben</w:t>
      </w:r>
      <w:r>
        <w:t xml:space="preserve"> tussen mei en december 2024</w:t>
      </w:r>
      <w:r w:rsidR="006079CB">
        <w:t xml:space="preserve"> plaatsgevonden</w:t>
      </w:r>
      <w:r>
        <w:t xml:space="preserve">. Ze </w:t>
      </w:r>
      <w:r w:rsidR="00096A22">
        <w:t>zijn</w:t>
      </w:r>
      <w:r w:rsidRPr="00FC2AAB">
        <w:t xml:space="preserve"> online afgenomen en automatisch getranscribeerd. Vervolgens </w:t>
      </w:r>
      <w:r>
        <w:t>zijn</w:t>
      </w:r>
      <w:r w:rsidRPr="00FC2AAB">
        <w:t xml:space="preserve"> </w:t>
      </w:r>
      <w:r w:rsidR="00E24A3C">
        <w:t xml:space="preserve">de </w:t>
      </w:r>
      <w:r w:rsidR="00217165">
        <w:t>gespreks</w:t>
      </w:r>
      <w:r w:rsidRPr="00FC2AAB">
        <w:t xml:space="preserve">samenvattingen </w:t>
      </w:r>
      <w:r w:rsidR="002031B4">
        <w:t xml:space="preserve">geautomatiseerd </w:t>
      </w:r>
      <w:r w:rsidRPr="00FC2AAB">
        <w:t>gegenereerd</w:t>
      </w:r>
      <w:r w:rsidR="009D06CD">
        <w:t xml:space="preserve"> en </w:t>
      </w:r>
      <w:r w:rsidR="002031B4">
        <w:t>hebben</w:t>
      </w:r>
      <w:r w:rsidR="00267BF1">
        <w:t xml:space="preserve"> </w:t>
      </w:r>
      <w:r w:rsidR="002031B4">
        <w:t xml:space="preserve">de </w:t>
      </w:r>
      <w:r w:rsidR="00267BF1">
        <w:t>onderzoeker</w:t>
      </w:r>
      <w:r w:rsidR="00376887">
        <w:t>s</w:t>
      </w:r>
      <w:r w:rsidR="009D06CD">
        <w:t xml:space="preserve"> </w:t>
      </w:r>
      <w:r w:rsidR="00533D5C">
        <w:t>handmatig</w:t>
      </w:r>
      <w:r w:rsidR="009D06CD">
        <w:t xml:space="preserve"> per </w:t>
      </w:r>
      <w:r w:rsidR="00533D5C">
        <w:t>samenvatting tekstdelen gecategoriseerd</w:t>
      </w:r>
      <w:r w:rsidR="00376887">
        <w:t xml:space="preserve"> </w:t>
      </w:r>
      <w:r w:rsidR="006323F5" w:rsidRPr="00383EF2">
        <w:t>op basis van de onderwerpen die gerelateerd zijn aan onderzoeksvragen 2 en 3.</w:t>
      </w:r>
      <w:bookmarkStart w:id="83" w:name="_Toc188349254"/>
      <w:bookmarkStart w:id="84" w:name="_Toc188354004"/>
      <w:bookmarkStart w:id="85" w:name="_Toc188354052"/>
      <w:bookmarkStart w:id="86" w:name="_Toc188372419"/>
      <w:bookmarkStart w:id="87" w:name="_Toc188372544"/>
      <w:bookmarkStart w:id="88" w:name="_Toc188456641"/>
      <w:bookmarkStart w:id="89" w:name="_Toc188707988"/>
    </w:p>
    <w:p w14:paraId="04D71A28" w14:textId="77777777" w:rsidR="00C1468B" w:rsidRDefault="00C1468B" w:rsidP="001B3994">
      <w:pPr>
        <w:pStyle w:val="Caption"/>
      </w:pPr>
    </w:p>
    <w:p w14:paraId="0B09F274" w14:textId="036505F2" w:rsidR="001B3994" w:rsidRPr="001B3994" w:rsidRDefault="001B3994" w:rsidP="001B3994">
      <w:pPr>
        <w:pStyle w:val="Caption"/>
      </w:pPr>
      <w:r w:rsidRPr="00D27B9A">
        <w:rPr>
          <w:sz w:val="16"/>
          <w:szCs w:val="16"/>
        </w:rPr>
        <w:t xml:space="preserve">Tabel </w:t>
      </w:r>
      <w:r w:rsidRPr="00D27B9A">
        <w:rPr>
          <w:sz w:val="16"/>
          <w:szCs w:val="16"/>
        </w:rPr>
        <w:fldChar w:fldCharType="begin"/>
      </w:r>
      <w:r w:rsidRPr="00D27B9A">
        <w:rPr>
          <w:sz w:val="16"/>
          <w:szCs w:val="16"/>
        </w:rPr>
        <w:instrText xml:space="preserve"> SEQ Tabel \* ARABIC </w:instrText>
      </w:r>
      <w:r w:rsidRPr="00D27B9A">
        <w:rPr>
          <w:sz w:val="16"/>
          <w:szCs w:val="16"/>
        </w:rPr>
        <w:fldChar w:fldCharType="separate"/>
      </w:r>
      <w:r w:rsidR="0058380D">
        <w:rPr>
          <w:noProof/>
          <w:sz w:val="16"/>
          <w:szCs w:val="16"/>
        </w:rPr>
        <w:t>1</w:t>
      </w:r>
      <w:r w:rsidRPr="00D27B9A">
        <w:rPr>
          <w:sz w:val="16"/>
          <w:szCs w:val="16"/>
        </w:rPr>
        <w:fldChar w:fldCharType="end"/>
      </w:r>
      <w:r w:rsidRPr="00D27B9A">
        <w:rPr>
          <w:sz w:val="16"/>
          <w:szCs w:val="16"/>
        </w:rPr>
        <w:t xml:space="preserve"> toont het overzicht van het aantal geïnterviewde personen </w:t>
      </w:r>
      <w:r w:rsidR="00856461">
        <w:rPr>
          <w:sz w:val="16"/>
          <w:szCs w:val="16"/>
        </w:rPr>
        <w:t>per</w:t>
      </w:r>
      <w:r w:rsidR="007414F2" w:rsidRPr="007414F2">
        <w:rPr>
          <w:sz w:val="16"/>
          <w:szCs w:val="16"/>
        </w:rPr>
        <w:t xml:space="preserve"> </w:t>
      </w:r>
      <w:proofErr w:type="gramStart"/>
      <w:r w:rsidR="007414F2" w:rsidRPr="007414F2">
        <w:rPr>
          <w:sz w:val="16"/>
          <w:szCs w:val="16"/>
        </w:rPr>
        <w:t xml:space="preserve">SDO </w:t>
      </w:r>
      <w:r w:rsidR="00856461">
        <w:rPr>
          <w:sz w:val="16"/>
          <w:szCs w:val="16"/>
        </w:rPr>
        <w:t>deelname</w:t>
      </w:r>
      <w:proofErr w:type="gramEnd"/>
      <w:r w:rsidRPr="00D27B9A">
        <w:rPr>
          <w:sz w:val="16"/>
          <w:szCs w:val="16"/>
        </w:rPr>
        <w:t>. De SDO waaraan de geïnterviewde het meest bijdraagt, is opgenomen</w:t>
      </w:r>
      <w:r w:rsidRPr="005B3144">
        <w:t>.</w:t>
      </w:r>
    </w:p>
    <w:tbl>
      <w:tblPr>
        <w:tblStyle w:val="GridTable5Dark-Accent3"/>
        <w:tblW w:w="8647" w:type="dxa"/>
        <w:tblInd w:w="-147" w:type="dxa"/>
        <w:tblLook w:val="04A0" w:firstRow="1" w:lastRow="0" w:firstColumn="1" w:lastColumn="0" w:noHBand="0" w:noVBand="1"/>
      </w:tblPr>
      <w:tblGrid>
        <w:gridCol w:w="2813"/>
        <w:gridCol w:w="823"/>
        <w:gridCol w:w="614"/>
        <w:gridCol w:w="636"/>
        <w:gridCol w:w="874"/>
        <w:gridCol w:w="893"/>
        <w:gridCol w:w="1134"/>
        <w:gridCol w:w="981"/>
      </w:tblGrid>
      <w:tr w:rsidR="00827AB9" w:rsidRPr="00DB78B2" w14:paraId="55696E60" w14:textId="77777777" w:rsidTr="00037805">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743D57B5" w14:textId="77777777" w:rsidR="00895C07" w:rsidRPr="00B5208D" w:rsidRDefault="00895C07">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SDO</w:t>
            </w:r>
          </w:p>
        </w:tc>
        <w:tc>
          <w:tcPr>
            <w:tcW w:w="823" w:type="dxa"/>
            <w:noWrap/>
            <w:hideMark/>
          </w:tcPr>
          <w:p w14:paraId="705AB509" w14:textId="77777777" w:rsidR="00895C07" w:rsidRPr="00B5208D" w:rsidRDefault="00895C07">
            <w:pPr>
              <w:spacing w:after="16"/>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Micro</w:t>
            </w:r>
          </w:p>
        </w:tc>
        <w:tc>
          <w:tcPr>
            <w:tcW w:w="614" w:type="dxa"/>
            <w:noWrap/>
            <w:hideMark/>
          </w:tcPr>
          <w:p w14:paraId="62E004E4" w14:textId="6C5DC98C" w:rsidR="00895C07" w:rsidRPr="00B5208D" w:rsidRDefault="009F7E8A">
            <w:pPr>
              <w:spacing w:after="16"/>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Pr>
                <w:rFonts w:ascii="Aptos Narrow" w:eastAsia="Times New Roman" w:hAnsi="Aptos Narrow" w:cs="Times New Roman"/>
                <w:sz w:val="18"/>
                <w:szCs w:val="18"/>
                <w:lang w:eastAsia="nl-NL"/>
              </w:rPr>
              <w:t>Mkb</w:t>
            </w:r>
          </w:p>
        </w:tc>
        <w:tc>
          <w:tcPr>
            <w:tcW w:w="636" w:type="dxa"/>
            <w:noWrap/>
            <w:hideMark/>
          </w:tcPr>
          <w:p w14:paraId="47288AF3" w14:textId="77777777" w:rsidR="00895C07" w:rsidRPr="00B5208D" w:rsidRDefault="00895C07">
            <w:pPr>
              <w:spacing w:after="16"/>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Groot</w:t>
            </w:r>
          </w:p>
        </w:tc>
        <w:tc>
          <w:tcPr>
            <w:tcW w:w="884" w:type="dxa"/>
          </w:tcPr>
          <w:p w14:paraId="79676A3C" w14:textId="16814214" w:rsidR="00895C07" w:rsidRPr="00B5208D" w:rsidRDefault="00895C07" w:rsidP="00037805">
            <w:pPr>
              <w:spacing w:after="16"/>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Overig</w:t>
            </w:r>
            <w:r w:rsidR="009F045D" w:rsidRPr="00B5208D">
              <w:rPr>
                <w:rFonts w:ascii="Aptos Narrow" w:eastAsia="Times New Roman" w:hAnsi="Aptos Narrow" w:cs="Times New Roman"/>
                <w:sz w:val="18"/>
                <w:szCs w:val="18"/>
                <w:lang w:eastAsia="nl-NL"/>
              </w:rPr>
              <w:t>**</w:t>
            </w:r>
          </w:p>
        </w:tc>
        <w:tc>
          <w:tcPr>
            <w:tcW w:w="893" w:type="dxa"/>
            <w:noWrap/>
            <w:hideMark/>
          </w:tcPr>
          <w:p w14:paraId="0F637776" w14:textId="77777777" w:rsidR="00895C07" w:rsidRPr="00B5208D" w:rsidRDefault="00895C07">
            <w:pPr>
              <w:spacing w:after="16"/>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Overheid</w:t>
            </w:r>
          </w:p>
        </w:tc>
        <w:tc>
          <w:tcPr>
            <w:tcW w:w="1134" w:type="dxa"/>
            <w:noWrap/>
            <w:hideMark/>
          </w:tcPr>
          <w:p w14:paraId="75EAA07D" w14:textId="77777777" w:rsidR="00895C07" w:rsidRPr="00B5208D" w:rsidRDefault="00895C07">
            <w:pPr>
              <w:spacing w:after="16"/>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Europese Commissie</w:t>
            </w:r>
          </w:p>
        </w:tc>
        <w:tc>
          <w:tcPr>
            <w:tcW w:w="850" w:type="dxa"/>
            <w:noWrap/>
            <w:hideMark/>
          </w:tcPr>
          <w:p w14:paraId="451BC535" w14:textId="77777777" w:rsidR="00895C07" w:rsidRPr="00B5208D" w:rsidRDefault="00895C07">
            <w:pPr>
              <w:spacing w:after="16"/>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Eindtotaal</w:t>
            </w:r>
          </w:p>
        </w:tc>
      </w:tr>
      <w:tr w:rsidR="00827AB9" w:rsidRPr="00DB78B2" w14:paraId="061E13FB"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48BC36D6"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CEN</w:t>
            </w:r>
          </w:p>
        </w:tc>
        <w:tc>
          <w:tcPr>
            <w:tcW w:w="823" w:type="dxa"/>
            <w:noWrap/>
            <w:hideMark/>
          </w:tcPr>
          <w:p w14:paraId="77908109"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7DB3398A"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5FB36C53"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84" w:type="dxa"/>
          </w:tcPr>
          <w:p w14:paraId="014F9C79"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93" w:type="dxa"/>
            <w:noWrap/>
            <w:hideMark/>
          </w:tcPr>
          <w:p w14:paraId="66328C25"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1134" w:type="dxa"/>
            <w:noWrap/>
            <w:hideMark/>
          </w:tcPr>
          <w:p w14:paraId="3C375E81"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50" w:type="dxa"/>
            <w:noWrap/>
            <w:hideMark/>
          </w:tcPr>
          <w:p w14:paraId="333151DB"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r>
      <w:tr w:rsidR="00827AB9" w:rsidRPr="00DB78B2" w14:paraId="31138237"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4AF13A5B" w14:textId="466CF51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CEN/CENELEC</w:t>
            </w:r>
          </w:p>
        </w:tc>
        <w:tc>
          <w:tcPr>
            <w:tcW w:w="823" w:type="dxa"/>
            <w:noWrap/>
            <w:hideMark/>
          </w:tcPr>
          <w:p w14:paraId="23589B6A"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194EE9A2"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0365A134"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3</w:t>
            </w:r>
          </w:p>
        </w:tc>
        <w:tc>
          <w:tcPr>
            <w:tcW w:w="884" w:type="dxa"/>
          </w:tcPr>
          <w:p w14:paraId="6CE607F4"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93" w:type="dxa"/>
            <w:noWrap/>
            <w:hideMark/>
          </w:tcPr>
          <w:p w14:paraId="4FCC0118"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34" w:type="dxa"/>
            <w:noWrap/>
            <w:hideMark/>
          </w:tcPr>
          <w:p w14:paraId="6052CD75"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50" w:type="dxa"/>
            <w:noWrap/>
            <w:hideMark/>
          </w:tcPr>
          <w:p w14:paraId="63A0F63E"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4</w:t>
            </w:r>
          </w:p>
        </w:tc>
      </w:tr>
      <w:tr w:rsidR="00827AB9" w:rsidRPr="00DB78B2" w14:paraId="17E020F3"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54773BB7"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ISO</w:t>
            </w:r>
          </w:p>
        </w:tc>
        <w:tc>
          <w:tcPr>
            <w:tcW w:w="823" w:type="dxa"/>
            <w:noWrap/>
            <w:hideMark/>
          </w:tcPr>
          <w:p w14:paraId="7D3ABD1C"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5175CF03"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36" w:type="dxa"/>
            <w:noWrap/>
            <w:hideMark/>
          </w:tcPr>
          <w:p w14:paraId="2F937909"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5</w:t>
            </w:r>
          </w:p>
        </w:tc>
        <w:tc>
          <w:tcPr>
            <w:tcW w:w="884" w:type="dxa"/>
          </w:tcPr>
          <w:p w14:paraId="47972B08"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93" w:type="dxa"/>
            <w:noWrap/>
            <w:hideMark/>
          </w:tcPr>
          <w:p w14:paraId="0D5AA6CE"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1134" w:type="dxa"/>
            <w:noWrap/>
            <w:hideMark/>
          </w:tcPr>
          <w:p w14:paraId="69BDD898"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50" w:type="dxa"/>
            <w:noWrap/>
            <w:hideMark/>
          </w:tcPr>
          <w:p w14:paraId="332B1C0E"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7</w:t>
            </w:r>
          </w:p>
        </w:tc>
      </w:tr>
      <w:tr w:rsidR="00827AB9" w:rsidRPr="00DB78B2" w14:paraId="7C07CE3C"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0C5CD848"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Oasis</w:t>
            </w:r>
          </w:p>
        </w:tc>
        <w:tc>
          <w:tcPr>
            <w:tcW w:w="823" w:type="dxa"/>
            <w:noWrap/>
            <w:hideMark/>
          </w:tcPr>
          <w:p w14:paraId="60E1F901"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c>
          <w:tcPr>
            <w:tcW w:w="614" w:type="dxa"/>
            <w:noWrap/>
            <w:hideMark/>
          </w:tcPr>
          <w:p w14:paraId="581A73B4"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36" w:type="dxa"/>
            <w:noWrap/>
            <w:hideMark/>
          </w:tcPr>
          <w:p w14:paraId="09D5A027"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84" w:type="dxa"/>
          </w:tcPr>
          <w:p w14:paraId="636DB0E3"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93" w:type="dxa"/>
            <w:noWrap/>
            <w:hideMark/>
          </w:tcPr>
          <w:p w14:paraId="0227E191"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34" w:type="dxa"/>
            <w:noWrap/>
            <w:hideMark/>
          </w:tcPr>
          <w:p w14:paraId="4F0516C5"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50" w:type="dxa"/>
            <w:noWrap/>
            <w:hideMark/>
          </w:tcPr>
          <w:p w14:paraId="11476C06"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r>
      <w:tr w:rsidR="00827AB9" w:rsidRPr="00DB78B2" w14:paraId="261AC162"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527FCC81"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W3C</w:t>
            </w:r>
          </w:p>
        </w:tc>
        <w:tc>
          <w:tcPr>
            <w:tcW w:w="823" w:type="dxa"/>
            <w:noWrap/>
            <w:hideMark/>
          </w:tcPr>
          <w:p w14:paraId="0BD562AF"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143783AE"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30C37537"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84" w:type="dxa"/>
          </w:tcPr>
          <w:p w14:paraId="55749200"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93" w:type="dxa"/>
            <w:noWrap/>
            <w:hideMark/>
          </w:tcPr>
          <w:p w14:paraId="7411EDBA"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1134" w:type="dxa"/>
            <w:noWrap/>
            <w:hideMark/>
          </w:tcPr>
          <w:p w14:paraId="6ED9EFB4"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50" w:type="dxa"/>
            <w:noWrap/>
            <w:hideMark/>
          </w:tcPr>
          <w:p w14:paraId="39CDC567"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r>
      <w:tr w:rsidR="00827AB9" w:rsidRPr="00DB78B2" w14:paraId="7AE8E55E"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6B799295"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ETSI</w:t>
            </w:r>
          </w:p>
        </w:tc>
        <w:tc>
          <w:tcPr>
            <w:tcW w:w="823" w:type="dxa"/>
            <w:noWrap/>
            <w:hideMark/>
          </w:tcPr>
          <w:p w14:paraId="31F950FF"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44A50BA5"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0ABC9DF3"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84" w:type="dxa"/>
          </w:tcPr>
          <w:p w14:paraId="01042110"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93" w:type="dxa"/>
            <w:noWrap/>
            <w:hideMark/>
          </w:tcPr>
          <w:p w14:paraId="1675159E"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c>
          <w:tcPr>
            <w:tcW w:w="1134" w:type="dxa"/>
            <w:noWrap/>
            <w:hideMark/>
          </w:tcPr>
          <w:p w14:paraId="24CB07B9"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50" w:type="dxa"/>
            <w:noWrap/>
            <w:hideMark/>
          </w:tcPr>
          <w:p w14:paraId="1BF40177"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3</w:t>
            </w:r>
          </w:p>
        </w:tc>
      </w:tr>
      <w:tr w:rsidR="00827AB9" w:rsidRPr="00DB78B2" w14:paraId="71EBB460"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53B43302" w14:textId="69F135BD"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Geen</w:t>
            </w:r>
            <w:r w:rsidR="00514E28" w:rsidRPr="00B5208D">
              <w:rPr>
                <w:rFonts w:ascii="Aptos Narrow" w:eastAsia="Times New Roman" w:hAnsi="Aptos Narrow" w:cs="Times New Roman"/>
                <w:sz w:val="18"/>
                <w:szCs w:val="18"/>
                <w:lang w:eastAsia="nl-NL"/>
              </w:rPr>
              <w:t>*</w:t>
            </w:r>
          </w:p>
        </w:tc>
        <w:tc>
          <w:tcPr>
            <w:tcW w:w="823" w:type="dxa"/>
            <w:noWrap/>
            <w:hideMark/>
          </w:tcPr>
          <w:p w14:paraId="4315AC84"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31882729"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4F531640"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c>
          <w:tcPr>
            <w:tcW w:w="884" w:type="dxa"/>
          </w:tcPr>
          <w:p w14:paraId="41898498"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93" w:type="dxa"/>
            <w:noWrap/>
            <w:hideMark/>
          </w:tcPr>
          <w:p w14:paraId="53B091E9"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34" w:type="dxa"/>
            <w:noWrap/>
            <w:hideMark/>
          </w:tcPr>
          <w:p w14:paraId="37DA778E"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c>
          <w:tcPr>
            <w:tcW w:w="850" w:type="dxa"/>
            <w:noWrap/>
            <w:hideMark/>
          </w:tcPr>
          <w:p w14:paraId="5329493E"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5</w:t>
            </w:r>
          </w:p>
        </w:tc>
      </w:tr>
      <w:tr w:rsidR="00827AB9" w:rsidRPr="00DB78B2" w14:paraId="19D9160D"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7A73B371"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IETF</w:t>
            </w:r>
          </w:p>
        </w:tc>
        <w:tc>
          <w:tcPr>
            <w:tcW w:w="823" w:type="dxa"/>
            <w:noWrap/>
            <w:hideMark/>
          </w:tcPr>
          <w:p w14:paraId="43B7FDE5"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0494202C"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41A2F3A1"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84" w:type="dxa"/>
          </w:tcPr>
          <w:p w14:paraId="23693172"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93" w:type="dxa"/>
            <w:noWrap/>
            <w:hideMark/>
          </w:tcPr>
          <w:p w14:paraId="159AA09C"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1134" w:type="dxa"/>
            <w:noWrap/>
            <w:hideMark/>
          </w:tcPr>
          <w:p w14:paraId="68102B01"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50" w:type="dxa"/>
            <w:noWrap/>
            <w:hideMark/>
          </w:tcPr>
          <w:p w14:paraId="4F4EB741"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r>
      <w:tr w:rsidR="00827AB9" w:rsidRPr="00DB78B2" w14:paraId="42805780"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3DB0A8B6"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ISO/IEC</w:t>
            </w:r>
          </w:p>
        </w:tc>
        <w:tc>
          <w:tcPr>
            <w:tcW w:w="823" w:type="dxa"/>
            <w:noWrap/>
            <w:hideMark/>
          </w:tcPr>
          <w:p w14:paraId="3D451958"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1EEA2CE6"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636" w:type="dxa"/>
            <w:noWrap/>
            <w:hideMark/>
          </w:tcPr>
          <w:p w14:paraId="18C9248F"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84" w:type="dxa"/>
          </w:tcPr>
          <w:p w14:paraId="778C53D8"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93" w:type="dxa"/>
            <w:noWrap/>
            <w:hideMark/>
          </w:tcPr>
          <w:p w14:paraId="5D7973C3"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r w:rsidRPr="00B5208D">
              <w:rPr>
                <w:rFonts w:ascii="Times New Roman" w:eastAsia="Times New Roman" w:hAnsi="Times New Roman" w:cs="Times New Roman"/>
                <w:sz w:val="18"/>
                <w:szCs w:val="18"/>
                <w:lang w:eastAsia="nl-NL"/>
              </w:rPr>
              <w:t>1</w:t>
            </w:r>
          </w:p>
        </w:tc>
        <w:tc>
          <w:tcPr>
            <w:tcW w:w="1134" w:type="dxa"/>
            <w:noWrap/>
            <w:hideMark/>
          </w:tcPr>
          <w:p w14:paraId="175AE811"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50" w:type="dxa"/>
            <w:noWrap/>
            <w:hideMark/>
          </w:tcPr>
          <w:p w14:paraId="1585A10E"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r>
      <w:tr w:rsidR="00827AB9" w:rsidRPr="00DB78B2" w14:paraId="4552506A"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50A992EE"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3GPP</w:t>
            </w:r>
          </w:p>
        </w:tc>
        <w:tc>
          <w:tcPr>
            <w:tcW w:w="823" w:type="dxa"/>
            <w:noWrap/>
            <w:hideMark/>
          </w:tcPr>
          <w:p w14:paraId="14768E9A"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23497121"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5385C7E5"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84" w:type="dxa"/>
          </w:tcPr>
          <w:p w14:paraId="4E526BEA"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93" w:type="dxa"/>
            <w:noWrap/>
            <w:hideMark/>
          </w:tcPr>
          <w:p w14:paraId="4B02D409"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34" w:type="dxa"/>
            <w:noWrap/>
            <w:hideMark/>
          </w:tcPr>
          <w:p w14:paraId="468D49EA"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50" w:type="dxa"/>
            <w:noWrap/>
            <w:hideMark/>
          </w:tcPr>
          <w:p w14:paraId="35597E62"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r>
      <w:tr w:rsidR="00827AB9" w:rsidRPr="00DB78B2" w14:paraId="3CCDFCF5"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01E3D20C"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IEEE-SA</w:t>
            </w:r>
          </w:p>
        </w:tc>
        <w:tc>
          <w:tcPr>
            <w:tcW w:w="823" w:type="dxa"/>
            <w:noWrap/>
            <w:hideMark/>
          </w:tcPr>
          <w:p w14:paraId="1BFDBA2D"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6FDC2371"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6B48A7C0"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c>
          <w:tcPr>
            <w:tcW w:w="884" w:type="dxa"/>
          </w:tcPr>
          <w:p w14:paraId="5D585AC6"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93" w:type="dxa"/>
            <w:noWrap/>
            <w:hideMark/>
          </w:tcPr>
          <w:p w14:paraId="219F38AC"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34" w:type="dxa"/>
            <w:noWrap/>
            <w:hideMark/>
          </w:tcPr>
          <w:p w14:paraId="744DD0AF"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50" w:type="dxa"/>
            <w:noWrap/>
            <w:hideMark/>
          </w:tcPr>
          <w:p w14:paraId="684BBE3C"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2</w:t>
            </w:r>
          </w:p>
        </w:tc>
      </w:tr>
      <w:tr w:rsidR="00827AB9" w:rsidRPr="00DB78B2" w14:paraId="326133FD"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456E11D4"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IEC</w:t>
            </w:r>
          </w:p>
        </w:tc>
        <w:tc>
          <w:tcPr>
            <w:tcW w:w="823" w:type="dxa"/>
            <w:noWrap/>
            <w:hideMark/>
          </w:tcPr>
          <w:p w14:paraId="2AAECF27"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0F4DDC8B"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636" w:type="dxa"/>
            <w:noWrap/>
            <w:hideMark/>
          </w:tcPr>
          <w:p w14:paraId="39127E03"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84" w:type="dxa"/>
          </w:tcPr>
          <w:p w14:paraId="157917CD"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93" w:type="dxa"/>
            <w:noWrap/>
            <w:hideMark/>
          </w:tcPr>
          <w:p w14:paraId="6192DDBA"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34" w:type="dxa"/>
            <w:noWrap/>
            <w:hideMark/>
          </w:tcPr>
          <w:p w14:paraId="5A5102A2"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50" w:type="dxa"/>
            <w:noWrap/>
            <w:hideMark/>
          </w:tcPr>
          <w:p w14:paraId="70DEE76D"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r>
      <w:tr w:rsidR="00827AB9" w:rsidRPr="00DB78B2" w14:paraId="19D4FB5A" w14:textId="77777777" w:rsidTr="0003780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56144042"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GS1</w:t>
            </w:r>
          </w:p>
        </w:tc>
        <w:tc>
          <w:tcPr>
            <w:tcW w:w="823" w:type="dxa"/>
            <w:noWrap/>
            <w:hideMark/>
          </w:tcPr>
          <w:p w14:paraId="61F20B87"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614" w:type="dxa"/>
            <w:noWrap/>
            <w:hideMark/>
          </w:tcPr>
          <w:p w14:paraId="1DB114EF"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636" w:type="dxa"/>
            <w:noWrap/>
            <w:hideMark/>
          </w:tcPr>
          <w:p w14:paraId="2D7CD4F7"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c>
          <w:tcPr>
            <w:tcW w:w="884" w:type="dxa"/>
          </w:tcPr>
          <w:p w14:paraId="2902CDCA"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93" w:type="dxa"/>
            <w:noWrap/>
            <w:hideMark/>
          </w:tcPr>
          <w:p w14:paraId="6B9D91DA"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34" w:type="dxa"/>
            <w:noWrap/>
            <w:hideMark/>
          </w:tcPr>
          <w:p w14:paraId="16F13F60"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50" w:type="dxa"/>
            <w:noWrap/>
            <w:hideMark/>
          </w:tcPr>
          <w:p w14:paraId="4018FDFF" w14:textId="77777777" w:rsidR="00895C07" w:rsidRPr="00B5208D" w:rsidRDefault="00895C07">
            <w:pPr>
              <w:spacing w:after="16"/>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B5208D">
              <w:rPr>
                <w:rFonts w:ascii="Aptos Narrow" w:eastAsia="Times New Roman" w:hAnsi="Aptos Narrow" w:cs="Times New Roman"/>
                <w:color w:val="000000"/>
                <w:sz w:val="18"/>
                <w:szCs w:val="18"/>
                <w:lang w:eastAsia="nl-NL"/>
              </w:rPr>
              <w:t>1</w:t>
            </w:r>
          </w:p>
        </w:tc>
      </w:tr>
      <w:tr w:rsidR="00827AB9" w:rsidRPr="00DB78B2" w14:paraId="3D718D22" w14:textId="77777777" w:rsidTr="00037805">
        <w:trPr>
          <w:trHeight w:val="290"/>
        </w:trPr>
        <w:tc>
          <w:tcPr>
            <w:cnfStyle w:val="001000000000" w:firstRow="0" w:lastRow="0" w:firstColumn="1" w:lastColumn="0" w:oddVBand="0" w:evenVBand="0" w:oddHBand="0" w:evenHBand="0" w:firstRowFirstColumn="0" w:firstRowLastColumn="0" w:lastRowFirstColumn="0" w:lastRowLastColumn="0"/>
            <w:tcW w:w="2813" w:type="dxa"/>
            <w:noWrap/>
            <w:hideMark/>
          </w:tcPr>
          <w:p w14:paraId="1ABB6BC3" w14:textId="77777777" w:rsidR="00895C07" w:rsidRPr="00B5208D" w:rsidRDefault="00895C07" w:rsidP="00B5208D">
            <w:pPr>
              <w:spacing w:after="16"/>
              <w:rPr>
                <w:rFonts w:ascii="Aptos Narrow" w:eastAsia="Times New Roman" w:hAnsi="Aptos Narrow" w:cs="Times New Roman"/>
                <w:sz w:val="18"/>
                <w:szCs w:val="18"/>
                <w:lang w:eastAsia="nl-NL"/>
              </w:rPr>
            </w:pPr>
            <w:r w:rsidRPr="00B5208D">
              <w:rPr>
                <w:rFonts w:ascii="Aptos Narrow" w:eastAsia="Times New Roman" w:hAnsi="Aptos Narrow" w:cs="Times New Roman"/>
                <w:sz w:val="18"/>
                <w:szCs w:val="18"/>
                <w:lang w:eastAsia="nl-NL"/>
              </w:rPr>
              <w:t>Totaal</w:t>
            </w:r>
          </w:p>
        </w:tc>
        <w:tc>
          <w:tcPr>
            <w:tcW w:w="823" w:type="dxa"/>
            <w:noWrap/>
            <w:hideMark/>
          </w:tcPr>
          <w:p w14:paraId="2321D6EE"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2</w:t>
            </w:r>
          </w:p>
        </w:tc>
        <w:tc>
          <w:tcPr>
            <w:tcW w:w="614" w:type="dxa"/>
            <w:noWrap/>
            <w:hideMark/>
          </w:tcPr>
          <w:p w14:paraId="643F400D"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2</w:t>
            </w:r>
          </w:p>
        </w:tc>
        <w:tc>
          <w:tcPr>
            <w:tcW w:w="636" w:type="dxa"/>
            <w:noWrap/>
            <w:hideMark/>
          </w:tcPr>
          <w:p w14:paraId="69891986"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15</w:t>
            </w:r>
          </w:p>
        </w:tc>
        <w:tc>
          <w:tcPr>
            <w:tcW w:w="884" w:type="dxa"/>
          </w:tcPr>
          <w:p w14:paraId="4BA50B9C"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3</w:t>
            </w:r>
          </w:p>
        </w:tc>
        <w:tc>
          <w:tcPr>
            <w:tcW w:w="893" w:type="dxa"/>
            <w:noWrap/>
            <w:hideMark/>
          </w:tcPr>
          <w:p w14:paraId="15BB4906"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7</w:t>
            </w:r>
          </w:p>
        </w:tc>
        <w:tc>
          <w:tcPr>
            <w:tcW w:w="1134" w:type="dxa"/>
            <w:noWrap/>
            <w:hideMark/>
          </w:tcPr>
          <w:p w14:paraId="4CED2D7E"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4</w:t>
            </w:r>
          </w:p>
        </w:tc>
        <w:tc>
          <w:tcPr>
            <w:tcW w:w="850" w:type="dxa"/>
            <w:noWrap/>
            <w:hideMark/>
          </w:tcPr>
          <w:p w14:paraId="41F70B19" w14:textId="77777777" w:rsidR="00895C07" w:rsidRPr="00B5208D" w:rsidRDefault="00895C07">
            <w:pPr>
              <w:spacing w:after="16"/>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b/>
                <w:color w:val="000000"/>
                <w:sz w:val="18"/>
                <w:szCs w:val="18"/>
                <w:lang w:eastAsia="nl-NL"/>
              </w:rPr>
            </w:pPr>
            <w:r w:rsidRPr="00B5208D">
              <w:rPr>
                <w:rFonts w:ascii="Aptos Narrow" w:eastAsia="Times New Roman" w:hAnsi="Aptos Narrow" w:cs="Times New Roman"/>
                <w:b/>
                <w:color w:val="000000"/>
                <w:sz w:val="18"/>
                <w:szCs w:val="18"/>
                <w:lang w:eastAsia="nl-NL"/>
              </w:rPr>
              <w:t>34</w:t>
            </w:r>
          </w:p>
        </w:tc>
      </w:tr>
    </w:tbl>
    <w:p w14:paraId="3FEF4B5A" w14:textId="3E359A4D" w:rsidR="00BC5BB7" w:rsidRDefault="00BC5BB7" w:rsidP="00BC5BB7">
      <w:r>
        <w:t xml:space="preserve">*Geen: geen </w:t>
      </w:r>
      <w:proofErr w:type="gramStart"/>
      <w:r>
        <w:t>actieve /</w:t>
      </w:r>
      <w:proofErr w:type="gramEnd"/>
      <w:r>
        <w:t xml:space="preserve"> passieve rol in een SDO. Geïnterviewden hebben een coördinerende rol of beleidsmatige rol.</w:t>
      </w:r>
      <w:r w:rsidR="00825F17">
        <w:t xml:space="preserve"> </w:t>
      </w:r>
    </w:p>
    <w:p w14:paraId="04E4A362" w14:textId="132F5851" w:rsidR="00840E3A" w:rsidRPr="00142808" w:rsidRDefault="00840E3A" w:rsidP="00840E3A">
      <w:r>
        <w:t>*</w:t>
      </w:r>
      <w:r w:rsidR="00E2549F">
        <w:t>*</w:t>
      </w:r>
      <w:r w:rsidRPr="00142808">
        <w:t>Overig: stichting, coöperatie met publieke taken, brancheorganisatie</w:t>
      </w:r>
    </w:p>
    <w:p w14:paraId="48401D07" w14:textId="77777777" w:rsidR="00895C07" w:rsidRDefault="00895C07" w:rsidP="00895C07"/>
    <w:p w14:paraId="26AB8088" w14:textId="09F72337" w:rsidR="008A1AF5" w:rsidRDefault="008A1AF5" w:rsidP="0057124E">
      <w:pPr>
        <w:rPr>
          <w:rFonts w:eastAsiaTheme="majorEastAsia" w:cstheme="majorBidi"/>
          <w:b/>
          <w:color w:val="0070C0"/>
          <w:sz w:val="22"/>
          <w:szCs w:val="32"/>
        </w:rPr>
      </w:pPr>
      <w:r>
        <w:br w:type="page"/>
      </w:r>
    </w:p>
    <w:p w14:paraId="27B4F3BF" w14:textId="726697D4" w:rsidR="00E77DAB" w:rsidRDefault="00E77DAB" w:rsidP="000E4242">
      <w:pPr>
        <w:pStyle w:val="Heading1"/>
        <w:numPr>
          <w:ilvl w:val="0"/>
          <w:numId w:val="27"/>
        </w:numPr>
        <w:spacing w:line="288" w:lineRule="auto"/>
        <w:ind w:left="357" w:hanging="357"/>
        <w:rPr>
          <w:rStyle w:val="Hyperlink"/>
          <w:noProof/>
          <w:u w:val="none"/>
        </w:rPr>
      </w:pPr>
      <w:bookmarkStart w:id="90" w:name="_Toc188863908"/>
      <w:bookmarkStart w:id="91" w:name="_Toc189313413"/>
      <w:bookmarkStart w:id="92" w:name="_Toc189313866"/>
      <w:bookmarkStart w:id="93" w:name="_Toc191561603"/>
      <w:bookmarkEnd w:id="83"/>
      <w:bookmarkEnd w:id="84"/>
      <w:bookmarkEnd w:id="85"/>
      <w:bookmarkEnd w:id="86"/>
      <w:bookmarkEnd w:id="87"/>
      <w:bookmarkEnd w:id="88"/>
      <w:bookmarkEnd w:id="89"/>
      <w:r w:rsidRPr="0040725E">
        <w:rPr>
          <w:rStyle w:val="Hyperlink"/>
          <w:noProof/>
          <w:u w:val="none"/>
        </w:rPr>
        <w:lastRenderedPageBreak/>
        <w:t xml:space="preserve">Onderzoeksvraag 1: </w:t>
      </w:r>
      <w:r w:rsidRPr="004E6063">
        <w:rPr>
          <w:rStyle w:val="Hyperlink"/>
          <w:noProof/>
          <w:u w:val="none"/>
        </w:rPr>
        <w:t>Hoe zijn Nederlandse belanghebbenden ten opzichte van andere landen vertegenwoordigd in internationale standaardisatie-organisaties?</w:t>
      </w:r>
      <w:bookmarkEnd w:id="90"/>
      <w:bookmarkEnd w:id="91"/>
      <w:bookmarkEnd w:id="92"/>
      <w:bookmarkEnd w:id="93"/>
    </w:p>
    <w:p w14:paraId="3EB8D3FD" w14:textId="7A8CB218" w:rsidR="00E77DAB" w:rsidRPr="004E6063" w:rsidRDefault="00E77DAB" w:rsidP="00707363">
      <w:pPr>
        <w:pStyle w:val="Paragraph0"/>
      </w:pPr>
      <w:r w:rsidRPr="00D9381B">
        <w:t xml:space="preserve">Om antwoord te kunnen geven op deze vraag, is de Nederlandse vertegenwoordiging in kaart gebracht. Vervolgens is onderzocht </w:t>
      </w:r>
      <w:r w:rsidRPr="00D9381B">
        <w:rPr>
          <w:color w:val="7030A0"/>
        </w:rPr>
        <w:t>h</w:t>
      </w:r>
      <w:r w:rsidRPr="00D9381B">
        <w:t xml:space="preserve">oe de vertegenwoordiging zich heeft ontwikkeld </w:t>
      </w:r>
      <w:r w:rsidRPr="004E6063">
        <w:t>over de afgelopen vijf jaar (2019-2024).</w:t>
      </w:r>
    </w:p>
    <w:p w14:paraId="53A96AC0" w14:textId="3D70A26D" w:rsidR="00E77DAB" w:rsidRPr="0055797A" w:rsidRDefault="00E77DAB" w:rsidP="00B702FD">
      <w:pPr>
        <w:pStyle w:val="Heading2"/>
        <w:numPr>
          <w:ilvl w:val="1"/>
          <w:numId w:val="27"/>
        </w:numPr>
        <w:spacing w:line="288" w:lineRule="auto"/>
      </w:pPr>
      <w:bookmarkStart w:id="94" w:name="_Toc191561604"/>
      <w:r>
        <w:t>B</w:t>
      </w:r>
      <w:r w:rsidRPr="0055797A">
        <w:t>eschrijving</w:t>
      </w:r>
      <w:r>
        <w:t xml:space="preserve"> en terminologie van verzamelde gegevens</w:t>
      </w:r>
      <w:bookmarkEnd w:id="94"/>
    </w:p>
    <w:p w14:paraId="23CD5BC5" w14:textId="6BB1309F" w:rsidR="006D5541" w:rsidRDefault="00E77DAB" w:rsidP="00737F40">
      <w:r>
        <w:t xml:space="preserve">Voor de doeleinden van dit onderzoek wordt </w:t>
      </w:r>
      <w:r w:rsidRPr="29570093">
        <w:rPr>
          <w:b/>
          <w:bCs/>
        </w:rPr>
        <w:t>participatie</w:t>
      </w:r>
      <w:r>
        <w:t xml:space="preserve"> beschouwd </w:t>
      </w:r>
      <w:r w:rsidRPr="00EB1FAA">
        <w:rPr>
          <w:b/>
          <w:bCs/>
        </w:rPr>
        <w:t>als deelname aan het vormgeven van internationale standaarden</w:t>
      </w:r>
      <w:r>
        <w:t xml:space="preserve">. Hierbij wordt onderscheid gemaakt tussen </w:t>
      </w:r>
      <w:r w:rsidRPr="003378DD">
        <w:t>drie verschillende eigenschappen van participatie</w:t>
      </w:r>
      <w:r w:rsidRPr="002D74BE">
        <w:rPr>
          <w:b/>
          <w:bCs/>
        </w:rPr>
        <w:t>: 1) representatievorm, 2) participatieobject en 3) participatiemethode</w:t>
      </w:r>
      <w:r w:rsidRPr="005819F9">
        <w:t>.</w:t>
      </w:r>
    </w:p>
    <w:p w14:paraId="7EE91D9F" w14:textId="6F62290A" w:rsidR="00E77DAB" w:rsidRPr="001A0B7C" w:rsidRDefault="00E77DAB" w:rsidP="00707363">
      <w:pPr>
        <w:pStyle w:val="Paragraph0"/>
      </w:pPr>
      <w:r>
        <w:t xml:space="preserve">De verzamelde gegevens voor het kwantitatief in kaart brengen van participatie zijn over de verschillende </w:t>
      </w:r>
      <w:proofErr w:type="spellStart"/>
      <w:r w:rsidR="001D3461">
        <w:t>SDO’s</w:t>
      </w:r>
      <w:proofErr w:type="spellEnd"/>
      <w:r>
        <w:t xml:space="preserve"> gestandaardiseerd samengevoegd in de volgende algemene vorm per participatie:</w:t>
      </w:r>
    </w:p>
    <w:p w14:paraId="50225159" w14:textId="77777777" w:rsidR="00E77DAB" w:rsidRPr="00391EC6" w:rsidRDefault="00E77DAB" w:rsidP="00FF3F19">
      <w:pPr>
        <w:numPr>
          <w:ilvl w:val="0"/>
          <w:numId w:val="7"/>
        </w:numPr>
        <w:rPr>
          <w:i/>
          <w:iCs/>
        </w:rPr>
      </w:pPr>
      <w:r w:rsidRPr="00391EC6">
        <w:rPr>
          <w:i/>
          <w:iCs/>
        </w:rPr>
        <w:t>Persoon X</w:t>
      </w:r>
    </w:p>
    <w:p w14:paraId="4F97B572" w14:textId="77777777" w:rsidR="00E77DAB" w:rsidRPr="00391EC6" w:rsidRDefault="00E77DAB" w:rsidP="00FF3F19">
      <w:pPr>
        <w:numPr>
          <w:ilvl w:val="0"/>
          <w:numId w:val="7"/>
        </w:numPr>
        <w:rPr>
          <w:i/>
          <w:iCs/>
        </w:rPr>
      </w:pPr>
      <w:r w:rsidRPr="00391EC6">
        <w:rPr>
          <w:i/>
          <w:iCs/>
        </w:rPr>
        <w:t>Optioneel: Namens organisatie Y</w:t>
      </w:r>
    </w:p>
    <w:p w14:paraId="0A18C8C2" w14:textId="77777777" w:rsidR="00E77DAB" w:rsidRPr="00391EC6" w:rsidRDefault="00E77DAB" w:rsidP="00FF3F19">
      <w:pPr>
        <w:numPr>
          <w:ilvl w:val="0"/>
          <w:numId w:val="7"/>
        </w:numPr>
        <w:rPr>
          <w:i/>
          <w:iCs/>
        </w:rPr>
      </w:pPr>
      <w:r w:rsidRPr="00391EC6">
        <w:rPr>
          <w:i/>
          <w:iCs/>
        </w:rPr>
        <w:t>Is lid van/vervult formele rol/ neemt deel aan overleg/dient contributie in/stemt</w:t>
      </w:r>
    </w:p>
    <w:p w14:paraId="73DA74FE" w14:textId="77777777" w:rsidR="00E77DAB" w:rsidRPr="00391EC6" w:rsidRDefault="00E77DAB" w:rsidP="00FF3F19">
      <w:pPr>
        <w:numPr>
          <w:ilvl w:val="0"/>
          <w:numId w:val="7"/>
        </w:numPr>
        <w:rPr>
          <w:i/>
          <w:iCs/>
        </w:rPr>
      </w:pPr>
      <w:r w:rsidRPr="00391EC6">
        <w:rPr>
          <w:i/>
          <w:iCs/>
        </w:rPr>
        <w:t>Bij werkgroep/commissie Z</w:t>
      </w:r>
    </w:p>
    <w:p w14:paraId="1EC72F28" w14:textId="77777777" w:rsidR="00E77DAB" w:rsidRPr="00391EC6" w:rsidRDefault="00E77DAB" w:rsidP="00FF3F19">
      <w:pPr>
        <w:numPr>
          <w:ilvl w:val="0"/>
          <w:numId w:val="7"/>
        </w:numPr>
        <w:rPr>
          <w:i/>
          <w:iCs/>
        </w:rPr>
      </w:pPr>
      <w:r w:rsidRPr="00391EC6">
        <w:rPr>
          <w:i/>
          <w:iCs/>
        </w:rPr>
        <w:t>Optioneel: Als [rol]</w:t>
      </w:r>
    </w:p>
    <w:p w14:paraId="5A68E72C" w14:textId="77777777" w:rsidR="00E77DAB" w:rsidRPr="00391EC6" w:rsidRDefault="00E77DAB" w:rsidP="00FF3F19">
      <w:pPr>
        <w:numPr>
          <w:ilvl w:val="0"/>
          <w:numId w:val="7"/>
        </w:numPr>
        <w:rPr>
          <w:i/>
          <w:iCs/>
        </w:rPr>
      </w:pPr>
      <w:r w:rsidRPr="00391EC6">
        <w:rPr>
          <w:i/>
          <w:iCs/>
        </w:rPr>
        <w:t>Optioneel: Op datum [</w:t>
      </w:r>
      <w:proofErr w:type="spellStart"/>
      <w:r w:rsidRPr="00391EC6">
        <w:rPr>
          <w:i/>
          <w:iCs/>
        </w:rPr>
        <w:t>dd</w:t>
      </w:r>
      <w:proofErr w:type="spellEnd"/>
      <w:r w:rsidRPr="00391EC6">
        <w:rPr>
          <w:i/>
          <w:iCs/>
        </w:rPr>
        <w:t>-mm-</w:t>
      </w:r>
      <w:proofErr w:type="spellStart"/>
      <w:r w:rsidRPr="00391EC6">
        <w:rPr>
          <w:i/>
          <w:iCs/>
        </w:rPr>
        <w:t>jjjj</w:t>
      </w:r>
      <w:proofErr w:type="spellEnd"/>
      <w:r w:rsidRPr="00391EC6">
        <w:rPr>
          <w:i/>
          <w:iCs/>
        </w:rPr>
        <w:t>]</w:t>
      </w:r>
    </w:p>
    <w:p w14:paraId="4CB7811A" w14:textId="3337EC64" w:rsidR="00E77DAB" w:rsidRDefault="00E77DAB" w:rsidP="00737F40">
      <w:r>
        <w:t>Nederlandse belanghebbenden zijn geïdentificeerd aan de hand van een aantal strategieën, in de meeste gevallen op basis van de organisatienaam. De aantallen participaties die hier vermeld zijn, moeten daarom gezien worden als minimale aantallen. Mogelijk zijn er meer, niet alle gegevens kunnen worden achterhaald.</w:t>
      </w:r>
    </w:p>
    <w:p w14:paraId="608AFD31" w14:textId="0CC76E5E" w:rsidR="00E77DAB" w:rsidRDefault="00E77DAB" w:rsidP="00737F40">
      <w:r>
        <w:t xml:space="preserve">Wanneer wordt gesproken van </w:t>
      </w:r>
      <w:r w:rsidRPr="006727DA">
        <w:rPr>
          <w:b/>
          <w:bCs/>
        </w:rPr>
        <w:t>Nederlandse belanghebbenden</w:t>
      </w:r>
      <w:r>
        <w:rPr>
          <w:b/>
          <w:bCs/>
        </w:rPr>
        <w:t>,</w:t>
      </w:r>
      <w:r>
        <w:t xml:space="preserve"> kan dat verschillende typen organisaties betreffen</w:t>
      </w:r>
      <w:r>
        <w:rPr>
          <w:strike/>
        </w:rPr>
        <w:t>:</w:t>
      </w:r>
    </w:p>
    <w:p w14:paraId="4F202BDF" w14:textId="77777777" w:rsidR="00E77DAB" w:rsidRPr="00FF4C6D" w:rsidRDefault="00E77DAB" w:rsidP="000E4242">
      <w:pPr>
        <w:numPr>
          <w:ilvl w:val="0"/>
          <w:numId w:val="37"/>
        </w:numPr>
      </w:pPr>
      <w:r w:rsidRPr="00FF4C6D">
        <w:t xml:space="preserve">Nederlandse organisaties (ingeschreven bij de Kamer van Koophandel) </w:t>
      </w:r>
      <w:r w:rsidRPr="008B234A">
        <w:t>zonder</w:t>
      </w:r>
      <w:r w:rsidRPr="00FF4C6D">
        <w:t xml:space="preserve"> (noemenswaardige) internationale vestigingen, zoals bijvoorbeeld TNO.</w:t>
      </w:r>
    </w:p>
    <w:p w14:paraId="203FF982" w14:textId="77777777" w:rsidR="00E77DAB" w:rsidRPr="00FF4C6D" w:rsidRDefault="00E77DAB" w:rsidP="000E4242">
      <w:pPr>
        <w:numPr>
          <w:ilvl w:val="0"/>
          <w:numId w:val="37"/>
        </w:numPr>
      </w:pPr>
      <w:r w:rsidRPr="00FF4C6D">
        <w:t xml:space="preserve">Nederlandse organisaties (hoofdkantoor in Nederland) </w:t>
      </w:r>
      <w:r w:rsidRPr="008B234A">
        <w:t>met</w:t>
      </w:r>
      <w:r w:rsidRPr="00FF4C6D">
        <w:t xml:space="preserve"> internationale vestigingen, bijvoorbeeld Philips (hoofdkantoor in Amsterdam).</w:t>
      </w:r>
    </w:p>
    <w:p w14:paraId="5153AE7E" w14:textId="77777777" w:rsidR="00E77DAB" w:rsidRPr="00FF4C6D" w:rsidRDefault="00E77DAB" w:rsidP="000E4242">
      <w:pPr>
        <w:numPr>
          <w:ilvl w:val="0"/>
          <w:numId w:val="37"/>
        </w:numPr>
      </w:pPr>
      <w:r w:rsidRPr="00FF4C6D">
        <w:t xml:space="preserve">Nederlandse vestigingen van buitenlandse organisaties (hoofdkantoor </w:t>
      </w:r>
      <w:r w:rsidRPr="008B234A">
        <w:t>niet</w:t>
      </w:r>
      <w:r w:rsidRPr="00FF4C6D">
        <w:t xml:space="preserve"> in Nederland), bijvoorbeeld Eric</w:t>
      </w:r>
      <w:r>
        <w:t>sso</w:t>
      </w:r>
      <w:r w:rsidRPr="00FF4C6D">
        <w:t xml:space="preserve">n (vestiging in Rijen, hoofdkantoor in Zweden). </w:t>
      </w:r>
    </w:p>
    <w:p w14:paraId="1259EF71" w14:textId="5725345E" w:rsidR="00E77DAB" w:rsidRPr="00FF4C6D" w:rsidRDefault="00E77DAB" w:rsidP="000E4242">
      <w:pPr>
        <w:numPr>
          <w:ilvl w:val="0"/>
          <w:numId w:val="37"/>
        </w:numPr>
      </w:pPr>
      <w:r w:rsidRPr="00FF4C6D">
        <w:t xml:space="preserve">Nederlandse ‘brievenbusholdings’ van buitenlandse organisaties </w:t>
      </w:r>
      <w:r>
        <w:t>(</w:t>
      </w:r>
      <w:r w:rsidRPr="00FF4C6D">
        <w:t>formeel gevestigd in Nederland, maar alleen om administratieve/fiscale reden</w:t>
      </w:r>
      <w:r>
        <w:t>,</w:t>
      </w:r>
      <w:r w:rsidRPr="00FF4C6D">
        <w:t xml:space="preserve"> het merendeel van de activiteiten vindt in het buitenland plaats</w:t>
      </w:r>
      <w:r>
        <w:t>)</w:t>
      </w:r>
      <w:r w:rsidRPr="00FF4C6D">
        <w:t xml:space="preserve">. Een voorbeeld hiervan is (het voormalige) Alcatel. </w:t>
      </w:r>
      <w:r w:rsidR="005C05C8">
        <w:t>(</w:t>
      </w:r>
      <w:r w:rsidR="005C05C8" w:rsidRPr="00694B68">
        <w:t xml:space="preserve">Deze categorie </w:t>
      </w:r>
      <w:r w:rsidR="005C05C8">
        <w:t>is in overleg door de opdrachtgever buiten de afbakening van het onderzoek geplaatst).</w:t>
      </w:r>
    </w:p>
    <w:p w14:paraId="1F438976" w14:textId="77777777" w:rsidR="00E77DAB" w:rsidRPr="00FF4C6D" w:rsidRDefault="00E77DAB" w:rsidP="000E4242">
      <w:pPr>
        <w:numPr>
          <w:ilvl w:val="0"/>
          <w:numId w:val="37"/>
        </w:numPr>
      </w:pPr>
      <w:r w:rsidRPr="00FF4C6D">
        <w:t>Nederlandse overheidsorganisaties/overheidsonderdelen. Hierbij onderscheiden we:</w:t>
      </w:r>
    </w:p>
    <w:p w14:paraId="7CFD2B50" w14:textId="2C5AA218" w:rsidR="00E77DAB" w:rsidRPr="00FF4C6D" w:rsidRDefault="00E77DAB" w:rsidP="000E4242">
      <w:pPr>
        <w:numPr>
          <w:ilvl w:val="1"/>
          <w:numId w:val="37"/>
        </w:numPr>
      </w:pPr>
      <w:r w:rsidRPr="00FF4C6D">
        <w:t>Formele vertegenwoordigers van de Nederlandse overheid</w:t>
      </w:r>
      <w:r>
        <w:t xml:space="preserve"> (in deze dataset slechts EZ, bij andere </w:t>
      </w:r>
      <w:proofErr w:type="spellStart"/>
      <w:r w:rsidR="001D3461">
        <w:t>SDO’s</w:t>
      </w:r>
      <w:proofErr w:type="spellEnd"/>
      <w:r>
        <w:t xml:space="preserve"> kunnen dit andere organisaties zijn) en</w:t>
      </w:r>
    </w:p>
    <w:p w14:paraId="177385CA" w14:textId="77777777" w:rsidR="00E77DAB" w:rsidRPr="00FF4C6D" w:rsidRDefault="00E77DAB" w:rsidP="000E4242">
      <w:pPr>
        <w:numPr>
          <w:ilvl w:val="1"/>
          <w:numId w:val="37"/>
        </w:numPr>
      </w:pPr>
      <w:r w:rsidRPr="00FF4C6D">
        <w:t>Organisatieonderdelen van de Nederlandse overheid, waaronder van de Rijksoverheid, provincies, gemeenten, waterschappen, ZBO</w:t>
      </w:r>
      <w:r>
        <w:t>’</w:t>
      </w:r>
      <w:r w:rsidRPr="00FF4C6D">
        <w:t xml:space="preserve">s en overheidsstichtingen, zoals </w:t>
      </w:r>
      <w:proofErr w:type="spellStart"/>
      <w:r w:rsidRPr="00FF4C6D">
        <w:t>Geonovum</w:t>
      </w:r>
      <w:proofErr w:type="spellEnd"/>
      <w:r w:rsidRPr="00FF4C6D">
        <w:t>.</w:t>
      </w:r>
    </w:p>
    <w:p w14:paraId="45E0553F" w14:textId="77777777" w:rsidR="00E77DAB" w:rsidRPr="00FF4C6D" w:rsidRDefault="00E77DAB" w:rsidP="000E4242">
      <w:pPr>
        <w:numPr>
          <w:ilvl w:val="0"/>
          <w:numId w:val="37"/>
        </w:numPr>
      </w:pPr>
      <w:r w:rsidRPr="00FF4C6D">
        <w:lastRenderedPageBreak/>
        <w:t xml:space="preserve">Nederlanders (personen met Nederlandse nationaliteit) die op persoonlijke titel deelnemen in </w:t>
      </w:r>
      <w:r>
        <w:t>standaardisatie-organisatie</w:t>
      </w:r>
      <w:r w:rsidRPr="00FF4C6D">
        <w:t xml:space="preserve">s, bijvoorbeeld individuele deelnemers aan IETF. </w:t>
      </w:r>
    </w:p>
    <w:p w14:paraId="2327FF66" w14:textId="4EC6EA4F" w:rsidR="00E77DAB" w:rsidRDefault="00E77DAB" w:rsidP="00707363">
      <w:pPr>
        <w:pStyle w:val="Paragraph0"/>
      </w:pPr>
      <w:r>
        <w:t xml:space="preserve">Voor de aanwijzing van Nederlandse belanghebbenden zijn soortgelijke criteria gehanteerd die NEN gebruikt voor lidmaatschap: indien er sprake is van een Nederlands economisch belang, kan een organisatie die niet primair in Nederland gevestigd is wel deelnemen aan </w:t>
      </w:r>
      <w:r w:rsidR="0016233F">
        <w:t>standaardisatie</w:t>
      </w:r>
      <w:r>
        <w:t>. Zo wordt een brievenbusfirma uitgesloten, maar kan een organisatie met financiële activiteiten in Nederland wel degelijk vanuit Nederlands belang participeren. Participatie wordt gekoppeld aan de organisatie, niet de persoon. Er hoeft dus niet noodzakelijk een deelnemer vanuit Nederland afgevaardigd te worden, zolang de organisatie binnen de categorieën Nederlandse belanghebbenden valt.</w:t>
      </w:r>
    </w:p>
    <w:p w14:paraId="433F9354" w14:textId="77777777" w:rsidR="00E77DAB" w:rsidRDefault="00E77DAB" w:rsidP="00707363">
      <w:pPr>
        <w:pStyle w:val="Heading3"/>
      </w:pPr>
      <w:bookmarkStart w:id="95" w:name="_Toc188349255"/>
      <w:bookmarkStart w:id="96" w:name="_Toc188354005"/>
      <w:bookmarkStart w:id="97" w:name="_Toc188354053"/>
      <w:bookmarkStart w:id="98" w:name="_Toc188372420"/>
      <w:bookmarkStart w:id="99" w:name="_Toc188372545"/>
      <w:bookmarkStart w:id="100" w:name="_Toc188456642"/>
      <w:bookmarkStart w:id="101" w:name="_Toc188707989"/>
      <w:bookmarkStart w:id="102" w:name="_Toc188863909"/>
      <w:bookmarkStart w:id="103" w:name="_Toc189313414"/>
      <w:bookmarkStart w:id="104" w:name="_Toc189313867"/>
      <w:r>
        <w:t>Overzicht van beschikbare gegevens</w:t>
      </w:r>
      <w:bookmarkEnd w:id="95"/>
      <w:bookmarkEnd w:id="96"/>
      <w:bookmarkEnd w:id="97"/>
      <w:bookmarkEnd w:id="98"/>
      <w:bookmarkEnd w:id="99"/>
      <w:bookmarkEnd w:id="100"/>
      <w:bookmarkEnd w:id="101"/>
      <w:bookmarkEnd w:id="102"/>
      <w:bookmarkEnd w:id="103"/>
      <w:bookmarkEnd w:id="104"/>
    </w:p>
    <w:p w14:paraId="5CBA3538" w14:textId="5C5A2A7F" w:rsidR="00565E66" w:rsidRDefault="00E77DAB" w:rsidP="00FB4FA6">
      <w:pPr>
        <w:spacing w:after="240"/>
      </w:pPr>
      <w:r>
        <w:t xml:space="preserve">In totaal bevat de dataset van verzamelde data 469.629 individuele deelnames. </w:t>
      </w:r>
      <w:fldSimple w:instr="REF _Ref195075553  \* MERGEFORMAT">
        <w:r w:rsidR="009F67BC" w:rsidRPr="009F67BC">
          <w:t>Tabel 2</w:t>
        </w:r>
      </w:fldSimple>
      <w:r w:rsidR="5FD8F240">
        <w:t xml:space="preserve"> </w:t>
      </w:r>
      <w:r w:rsidR="25FF8610">
        <w:t xml:space="preserve"> </w:t>
      </w:r>
      <w:r>
        <w:t xml:space="preserve">toont het totale aantal participaties, zowel van Nederlandse belanghebbenden als het totale aantal per categorie, in de dataset per SDO-type. Elke participatie representeert één deelname van één persoon. ISO en IEC betreffen alleen Nederlandse participaties, verkregen via NEN. </w:t>
      </w:r>
      <w:r w:rsidRPr="00E52274">
        <w:t>Van CEN-CENELEC hebben wij geen gegevens over participatie.</w:t>
      </w:r>
    </w:p>
    <w:p w14:paraId="7A68BD8C" w14:textId="1FBFFEA7" w:rsidR="00FD269A" w:rsidRPr="003A2B86" w:rsidRDefault="00677E81" w:rsidP="003A2B86">
      <w:pPr>
        <w:pStyle w:val="Caption"/>
        <w:rPr>
          <w:sz w:val="16"/>
          <w:szCs w:val="16"/>
        </w:rPr>
      </w:pPr>
      <w:bookmarkStart w:id="105" w:name="_Ref195075553"/>
      <w:r w:rsidRPr="00D27B9A">
        <w:rPr>
          <w:sz w:val="16"/>
          <w:szCs w:val="16"/>
        </w:rPr>
        <w:t xml:space="preserve">Tabel </w:t>
      </w:r>
      <w:r w:rsidRPr="00D27B9A">
        <w:rPr>
          <w:sz w:val="16"/>
          <w:szCs w:val="16"/>
        </w:rPr>
        <w:fldChar w:fldCharType="begin"/>
      </w:r>
      <w:r w:rsidRPr="00D27B9A">
        <w:rPr>
          <w:sz w:val="16"/>
          <w:szCs w:val="16"/>
        </w:rPr>
        <w:instrText xml:space="preserve"> SEQ Tabel \* ARABIC </w:instrText>
      </w:r>
      <w:r w:rsidRPr="00D27B9A">
        <w:rPr>
          <w:sz w:val="16"/>
          <w:szCs w:val="16"/>
        </w:rPr>
        <w:fldChar w:fldCharType="separate"/>
      </w:r>
      <w:r w:rsidR="0058380D">
        <w:rPr>
          <w:noProof/>
          <w:sz w:val="16"/>
          <w:szCs w:val="16"/>
        </w:rPr>
        <w:t>2</w:t>
      </w:r>
      <w:r w:rsidRPr="00D27B9A">
        <w:rPr>
          <w:sz w:val="16"/>
          <w:szCs w:val="16"/>
        </w:rPr>
        <w:fldChar w:fldCharType="end"/>
      </w:r>
      <w:bookmarkEnd w:id="105"/>
      <w:r w:rsidRPr="00D27B9A">
        <w:rPr>
          <w:sz w:val="16"/>
          <w:szCs w:val="16"/>
        </w:rPr>
        <w:t xml:space="preserve"> Totaal aantal participaties van Nederlandse belanghebbenden in de dataset per SDO en participatievorm. </w:t>
      </w:r>
      <w:r w:rsidR="00FD269A">
        <w:br w:type="page"/>
      </w:r>
    </w:p>
    <w:tbl>
      <w:tblPr>
        <w:tblStyle w:val="GridTable4-Accent1"/>
        <w:tblW w:w="9067"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E0" w:firstRow="1" w:lastRow="1" w:firstColumn="1" w:lastColumn="0" w:noHBand="0" w:noVBand="1"/>
      </w:tblPr>
      <w:tblGrid>
        <w:gridCol w:w="1534"/>
        <w:gridCol w:w="1535"/>
        <w:gridCol w:w="1535"/>
        <w:gridCol w:w="1535"/>
        <w:gridCol w:w="1535"/>
        <w:gridCol w:w="1393"/>
      </w:tblGrid>
      <w:tr w:rsidR="00E77DAB" w:rsidRPr="007A6E64" w14:paraId="7E20505E" w14:textId="77777777" w:rsidTr="005A331F">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34"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49541CF8" w14:textId="77777777" w:rsidR="00E77DAB" w:rsidRPr="008C1129" w:rsidRDefault="00E77DAB" w:rsidP="00737F40">
            <w:r w:rsidRPr="008C1129">
              <w:lastRenderedPageBreak/>
              <w:t>S</w:t>
            </w:r>
            <w:r w:rsidRPr="00250C21">
              <w:t>D</w:t>
            </w:r>
            <w:r w:rsidRPr="008C1129">
              <w:t>O</w:t>
            </w:r>
          </w:p>
        </w:tc>
        <w:tc>
          <w:tcPr>
            <w:tcW w:w="1535"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3AE834A7" w14:textId="77777777" w:rsidR="00E77DAB" w:rsidRPr="008C1129" w:rsidRDefault="00E77DAB" w:rsidP="00737F40">
            <w:pPr>
              <w:jc w:val="center"/>
              <w:cnfStyle w:val="100000000000" w:firstRow="1" w:lastRow="0" w:firstColumn="0" w:lastColumn="0" w:oddVBand="0" w:evenVBand="0" w:oddHBand="0" w:evenHBand="0" w:firstRowFirstColumn="0" w:firstRowLastColumn="0" w:lastRowFirstColumn="0" w:lastRowLastColumn="0"/>
            </w:pPr>
            <w:r w:rsidRPr="008C1129">
              <w:t>Lid commissie/</w:t>
            </w:r>
            <w:r w:rsidRPr="008C1129">
              <w:br/>
              <w:t>werkgroep</w:t>
            </w:r>
          </w:p>
        </w:tc>
        <w:tc>
          <w:tcPr>
            <w:tcW w:w="1535"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7938CD58" w14:textId="77777777" w:rsidR="00E77DAB" w:rsidRPr="008C1129" w:rsidRDefault="00E77DAB" w:rsidP="00737F40">
            <w:pPr>
              <w:jc w:val="center"/>
              <w:cnfStyle w:val="100000000000" w:firstRow="1" w:lastRow="0" w:firstColumn="0" w:lastColumn="0" w:oddVBand="0" w:evenVBand="0" w:oddHBand="0" w:evenHBand="0" w:firstRowFirstColumn="0" w:firstRowLastColumn="0" w:lastRowFirstColumn="0" w:lastRowLastColumn="0"/>
            </w:pPr>
            <w:r w:rsidRPr="008C1129">
              <w:t>Formele rol</w:t>
            </w:r>
          </w:p>
        </w:tc>
        <w:tc>
          <w:tcPr>
            <w:tcW w:w="1535"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132AB1A4" w14:textId="77777777" w:rsidR="00E77DAB" w:rsidRPr="008C1129" w:rsidRDefault="00E77DAB" w:rsidP="00737F40">
            <w:pPr>
              <w:jc w:val="center"/>
              <w:cnfStyle w:val="100000000000" w:firstRow="1" w:lastRow="0" w:firstColumn="0" w:lastColumn="0" w:oddVBand="0" w:evenVBand="0" w:oddHBand="0" w:evenHBand="0" w:firstRowFirstColumn="0" w:firstRowLastColumn="0" w:lastRowFirstColumn="0" w:lastRowLastColumn="0"/>
            </w:pPr>
            <w:r w:rsidRPr="008C1129">
              <w:t>Bijwonen bijenkomst</w:t>
            </w:r>
          </w:p>
        </w:tc>
        <w:tc>
          <w:tcPr>
            <w:tcW w:w="1535" w:type="dxa"/>
            <w:tcBorders>
              <w:top w:val="none" w:sz="0" w:space="0" w:color="auto"/>
              <w:left w:val="none" w:sz="0" w:space="0" w:color="auto"/>
              <w:bottom w:val="none" w:sz="0" w:space="0" w:color="auto"/>
              <w:right w:val="none" w:sz="0" w:space="0" w:color="auto"/>
            </w:tcBorders>
            <w:shd w:val="clear" w:color="auto" w:fill="4F7AFF" w:themeFill="accent3"/>
          </w:tcPr>
          <w:p w14:paraId="67EDA00A" w14:textId="77777777" w:rsidR="00E77DAB" w:rsidRPr="008C1129" w:rsidRDefault="00E77DAB" w:rsidP="00737F40">
            <w:pPr>
              <w:jc w:val="center"/>
              <w:cnfStyle w:val="100000000000" w:firstRow="1" w:lastRow="0" w:firstColumn="0" w:lastColumn="0" w:oddVBand="0" w:evenVBand="0" w:oddHBand="0" w:evenHBand="0" w:firstRowFirstColumn="0" w:firstRowLastColumn="0" w:lastRowFirstColumn="0" w:lastRowLastColumn="0"/>
            </w:pPr>
            <w:r w:rsidRPr="008C1129">
              <w:t>Technische contributie</w:t>
            </w:r>
          </w:p>
        </w:tc>
        <w:tc>
          <w:tcPr>
            <w:tcW w:w="1393"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22219A11" w14:textId="77777777" w:rsidR="00E77DAB" w:rsidRPr="008C1129" w:rsidRDefault="00E77DAB" w:rsidP="00737F40">
            <w:pPr>
              <w:jc w:val="center"/>
              <w:cnfStyle w:val="100000000000" w:firstRow="1" w:lastRow="0" w:firstColumn="0" w:lastColumn="0" w:oddVBand="0" w:evenVBand="0" w:oddHBand="0" w:evenHBand="0" w:firstRowFirstColumn="0" w:firstRowLastColumn="0" w:lastRowFirstColumn="0" w:lastRowLastColumn="0"/>
            </w:pPr>
            <w:r w:rsidRPr="008C1129">
              <w:t>Totaal</w:t>
            </w:r>
          </w:p>
        </w:tc>
      </w:tr>
      <w:tr w:rsidR="00E77DAB" w:rsidRPr="007A6E64" w14:paraId="59C82578" w14:textId="777777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38B83051" w14:textId="77777777" w:rsidR="00E77DAB" w:rsidRPr="00733B8F" w:rsidRDefault="00E77DAB" w:rsidP="00737F40">
            <w:pPr>
              <w:jc w:val="right"/>
              <w:rPr>
                <w:color w:val="FFFFFF" w:themeColor="background1"/>
              </w:rPr>
            </w:pPr>
            <w:r w:rsidRPr="00733B8F">
              <w:rPr>
                <w:color w:val="FFFFFF" w:themeColor="background1"/>
              </w:rPr>
              <w:t>3GPP</w:t>
            </w:r>
          </w:p>
        </w:tc>
        <w:tc>
          <w:tcPr>
            <w:tcW w:w="1535" w:type="dxa"/>
            <w:shd w:val="clear" w:color="auto" w:fill="B8C9FF" w:themeFill="accent3" w:themeFillTint="66"/>
            <w:noWrap/>
            <w:hideMark/>
          </w:tcPr>
          <w:p w14:paraId="0D226B2C"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763</w:t>
            </w:r>
            <w:r>
              <w:br/>
              <w:t>(</w:t>
            </w:r>
            <w:r w:rsidRPr="007A6E64">
              <w:t>29.492</w:t>
            </w:r>
            <w:r>
              <w:t>)</w:t>
            </w:r>
          </w:p>
        </w:tc>
        <w:tc>
          <w:tcPr>
            <w:tcW w:w="1535" w:type="dxa"/>
            <w:shd w:val="clear" w:color="auto" w:fill="B8C9FF" w:themeFill="accent3" w:themeFillTint="66"/>
            <w:noWrap/>
            <w:hideMark/>
          </w:tcPr>
          <w:p w14:paraId="7C761EFE"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15</w:t>
            </w:r>
            <w:r>
              <w:br/>
              <w:t>(831)</w:t>
            </w:r>
          </w:p>
        </w:tc>
        <w:tc>
          <w:tcPr>
            <w:tcW w:w="1535" w:type="dxa"/>
            <w:shd w:val="clear" w:color="auto" w:fill="B8C9FF" w:themeFill="accent3" w:themeFillTint="66"/>
            <w:noWrap/>
            <w:hideMark/>
          </w:tcPr>
          <w:p w14:paraId="5A8FF653"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5.396</w:t>
            </w:r>
            <w:r>
              <w:br/>
              <w:t>(</w:t>
            </w:r>
            <w:r w:rsidRPr="007A6E64">
              <w:t>170.418</w:t>
            </w:r>
            <w:r>
              <w:t>)</w:t>
            </w:r>
          </w:p>
        </w:tc>
        <w:tc>
          <w:tcPr>
            <w:tcW w:w="1535" w:type="dxa"/>
            <w:shd w:val="clear" w:color="auto" w:fill="B8C9FF" w:themeFill="accent3" w:themeFillTint="66"/>
          </w:tcPr>
          <w:p w14:paraId="5FE9B853"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393" w:type="dxa"/>
            <w:shd w:val="clear" w:color="auto" w:fill="B8C9FF" w:themeFill="accent3" w:themeFillTint="66"/>
            <w:noWrap/>
            <w:hideMark/>
          </w:tcPr>
          <w:p w14:paraId="245130C1"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6.174</w:t>
            </w:r>
            <w:r>
              <w:br/>
              <w:t>(</w:t>
            </w:r>
            <w:r w:rsidRPr="00345931">
              <w:t>199.910</w:t>
            </w:r>
            <w:r>
              <w:t>)</w:t>
            </w:r>
          </w:p>
        </w:tc>
      </w:tr>
      <w:tr w:rsidR="00E77DAB" w:rsidRPr="007A6E64" w14:paraId="132B22B6" w14:textId="77777777">
        <w:trPr>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6E523FC3" w14:textId="77777777" w:rsidR="00E77DAB" w:rsidRPr="00733B8F" w:rsidRDefault="00E77DAB" w:rsidP="00737F40">
            <w:pPr>
              <w:jc w:val="right"/>
              <w:rPr>
                <w:color w:val="FFFFFF" w:themeColor="background1"/>
              </w:rPr>
            </w:pPr>
            <w:r w:rsidRPr="00733B8F">
              <w:rPr>
                <w:color w:val="FFFFFF" w:themeColor="background1"/>
              </w:rPr>
              <w:t>ETSI</w:t>
            </w:r>
          </w:p>
        </w:tc>
        <w:tc>
          <w:tcPr>
            <w:tcW w:w="1535" w:type="dxa"/>
            <w:shd w:val="clear" w:color="auto" w:fill="DBE4FF" w:themeFill="accent3" w:themeFillTint="33"/>
            <w:noWrap/>
            <w:hideMark/>
          </w:tcPr>
          <w:p w14:paraId="64650D81"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115</w:t>
            </w:r>
            <w:r>
              <w:br/>
              <w:t>(</w:t>
            </w:r>
            <w:r w:rsidRPr="007A6E64">
              <w:t>7.078</w:t>
            </w:r>
            <w:r>
              <w:t>)</w:t>
            </w:r>
            <w:r w:rsidRPr="007A6E64">
              <w:t xml:space="preserve"> </w:t>
            </w:r>
          </w:p>
        </w:tc>
        <w:tc>
          <w:tcPr>
            <w:tcW w:w="1535" w:type="dxa"/>
            <w:shd w:val="clear" w:color="auto" w:fill="DBE4FF" w:themeFill="accent3" w:themeFillTint="33"/>
            <w:noWrap/>
            <w:hideMark/>
          </w:tcPr>
          <w:p w14:paraId="13C3FCD6"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6</w:t>
            </w:r>
            <w:r>
              <w:br/>
              <w:t>(621)</w:t>
            </w:r>
          </w:p>
        </w:tc>
        <w:tc>
          <w:tcPr>
            <w:tcW w:w="1535" w:type="dxa"/>
            <w:shd w:val="clear" w:color="auto" w:fill="DBE4FF" w:themeFill="accent3" w:themeFillTint="33"/>
            <w:noWrap/>
            <w:hideMark/>
          </w:tcPr>
          <w:p w14:paraId="60C75197"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1.548</w:t>
            </w:r>
            <w:r>
              <w:br/>
              <w:t>(</w:t>
            </w:r>
            <w:r w:rsidRPr="007A6E64">
              <w:t>107.641</w:t>
            </w:r>
            <w:r>
              <w:t>)</w:t>
            </w:r>
          </w:p>
        </w:tc>
        <w:tc>
          <w:tcPr>
            <w:tcW w:w="1535" w:type="dxa"/>
            <w:shd w:val="clear" w:color="auto" w:fill="DBE4FF" w:themeFill="accent3" w:themeFillTint="33"/>
          </w:tcPr>
          <w:p w14:paraId="5992025E"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p>
        </w:tc>
        <w:tc>
          <w:tcPr>
            <w:tcW w:w="1393" w:type="dxa"/>
            <w:shd w:val="clear" w:color="auto" w:fill="DBE4FF" w:themeFill="accent3" w:themeFillTint="33"/>
            <w:noWrap/>
            <w:hideMark/>
          </w:tcPr>
          <w:p w14:paraId="5171BB4C"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1.669</w:t>
            </w:r>
            <w:r>
              <w:br/>
              <w:t>(</w:t>
            </w:r>
            <w:r w:rsidRPr="00345931">
              <w:t>115.340</w:t>
            </w:r>
            <w:r>
              <w:t>)</w:t>
            </w:r>
          </w:p>
        </w:tc>
      </w:tr>
      <w:tr w:rsidR="00E77DAB" w:rsidRPr="007A6E64" w14:paraId="4C5D5734" w14:textId="777777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78DF5A42" w14:textId="77777777" w:rsidR="00E77DAB" w:rsidRPr="00733B8F" w:rsidRDefault="00E77DAB" w:rsidP="00737F40">
            <w:pPr>
              <w:jc w:val="right"/>
              <w:rPr>
                <w:color w:val="FFFFFF" w:themeColor="background1"/>
              </w:rPr>
            </w:pPr>
            <w:r w:rsidRPr="00733B8F">
              <w:rPr>
                <w:color w:val="FFFFFF" w:themeColor="background1"/>
              </w:rPr>
              <w:t>IETF</w:t>
            </w:r>
          </w:p>
        </w:tc>
        <w:tc>
          <w:tcPr>
            <w:tcW w:w="1535" w:type="dxa"/>
            <w:shd w:val="clear" w:color="auto" w:fill="B8C9FF" w:themeFill="accent3" w:themeFillTint="66"/>
            <w:noWrap/>
            <w:hideMark/>
          </w:tcPr>
          <w:p w14:paraId="2B969462"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25</w:t>
            </w:r>
            <w:r>
              <w:br/>
              <w:t>(</w:t>
            </w:r>
            <w:r w:rsidRPr="007A6E64">
              <w:t>4.192</w:t>
            </w:r>
            <w:r>
              <w:t>)</w:t>
            </w:r>
          </w:p>
        </w:tc>
        <w:tc>
          <w:tcPr>
            <w:tcW w:w="1535" w:type="dxa"/>
            <w:shd w:val="clear" w:color="auto" w:fill="B8C9FF" w:themeFill="accent3" w:themeFillTint="66"/>
            <w:noWrap/>
            <w:hideMark/>
          </w:tcPr>
          <w:p w14:paraId="4AC73790"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17</w:t>
            </w:r>
            <w:r>
              <w:br/>
              <w:t>(3.931)</w:t>
            </w:r>
          </w:p>
        </w:tc>
        <w:tc>
          <w:tcPr>
            <w:tcW w:w="1535" w:type="dxa"/>
            <w:shd w:val="clear" w:color="auto" w:fill="B8C9FF" w:themeFill="accent3" w:themeFillTint="66"/>
            <w:noWrap/>
            <w:hideMark/>
          </w:tcPr>
          <w:p w14:paraId="57AB5F7C"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2.036</w:t>
            </w:r>
            <w:r>
              <w:br/>
              <w:t>(</w:t>
            </w:r>
            <w:r w:rsidRPr="007A6E64">
              <w:t>112.206</w:t>
            </w:r>
            <w:r>
              <w:t>)</w:t>
            </w:r>
          </w:p>
        </w:tc>
        <w:tc>
          <w:tcPr>
            <w:tcW w:w="1535" w:type="dxa"/>
            <w:shd w:val="clear" w:color="auto" w:fill="B8C9FF" w:themeFill="accent3" w:themeFillTint="66"/>
          </w:tcPr>
          <w:p w14:paraId="647AFF85"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393" w:type="dxa"/>
            <w:shd w:val="clear" w:color="auto" w:fill="B8C9FF" w:themeFill="accent3" w:themeFillTint="66"/>
            <w:noWrap/>
            <w:hideMark/>
          </w:tcPr>
          <w:p w14:paraId="5DA98B99"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2.078</w:t>
            </w:r>
            <w:r>
              <w:br/>
              <w:t>(</w:t>
            </w:r>
            <w:r w:rsidRPr="00345931">
              <w:t>120.331</w:t>
            </w:r>
            <w:r>
              <w:t>)</w:t>
            </w:r>
          </w:p>
        </w:tc>
      </w:tr>
      <w:tr w:rsidR="00E77DAB" w:rsidRPr="007A6E64" w14:paraId="160F56C9" w14:textId="77777777">
        <w:trPr>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33E751F0" w14:textId="77777777" w:rsidR="00E77DAB" w:rsidRPr="00733B8F" w:rsidRDefault="00E77DAB" w:rsidP="00737F40">
            <w:pPr>
              <w:jc w:val="right"/>
              <w:rPr>
                <w:color w:val="FFFFFF" w:themeColor="background1"/>
              </w:rPr>
            </w:pPr>
            <w:r w:rsidRPr="00733B8F">
              <w:rPr>
                <w:color w:val="FFFFFF" w:themeColor="background1"/>
              </w:rPr>
              <w:t>ITU</w:t>
            </w:r>
          </w:p>
        </w:tc>
        <w:tc>
          <w:tcPr>
            <w:tcW w:w="1535" w:type="dxa"/>
            <w:shd w:val="clear" w:color="auto" w:fill="DBE4FF" w:themeFill="accent3" w:themeFillTint="33"/>
            <w:noWrap/>
            <w:hideMark/>
          </w:tcPr>
          <w:p w14:paraId="4C3F3B2E"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0</w:t>
            </w:r>
            <w:r>
              <w:br/>
              <w:t>(</w:t>
            </w:r>
            <w:r w:rsidRPr="007A6E64">
              <w:t>1.802</w:t>
            </w:r>
            <w:r>
              <w:t>)</w:t>
            </w:r>
          </w:p>
        </w:tc>
        <w:tc>
          <w:tcPr>
            <w:tcW w:w="1535" w:type="dxa"/>
            <w:shd w:val="clear" w:color="auto" w:fill="DBE4FF" w:themeFill="accent3" w:themeFillTint="33"/>
            <w:noWrap/>
            <w:hideMark/>
          </w:tcPr>
          <w:p w14:paraId="30CE2921"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0</w:t>
            </w:r>
            <w:r>
              <w:br/>
              <w:t>(</w:t>
            </w:r>
            <w:r w:rsidRPr="007A6E64">
              <w:t>1.802</w:t>
            </w:r>
            <w:r>
              <w:t>)</w:t>
            </w:r>
          </w:p>
        </w:tc>
        <w:tc>
          <w:tcPr>
            <w:tcW w:w="1535" w:type="dxa"/>
            <w:shd w:val="clear" w:color="auto" w:fill="DBE4FF" w:themeFill="accent3" w:themeFillTint="33"/>
            <w:noWrap/>
            <w:hideMark/>
          </w:tcPr>
          <w:p w14:paraId="700CB386"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p>
        </w:tc>
        <w:tc>
          <w:tcPr>
            <w:tcW w:w="1535" w:type="dxa"/>
            <w:shd w:val="clear" w:color="auto" w:fill="DBE4FF" w:themeFill="accent3" w:themeFillTint="33"/>
          </w:tcPr>
          <w:p w14:paraId="32500208"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0</w:t>
            </w:r>
            <w:r>
              <w:br/>
              <w:t>(</w:t>
            </w:r>
            <w:r w:rsidRPr="007A6E64">
              <w:t>4.911</w:t>
            </w:r>
            <w:r>
              <w:t>)</w:t>
            </w:r>
          </w:p>
        </w:tc>
        <w:tc>
          <w:tcPr>
            <w:tcW w:w="1393" w:type="dxa"/>
            <w:shd w:val="clear" w:color="auto" w:fill="DBE4FF" w:themeFill="accent3" w:themeFillTint="33"/>
            <w:noWrap/>
            <w:hideMark/>
          </w:tcPr>
          <w:p w14:paraId="426ACB8A"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0</w:t>
            </w:r>
            <w:r>
              <w:br/>
              <w:t>(</w:t>
            </w:r>
            <w:r w:rsidRPr="00345931">
              <w:t>6.713</w:t>
            </w:r>
            <w:r>
              <w:t>)</w:t>
            </w:r>
          </w:p>
        </w:tc>
      </w:tr>
      <w:tr w:rsidR="00E77DAB" w:rsidRPr="007A6E64" w14:paraId="1B863D7B" w14:textId="777777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658114D7" w14:textId="77777777" w:rsidR="00E77DAB" w:rsidRPr="00733B8F" w:rsidRDefault="00E77DAB" w:rsidP="00737F40">
            <w:pPr>
              <w:jc w:val="right"/>
              <w:rPr>
                <w:color w:val="FFFFFF" w:themeColor="background1"/>
              </w:rPr>
            </w:pPr>
            <w:r w:rsidRPr="00733B8F">
              <w:rPr>
                <w:color w:val="FFFFFF" w:themeColor="background1"/>
              </w:rPr>
              <w:t>OASIS</w:t>
            </w:r>
          </w:p>
        </w:tc>
        <w:tc>
          <w:tcPr>
            <w:tcW w:w="1535" w:type="dxa"/>
            <w:shd w:val="clear" w:color="auto" w:fill="B8C9FF" w:themeFill="accent3" w:themeFillTint="66"/>
            <w:noWrap/>
            <w:hideMark/>
          </w:tcPr>
          <w:p w14:paraId="2409624F"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42</w:t>
            </w:r>
            <w:r>
              <w:br/>
              <w:t>(</w:t>
            </w:r>
            <w:r w:rsidRPr="007A6E64">
              <w:t>3.983</w:t>
            </w:r>
            <w:r>
              <w:t>)</w:t>
            </w:r>
          </w:p>
        </w:tc>
        <w:tc>
          <w:tcPr>
            <w:tcW w:w="1535" w:type="dxa"/>
            <w:shd w:val="clear" w:color="auto" w:fill="B8C9FF" w:themeFill="accent3" w:themeFillTint="66"/>
            <w:noWrap/>
            <w:hideMark/>
          </w:tcPr>
          <w:p w14:paraId="170D4140"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535" w:type="dxa"/>
            <w:shd w:val="clear" w:color="auto" w:fill="B8C9FF" w:themeFill="accent3" w:themeFillTint="66"/>
            <w:noWrap/>
            <w:hideMark/>
          </w:tcPr>
          <w:p w14:paraId="728CF1D7"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535" w:type="dxa"/>
            <w:shd w:val="clear" w:color="auto" w:fill="B8C9FF" w:themeFill="accent3" w:themeFillTint="66"/>
          </w:tcPr>
          <w:p w14:paraId="2426AAC9"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393" w:type="dxa"/>
            <w:shd w:val="clear" w:color="auto" w:fill="B8C9FF" w:themeFill="accent3" w:themeFillTint="66"/>
            <w:noWrap/>
            <w:hideMark/>
          </w:tcPr>
          <w:p w14:paraId="7A72A739"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42</w:t>
            </w:r>
            <w:r>
              <w:br/>
              <w:t>(</w:t>
            </w:r>
            <w:r w:rsidRPr="00345931">
              <w:t>3.983</w:t>
            </w:r>
            <w:r>
              <w:t>)</w:t>
            </w:r>
          </w:p>
        </w:tc>
      </w:tr>
      <w:tr w:rsidR="00E77DAB" w:rsidRPr="007A6E64" w14:paraId="6944B9C0" w14:textId="77777777">
        <w:trPr>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07F15042" w14:textId="77777777" w:rsidR="00E77DAB" w:rsidRPr="00733B8F" w:rsidRDefault="00E77DAB" w:rsidP="00737F40">
            <w:pPr>
              <w:jc w:val="right"/>
              <w:rPr>
                <w:color w:val="FFFFFF" w:themeColor="background1"/>
              </w:rPr>
            </w:pPr>
            <w:r w:rsidRPr="00733B8F">
              <w:rPr>
                <w:color w:val="FFFFFF" w:themeColor="background1"/>
              </w:rPr>
              <w:t>W3C</w:t>
            </w:r>
          </w:p>
        </w:tc>
        <w:tc>
          <w:tcPr>
            <w:tcW w:w="1535" w:type="dxa"/>
            <w:shd w:val="clear" w:color="auto" w:fill="DBE4FF" w:themeFill="accent3" w:themeFillTint="33"/>
            <w:noWrap/>
            <w:hideMark/>
          </w:tcPr>
          <w:p w14:paraId="4FA0ACC6"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295</w:t>
            </w:r>
            <w:r>
              <w:br/>
              <w:t>(</w:t>
            </w:r>
            <w:r w:rsidRPr="007A6E64">
              <w:t>16.906</w:t>
            </w:r>
            <w:r>
              <w:t>)</w:t>
            </w:r>
          </w:p>
        </w:tc>
        <w:tc>
          <w:tcPr>
            <w:tcW w:w="1535" w:type="dxa"/>
            <w:shd w:val="clear" w:color="auto" w:fill="DBE4FF" w:themeFill="accent3" w:themeFillTint="33"/>
            <w:noWrap/>
            <w:hideMark/>
          </w:tcPr>
          <w:p w14:paraId="6210F5A1"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1</w:t>
            </w:r>
            <w:r>
              <w:br/>
              <w:t>(</w:t>
            </w:r>
            <w:r w:rsidRPr="007A6E64">
              <w:t>18</w:t>
            </w:r>
            <w:r>
              <w:t>)</w:t>
            </w:r>
          </w:p>
        </w:tc>
        <w:tc>
          <w:tcPr>
            <w:tcW w:w="1535" w:type="dxa"/>
            <w:shd w:val="clear" w:color="auto" w:fill="DBE4FF" w:themeFill="accent3" w:themeFillTint="33"/>
            <w:noWrap/>
            <w:hideMark/>
          </w:tcPr>
          <w:p w14:paraId="3FAC0930"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p>
        </w:tc>
        <w:tc>
          <w:tcPr>
            <w:tcW w:w="1535" w:type="dxa"/>
            <w:shd w:val="clear" w:color="auto" w:fill="DBE4FF" w:themeFill="accent3" w:themeFillTint="33"/>
          </w:tcPr>
          <w:p w14:paraId="45E95F43"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p>
        </w:tc>
        <w:tc>
          <w:tcPr>
            <w:tcW w:w="1393" w:type="dxa"/>
            <w:shd w:val="clear" w:color="auto" w:fill="DBE4FF" w:themeFill="accent3" w:themeFillTint="33"/>
            <w:noWrap/>
            <w:hideMark/>
          </w:tcPr>
          <w:p w14:paraId="24F86B9A"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296</w:t>
            </w:r>
            <w:r>
              <w:br/>
              <w:t>(</w:t>
            </w:r>
            <w:r w:rsidRPr="00345931">
              <w:t>16.924</w:t>
            </w:r>
            <w:r>
              <w:t>)</w:t>
            </w:r>
          </w:p>
        </w:tc>
      </w:tr>
      <w:tr w:rsidR="00E77DAB" w:rsidRPr="007A6E64" w14:paraId="53B9856E" w14:textId="77777777">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tcPr>
          <w:p w14:paraId="0C96ED8B" w14:textId="77777777" w:rsidR="00E77DAB" w:rsidRPr="00733B8F" w:rsidRDefault="00E77DAB" w:rsidP="00737F40">
            <w:pPr>
              <w:jc w:val="right"/>
              <w:rPr>
                <w:color w:val="FFFFFF" w:themeColor="background1"/>
              </w:rPr>
            </w:pPr>
            <w:r w:rsidRPr="00733B8F">
              <w:rPr>
                <w:color w:val="FFFFFF" w:themeColor="background1"/>
              </w:rPr>
              <w:t>IEC*</w:t>
            </w:r>
          </w:p>
        </w:tc>
        <w:tc>
          <w:tcPr>
            <w:tcW w:w="1535" w:type="dxa"/>
            <w:shd w:val="clear" w:color="auto" w:fill="B8C9FF" w:themeFill="accent3" w:themeFillTint="66"/>
            <w:noWrap/>
          </w:tcPr>
          <w:p w14:paraId="1523AB77"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535" w:type="dxa"/>
            <w:shd w:val="clear" w:color="auto" w:fill="B8C9FF" w:themeFill="accent3" w:themeFillTint="66"/>
            <w:noWrap/>
          </w:tcPr>
          <w:p w14:paraId="1475B007"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535" w:type="dxa"/>
            <w:shd w:val="clear" w:color="auto" w:fill="B8C9FF" w:themeFill="accent3" w:themeFillTint="66"/>
            <w:noWrap/>
          </w:tcPr>
          <w:p w14:paraId="01EEAE13"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t>2.017</w:t>
            </w:r>
          </w:p>
        </w:tc>
        <w:tc>
          <w:tcPr>
            <w:tcW w:w="1535" w:type="dxa"/>
            <w:shd w:val="clear" w:color="auto" w:fill="B8C9FF" w:themeFill="accent3" w:themeFillTint="66"/>
          </w:tcPr>
          <w:p w14:paraId="3C98C4DA"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p>
        </w:tc>
        <w:tc>
          <w:tcPr>
            <w:tcW w:w="1393" w:type="dxa"/>
            <w:shd w:val="clear" w:color="auto" w:fill="B8C9FF" w:themeFill="accent3" w:themeFillTint="66"/>
            <w:noWrap/>
          </w:tcPr>
          <w:p w14:paraId="4BC4B0A5" w14:textId="77777777" w:rsidR="00E77DAB" w:rsidRPr="007A6E64" w:rsidRDefault="00E77DAB" w:rsidP="00737F40">
            <w:pPr>
              <w:jc w:val="right"/>
              <w:cnfStyle w:val="000000100000" w:firstRow="0" w:lastRow="0" w:firstColumn="0" w:lastColumn="0" w:oddVBand="0" w:evenVBand="0" w:oddHBand="1" w:evenHBand="0" w:firstRowFirstColumn="0" w:firstRowLastColumn="0" w:lastRowFirstColumn="0" w:lastRowLastColumn="0"/>
            </w:pPr>
            <w:r w:rsidRPr="00345931">
              <w:t>2.017</w:t>
            </w:r>
          </w:p>
        </w:tc>
      </w:tr>
      <w:tr w:rsidR="00E77DAB" w:rsidRPr="007A6E64" w14:paraId="572B911F" w14:textId="77777777">
        <w:trPr>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tcPr>
          <w:p w14:paraId="0F409E7C" w14:textId="77777777" w:rsidR="00E77DAB" w:rsidRPr="00733B8F" w:rsidRDefault="00E77DAB" w:rsidP="00737F40">
            <w:pPr>
              <w:jc w:val="right"/>
              <w:rPr>
                <w:color w:val="FFFFFF" w:themeColor="background1"/>
                <w:vertAlign w:val="superscript"/>
              </w:rPr>
            </w:pPr>
            <w:r w:rsidRPr="00733B8F">
              <w:rPr>
                <w:color w:val="FFFFFF" w:themeColor="background1"/>
              </w:rPr>
              <w:t>ISO*</w:t>
            </w:r>
          </w:p>
        </w:tc>
        <w:tc>
          <w:tcPr>
            <w:tcW w:w="1535" w:type="dxa"/>
            <w:shd w:val="clear" w:color="auto" w:fill="DBE4FF" w:themeFill="accent3" w:themeFillTint="33"/>
            <w:noWrap/>
          </w:tcPr>
          <w:p w14:paraId="3D0CC680"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p>
        </w:tc>
        <w:tc>
          <w:tcPr>
            <w:tcW w:w="1535" w:type="dxa"/>
            <w:shd w:val="clear" w:color="auto" w:fill="DBE4FF" w:themeFill="accent3" w:themeFillTint="33"/>
            <w:noWrap/>
          </w:tcPr>
          <w:p w14:paraId="2E27F2F8"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102</w:t>
            </w:r>
          </w:p>
        </w:tc>
        <w:tc>
          <w:tcPr>
            <w:tcW w:w="1535" w:type="dxa"/>
            <w:shd w:val="clear" w:color="auto" w:fill="DBE4FF" w:themeFill="accent3" w:themeFillTint="33"/>
            <w:noWrap/>
          </w:tcPr>
          <w:p w14:paraId="4DA0DF19"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t>1.678</w:t>
            </w:r>
          </w:p>
        </w:tc>
        <w:tc>
          <w:tcPr>
            <w:tcW w:w="1535" w:type="dxa"/>
            <w:shd w:val="clear" w:color="auto" w:fill="DBE4FF" w:themeFill="accent3" w:themeFillTint="33"/>
          </w:tcPr>
          <w:p w14:paraId="2F9B951B"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p>
        </w:tc>
        <w:tc>
          <w:tcPr>
            <w:tcW w:w="1393" w:type="dxa"/>
            <w:shd w:val="clear" w:color="auto" w:fill="DBE4FF" w:themeFill="accent3" w:themeFillTint="33"/>
            <w:noWrap/>
          </w:tcPr>
          <w:p w14:paraId="7EB3EA2C" w14:textId="77777777" w:rsidR="00E77DAB" w:rsidRPr="007A6E64" w:rsidRDefault="00E77DAB" w:rsidP="00737F40">
            <w:pPr>
              <w:jc w:val="right"/>
              <w:cnfStyle w:val="000000000000" w:firstRow="0" w:lastRow="0" w:firstColumn="0" w:lastColumn="0" w:oddVBand="0" w:evenVBand="0" w:oddHBand="0" w:evenHBand="0" w:firstRowFirstColumn="0" w:firstRowLastColumn="0" w:lastRowFirstColumn="0" w:lastRowLastColumn="0"/>
            </w:pPr>
            <w:r w:rsidRPr="00345931">
              <w:t>1.780</w:t>
            </w:r>
          </w:p>
        </w:tc>
      </w:tr>
      <w:tr w:rsidR="00E77DAB" w:rsidRPr="007A6E64" w14:paraId="38D967F5" w14:textId="77777777" w:rsidTr="00225298">
        <w:trPr>
          <w:cnfStyle w:val="010000000000" w:firstRow="0" w:lastRow="1"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34" w:type="dxa"/>
            <w:shd w:val="clear" w:color="auto" w:fill="4F7AFF" w:themeFill="accent3"/>
            <w:noWrap/>
            <w:hideMark/>
          </w:tcPr>
          <w:p w14:paraId="3D6B24E8" w14:textId="77777777" w:rsidR="00E77DAB" w:rsidRPr="00733B8F" w:rsidRDefault="00E77DAB" w:rsidP="00737F40">
            <w:pPr>
              <w:jc w:val="right"/>
              <w:rPr>
                <w:color w:val="FFFFFF" w:themeColor="background1"/>
              </w:rPr>
            </w:pPr>
            <w:r w:rsidRPr="00733B8F">
              <w:rPr>
                <w:color w:val="FFFFFF" w:themeColor="background1"/>
              </w:rPr>
              <w:t>Totaal</w:t>
            </w:r>
          </w:p>
        </w:tc>
        <w:tc>
          <w:tcPr>
            <w:tcW w:w="1535" w:type="dxa"/>
            <w:shd w:val="clear" w:color="auto" w:fill="B8C9FF" w:themeFill="accent3" w:themeFillTint="66"/>
            <w:noWrap/>
            <w:hideMark/>
          </w:tcPr>
          <w:p w14:paraId="5273BF88" w14:textId="77777777" w:rsidR="00E77DAB" w:rsidRPr="007A6E64" w:rsidRDefault="00E77DAB" w:rsidP="00737F40">
            <w:pPr>
              <w:jc w:val="right"/>
              <w:cnfStyle w:val="010000000000" w:firstRow="0" w:lastRow="1" w:firstColumn="0" w:lastColumn="0" w:oddVBand="0" w:evenVBand="0" w:oddHBand="0" w:evenHBand="0" w:firstRowFirstColumn="0" w:firstRowLastColumn="0" w:lastRowFirstColumn="0" w:lastRowLastColumn="0"/>
            </w:pPr>
            <w:r>
              <w:t>1.240</w:t>
            </w:r>
            <w:r>
              <w:br/>
              <w:t>(63.453)</w:t>
            </w:r>
          </w:p>
        </w:tc>
        <w:tc>
          <w:tcPr>
            <w:tcW w:w="1535" w:type="dxa"/>
            <w:shd w:val="clear" w:color="auto" w:fill="B8C9FF" w:themeFill="accent3" w:themeFillTint="66"/>
            <w:noWrap/>
            <w:hideMark/>
          </w:tcPr>
          <w:p w14:paraId="3D87A9C9" w14:textId="77777777" w:rsidR="00E77DAB" w:rsidRPr="007A6E64" w:rsidRDefault="00E77DAB" w:rsidP="00737F40">
            <w:pPr>
              <w:jc w:val="right"/>
              <w:cnfStyle w:val="010000000000" w:firstRow="0" w:lastRow="1" w:firstColumn="0" w:lastColumn="0" w:oddVBand="0" w:evenVBand="0" w:oddHBand="0" w:evenHBand="0" w:firstRowFirstColumn="0" w:firstRowLastColumn="0" w:lastRowFirstColumn="0" w:lastRowLastColumn="0"/>
            </w:pPr>
            <w:r>
              <w:t>141</w:t>
            </w:r>
            <w:r>
              <w:br/>
              <w:t>(7.305)</w:t>
            </w:r>
          </w:p>
        </w:tc>
        <w:tc>
          <w:tcPr>
            <w:tcW w:w="1535" w:type="dxa"/>
            <w:shd w:val="clear" w:color="auto" w:fill="B8C9FF" w:themeFill="accent3" w:themeFillTint="66"/>
            <w:noWrap/>
            <w:hideMark/>
          </w:tcPr>
          <w:p w14:paraId="188954A5" w14:textId="77777777" w:rsidR="00E77DAB" w:rsidRPr="007A6E64" w:rsidRDefault="00E77DAB" w:rsidP="00737F40">
            <w:pPr>
              <w:jc w:val="right"/>
              <w:cnfStyle w:val="010000000000" w:firstRow="0" w:lastRow="1" w:firstColumn="0" w:lastColumn="0" w:oddVBand="0" w:evenVBand="0" w:oddHBand="0" w:evenHBand="0" w:firstRowFirstColumn="0" w:firstRowLastColumn="0" w:lastRowFirstColumn="0" w:lastRowLastColumn="0"/>
            </w:pPr>
            <w:r>
              <w:t>12.675</w:t>
            </w:r>
            <w:r>
              <w:br/>
              <w:t>(</w:t>
            </w:r>
            <w:r w:rsidRPr="00D73CE3">
              <w:t>393.960</w:t>
            </w:r>
            <w:r>
              <w:t>)</w:t>
            </w:r>
          </w:p>
        </w:tc>
        <w:tc>
          <w:tcPr>
            <w:tcW w:w="1535" w:type="dxa"/>
            <w:shd w:val="clear" w:color="auto" w:fill="B8C9FF" w:themeFill="accent3" w:themeFillTint="66"/>
          </w:tcPr>
          <w:p w14:paraId="67810280" w14:textId="77777777" w:rsidR="00E77DAB" w:rsidRPr="007A6E64" w:rsidRDefault="00E77DAB" w:rsidP="00737F40">
            <w:pPr>
              <w:jc w:val="right"/>
              <w:cnfStyle w:val="010000000000" w:firstRow="0" w:lastRow="1" w:firstColumn="0" w:lastColumn="0" w:oddVBand="0" w:evenVBand="0" w:oddHBand="0" w:evenHBand="0" w:firstRowFirstColumn="0" w:firstRowLastColumn="0" w:lastRowFirstColumn="0" w:lastRowLastColumn="0"/>
            </w:pPr>
            <w:r>
              <w:t>0</w:t>
            </w:r>
            <w:r>
              <w:br/>
              <w:t>(</w:t>
            </w:r>
            <w:r w:rsidRPr="00D73CE3">
              <w:t>4.911</w:t>
            </w:r>
            <w:r>
              <w:t>)</w:t>
            </w:r>
          </w:p>
        </w:tc>
        <w:tc>
          <w:tcPr>
            <w:tcW w:w="1393" w:type="dxa"/>
            <w:shd w:val="clear" w:color="auto" w:fill="B8C9FF" w:themeFill="accent3" w:themeFillTint="66"/>
            <w:noWrap/>
            <w:hideMark/>
          </w:tcPr>
          <w:p w14:paraId="5B49CA0E" w14:textId="77777777" w:rsidR="00E77DAB" w:rsidRPr="00A550A9" w:rsidRDefault="00E77DAB" w:rsidP="00737F40">
            <w:pPr>
              <w:jc w:val="right"/>
              <w:cnfStyle w:val="010000000000" w:firstRow="0" w:lastRow="1" w:firstColumn="0" w:lastColumn="0" w:oddVBand="0" w:evenVBand="0" w:oddHBand="0" w:evenHBand="0" w:firstRowFirstColumn="0" w:firstRowLastColumn="0" w:lastRowFirstColumn="0" w:lastRowLastColumn="0"/>
            </w:pPr>
            <w:r>
              <w:t>14.056</w:t>
            </w:r>
            <w:r>
              <w:br/>
              <w:t>(469.629)</w:t>
            </w:r>
          </w:p>
        </w:tc>
      </w:tr>
    </w:tbl>
    <w:p w14:paraId="0775F8ED" w14:textId="0DE81751" w:rsidR="00E77DAB" w:rsidRDefault="00417035" w:rsidP="00417035">
      <w:r>
        <w:rPr>
          <w:sz w:val="16"/>
          <w:szCs w:val="16"/>
        </w:rPr>
        <w:br/>
        <w:t xml:space="preserve">Toelichting bij tabel 2: </w:t>
      </w:r>
      <w:r w:rsidRPr="00D27B9A">
        <w:rPr>
          <w:sz w:val="16"/>
          <w:szCs w:val="16"/>
        </w:rPr>
        <w:t>De waarde tussen haakjes is het totale aantal voor die categorie. Voor IEC en ISO zijn de beschikbare gegevens beperkt tot participatie van Nederlandse belanghebbenden. Zij zijn aangegeven met een asterisk (</w:t>
      </w:r>
      <w:r w:rsidRPr="00D27B9A">
        <w:rPr>
          <w:b/>
          <w:bCs/>
          <w:sz w:val="16"/>
          <w:szCs w:val="16"/>
        </w:rPr>
        <w:t>*</w:t>
      </w:r>
      <w:r w:rsidRPr="00D27B9A">
        <w:rPr>
          <w:sz w:val="16"/>
          <w:szCs w:val="16"/>
        </w:rPr>
        <w:t>). In de totalen zijn zij zowel opgeteld bij Nederlandse belanghebbenden als bij totale participatie. Dit is over de periode 2019-2024, afhankelijk van beschikbaarheid van gegevens.</w:t>
      </w:r>
    </w:p>
    <w:p w14:paraId="396F1A42" w14:textId="77777777" w:rsidR="00C24848" w:rsidRDefault="00C24848" w:rsidP="00737F40">
      <w:pPr>
        <w:jc w:val="right"/>
      </w:pPr>
    </w:p>
    <w:p w14:paraId="53DB442F" w14:textId="09056EE2" w:rsidR="00E77DAB" w:rsidRDefault="00E77DAB" w:rsidP="000E4242">
      <w:pPr>
        <w:pStyle w:val="Heading2"/>
        <w:numPr>
          <w:ilvl w:val="1"/>
          <w:numId w:val="39"/>
        </w:numPr>
        <w:spacing w:line="288" w:lineRule="auto"/>
      </w:pPr>
      <w:bookmarkStart w:id="106" w:name="_Toc188349256"/>
      <w:bookmarkStart w:id="107" w:name="_Toc188354006"/>
      <w:bookmarkStart w:id="108" w:name="_Toc188354054"/>
      <w:bookmarkStart w:id="109" w:name="_Toc188372421"/>
      <w:bookmarkStart w:id="110" w:name="_Toc188372546"/>
      <w:bookmarkStart w:id="111" w:name="_Toc188456643"/>
      <w:bookmarkStart w:id="112" w:name="_Toc188707990"/>
      <w:bookmarkStart w:id="113" w:name="_Toc188863910"/>
      <w:bookmarkStart w:id="114" w:name="_Toc189313415"/>
      <w:bookmarkStart w:id="115" w:name="_Toc189313868"/>
      <w:bookmarkStart w:id="116" w:name="_Toc191561605"/>
      <w:r>
        <w:t>Nederlandse participatie per organisatietype</w:t>
      </w:r>
      <w:bookmarkEnd w:id="106"/>
      <w:bookmarkEnd w:id="107"/>
      <w:bookmarkEnd w:id="108"/>
      <w:bookmarkEnd w:id="109"/>
      <w:bookmarkEnd w:id="110"/>
      <w:bookmarkEnd w:id="111"/>
      <w:bookmarkEnd w:id="112"/>
      <w:bookmarkEnd w:id="113"/>
      <w:bookmarkEnd w:id="114"/>
      <w:bookmarkEnd w:id="115"/>
      <w:bookmarkEnd w:id="116"/>
    </w:p>
    <w:p w14:paraId="3F8F1B07" w14:textId="07ED6934" w:rsidR="00E77DAB" w:rsidRPr="00707363" w:rsidRDefault="00E77DAB" w:rsidP="00707363">
      <w:pPr>
        <w:pStyle w:val="Paragraph0"/>
        <w:rPr>
          <w:strike/>
        </w:rPr>
      </w:pPr>
      <w:r w:rsidRPr="1B12DF6E">
        <w:t xml:space="preserve">De totale Nederlandse participatie per organisatietype wordt getoond in </w:t>
      </w:r>
      <w:r w:rsidR="00EC6F3D" w:rsidRPr="00D20A34">
        <w:rPr>
          <w:b/>
          <w:bCs/>
        </w:rPr>
        <w:t xml:space="preserve">tabel </w:t>
      </w:r>
      <w:r w:rsidR="00EC6F3D" w:rsidRPr="00D20A34">
        <w:rPr>
          <w:b/>
          <w:bCs/>
        </w:rPr>
        <w:fldChar w:fldCharType="begin"/>
      </w:r>
      <w:r w:rsidR="00EC6F3D" w:rsidRPr="00D20A34">
        <w:rPr>
          <w:b/>
          <w:bCs/>
        </w:rPr>
        <w:instrText xml:space="preserve"> SEQ Tabel \* ARABIC </w:instrText>
      </w:r>
      <w:r w:rsidR="00EC6F3D" w:rsidRPr="00D20A34">
        <w:rPr>
          <w:b/>
          <w:bCs/>
        </w:rPr>
        <w:fldChar w:fldCharType="separate"/>
      </w:r>
      <w:r w:rsidR="00EC6F3D" w:rsidRPr="00D20A34">
        <w:rPr>
          <w:b/>
          <w:bCs/>
        </w:rPr>
        <w:t>3</w:t>
      </w:r>
      <w:r w:rsidR="00EC6F3D" w:rsidRPr="00D20A34">
        <w:rPr>
          <w:b/>
          <w:bCs/>
        </w:rPr>
        <w:fldChar w:fldCharType="end"/>
      </w:r>
      <w:r w:rsidRPr="1B12DF6E">
        <w:t xml:space="preserve"> voor de </w:t>
      </w:r>
      <w:proofErr w:type="spellStart"/>
      <w:r w:rsidR="001D3461">
        <w:t>SDO’s</w:t>
      </w:r>
      <w:proofErr w:type="spellEnd"/>
      <w:r w:rsidRPr="1B12DF6E">
        <w:t xml:space="preserve"> waarbij dat herleidbaar is. Nederlandse participatie is geoperationaliseerd als participatie namens een Nederlands belang.</w:t>
      </w:r>
      <w:r w:rsidR="008A2954">
        <w:t xml:space="preserve"> </w:t>
      </w:r>
      <w:r>
        <w:t xml:space="preserve">IEC en ISO hebben nationale vertegenwoordiging </w:t>
      </w:r>
      <w:r w:rsidRPr="00A139BC">
        <w:t>geregistreerd</w:t>
      </w:r>
      <w:r>
        <w:t>, hier is de organisatie niet herleidbaar. Omdat hier geen organisatietypes kunnen worden geduid, zijn deze niet weergegeven in onderstaande cijfers.</w:t>
      </w:r>
    </w:p>
    <w:p w14:paraId="71FC4D17" w14:textId="2B445274" w:rsidR="00327590" w:rsidRPr="00D27B9A" w:rsidRDefault="00327590" w:rsidP="00327590">
      <w:pPr>
        <w:pStyle w:val="Caption"/>
        <w:rPr>
          <w:sz w:val="16"/>
          <w:szCs w:val="16"/>
        </w:rPr>
      </w:pPr>
      <w:r w:rsidRPr="00D27B9A">
        <w:rPr>
          <w:sz w:val="16"/>
          <w:szCs w:val="16"/>
        </w:rPr>
        <w:t xml:space="preserve">Tabel </w:t>
      </w:r>
      <w:r w:rsidRPr="00D27B9A">
        <w:rPr>
          <w:sz w:val="16"/>
          <w:szCs w:val="16"/>
        </w:rPr>
        <w:fldChar w:fldCharType="begin"/>
      </w:r>
      <w:r w:rsidRPr="00D27B9A">
        <w:rPr>
          <w:sz w:val="16"/>
          <w:szCs w:val="16"/>
        </w:rPr>
        <w:instrText xml:space="preserve"> SEQ Tabel \* ARABIC </w:instrText>
      </w:r>
      <w:r w:rsidRPr="00D27B9A">
        <w:rPr>
          <w:sz w:val="16"/>
          <w:szCs w:val="16"/>
        </w:rPr>
        <w:fldChar w:fldCharType="separate"/>
      </w:r>
      <w:r w:rsidR="0058380D">
        <w:rPr>
          <w:noProof/>
          <w:sz w:val="16"/>
          <w:szCs w:val="16"/>
        </w:rPr>
        <w:t>3</w:t>
      </w:r>
      <w:r w:rsidRPr="00D27B9A">
        <w:rPr>
          <w:sz w:val="16"/>
          <w:szCs w:val="16"/>
        </w:rPr>
        <w:fldChar w:fldCharType="end"/>
      </w:r>
      <w:r w:rsidRPr="00D27B9A">
        <w:rPr>
          <w:sz w:val="16"/>
          <w:szCs w:val="16"/>
        </w:rPr>
        <w:t xml:space="preserve"> </w:t>
      </w:r>
      <w:r w:rsidR="00D906FF">
        <w:rPr>
          <w:sz w:val="16"/>
          <w:szCs w:val="16"/>
        </w:rPr>
        <w:t>H</w:t>
      </w:r>
      <w:r w:rsidR="00D27B9A" w:rsidRPr="00D27B9A">
        <w:rPr>
          <w:sz w:val="16"/>
          <w:szCs w:val="16"/>
        </w:rPr>
        <w:t>et aantal Nederlandse participaties per organisatietype over de periode 2019-2024</w:t>
      </w:r>
      <w:r w:rsidRPr="00D27B9A">
        <w:rPr>
          <w:sz w:val="16"/>
          <w:szCs w:val="16"/>
        </w:rPr>
        <w:t xml:space="preserve">. </w:t>
      </w:r>
    </w:p>
    <w:tbl>
      <w:tblPr>
        <w:tblStyle w:val="ListTable4-Accent1"/>
        <w:tblW w:w="920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7699"/>
        <w:gridCol w:w="1510"/>
      </w:tblGrid>
      <w:tr w:rsidR="00E77DAB" w:rsidRPr="00E2759D" w14:paraId="3611468D" w14:textId="77777777" w:rsidTr="009E758C">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7699" w:type="dxa"/>
            <w:tcBorders>
              <w:top w:val="none" w:sz="0" w:space="0" w:color="auto"/>
              <w:left w:val="none" w:sz="0" w:space="0" w:color="auto"/>
              <w:bottom w:val="none" w:sz="0" w:space="0" w:color="auto"/>
            </w:tcBorders>
            <w:shd w:val="clear" w:color="auto" w:fill="4F7AFF" w:themeFill="accent3"/>
            <w:noWrap/>
            <w:hideMark/>
          </w:tcPr>
          <w:p w14:paraId="73F2261F" w14:textId="77777777" w:rsidR="00E77DAB" w:rsidRPr="008C1129" w:rsidRDefault="00E77DAB" w:rsidP="00737F40">
            <w:pPr>
              <w:rPr>
                <w:kern w:val="2"/>
                <w14:ligatures w14:val="standardContextual"/>
              </w:rPr>
            </w:pPr>
            <w:r w:rsidRPr="008C1129">
              <w:rPr>
                <w:kern w:val="2"/>
                <w14:ligatures w14:val="standardContextual"/>
              </w:rPr>
              <w:t>Type</w:t>
            </w:r>
          </w:p>
        </w:tc>
        <w:tc>
          <w:tcPr>
            <w:tcW w:w="1510" w:type="dxa"/>
            <w:tcBorders>
              <w:top w:val="none" w:sz="0" w:space="0" w:color="auto"/>
              <w:bottom w:val="none" w:sz="0" w:space="0" w:color="auto"/>
              <w:right w:val="none" w:sz="0" w:space="0" w:color="auto"/>
            </w:tcBorders>
            <w:shd w:val="clear" w:color="auto" w:fill="4F7AFF" w:themeFill="accent3"/>
            <w:noWrap/>
            <w:hideMark/>
          </w:tcPr>
          <w:p w14:paraId="2BAD653B" w14:textId="77777777" w:rsidR="00E77DAB" w:rsidRPr="008C1129" w:rsidRDefault="00E77DAB" w:rsidP="00737F40">
            <w:pPr>
              <w:jc w:val="right"/>
              <w:cnfStyle w:val="100000000000" w:firstRow="1" w:lastRow="0" w:firstColumn="0" w:lastColumn="0" w:oddVBand="0" w:evenVBand="0" w:oddHBand="0" w:evenHBand="0" w:firstRowFirstColumn="0" w:firstRowLastColumn="0" w:lastRowFirstColumn="0" w:lastRowLastColumn="0"/>
              <w:rPr>
                <w:kern w:val="2"/>
                <w14:ligatures w14:val="standardContextual"/>
              </w:rPr>
            </w:pPr>
            <w:r w:rsidRPr="008C1129">
              <w:rPr>
                <w:kern w:val="2"/>
                <w14:ligatures w14:val="standardContextual"/>
              </w:rPr>
              <w:t>Aantal participaties</w:t>
            </w:r>
          </w:p>
        </w:tc>
      </w:tr>
      <w:tr w:rsidR="00AE580E" w:rsidRPr="00E2759D" w14:paraId="7CB0EBF1" w14:textId="77777777" w:rsidTr="009E758C">
        <w:trPr>
          <w:cnfStyle w:val="000000100000" w:firstRow="0" w:lastRow="0" w:firstColumn="0" w:lastColumn="0" w:oddVBand="0" w:evenVBand="0" w:oddHBand="1"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7699" w:type="dxa"/>
            <w:shd w:val="clear" w:color="auto" w:fill="B8C9FF" w:themeFill="accent3" w:themeFillTint="66"/>
            <w:noWrap/>
            <w:hideMark/>
          </w:tcPr>
          <w:p w14:paraId="4FCC58F4" w14:textId="77777777" w:rsidR="00E77DAB" w:rsidRPr="008C1129" w:rsidRDefault="00E77DAB" w:rsidP="00737F40">
            <w:pPr>
              <w:rPr>
                <w:b w:val="0"/>
                <w:bCs w:val="0"/>
                <w:kern w:val="2"/>
                <w14:ligatures w14:val="standardContextual"/>
              </w:rPr>
            </w:pPr>
            <w:r w:rsidRPr="008C1129">
              <w:rPr>
                <w:b w:val="0"/>
                <w:bCs w:val="0"/>
                <w:kern w:val="2"/>
                <w14:ligatures w14:val="standardContextual"/>
              </w:rPr>
              <w:t>Nederlandse organisaties zonder (noemenswaardige) internationale vestigingen (n=42)</w:t>
            </w:r>
          </w:p>
        </w:tc>
        <w:tc>
          <w:tcPr>
            <w:tcW w:w="1510" w:type="dxa"/>
            <w:shd w:val="clear" w:color="auto" w:fill="B8C9FF" w:themeFill="accent3" w:themeFillTint="66"/>
            <w:noWrap/>
            <w:hideMark/>
          </w:tcPr>
          <w:p w14:paraId="6D7D5849" w14:textId="77777777" w:rsidR="00E77DAB" w:rsidRPr="008C1129" w:rsidRDefault="00E77DAB" w:rsidP="00737F40">
            <w:pPr>
              <w:jc w:val="right"/>
              <w:cnfStyle w:val="000000100000" w:firstRow="0" w:lastRow="0" w:firstColumn="0" w:lastColumn="0" w:oddVBand="0" w:evenVBand="0" w:oddHBand="1" w:evenHBand="0" w:firstRowFirstColumn="0" w:firstRowLastColumn="0" w:lastRowFirstColumn="0" w:lastRowLastColumn="0"/>
              <w:rPr>
                <w:kern w:val="2"/>
                <w14:ligatures w14:val="standardContextual"/>
              </w:rPr>
            </w:pPr>
            <w:r w:rsidRPr="00E9468C">
              <w:t>1558</w:t>
            </w:r>
          </w:p>
        </w:tc>
      </w:tr>
      <w:tr w:rsidR="00AE580E" w:rsidRPr="00E2759D" w14:paraId="624E7B95" w14:textId="77777777" w:rsidTr="009E758C">
        <w:trPr>
          <w:trHeight w:val="123"/>
        </w:trPr>
        <w:tc>
          <w:tcPr>
            <w:cnfStyle w:val="001000000000" w:firstRow="0" w:lastRow="0" w:firstColumn="1" w:lastColumn="0" w:oddVBand="0" w:evenVBand="0" w:oddHBand="0" w:evenHBand="0" w:firstRowFirstColumn="0" w:firstRowLastColumn="0" w:lastRowFirstColumn="0" w:lastRowLastColumn="0"/>
            <w:tcW w:w="7699" w:type="dxa"/>
            <w:shd w:val="clear" w:color="auto" w:fill="DBE4FF" w:themeFill="accent3" w:themeFillTint="33"/>
            <w:noWrap/>
            <w:hideMark/>
          </w:tcPr>
          <w:p w14:paraId="2A586D78" w14:textId="77777777" w:rsidR="00E77DAB" w:rsidRPr="008C1129" w:rsidRDefault="00E77DAB" w:rsidP="00737F40">
            <w:pPr>
              <w:rPr>
                <w:b w:val="0"/>
                <w:bCs w:val="0"/>
                <w:kern w:val="2"/>
                <w14:ligatures w14:val="standardContextual"/>
              </w:rPr>
            </w:pPr>
            <w:r w:rsidRPr="008C1129">
              <w:rPr>
                <w:b w:val="0"/>
                <w:bCs w:val="0"/>
                <w:kern w:val="2"/>
                <w14:ligatures w14:val="standardContextual"/>
              </w:rPr>
              <w:t>Nederlandse organisaties met internationale vestigingen (n=5)</w:t>
            </w:r>
          </w:p>
        </w:tc>
        <w:tc>
          <w:tcPr>
            <w:tcW w:w="1510" w:type="dxa"/>
            <w:shd w:val="clear" w:color="auto" w:fill="DBE4FF" w:themeFill="accent3" w:themeFillTint="33"/>
            <w:noWrap/>
            <w:hideMark/>
          </w:tcPr>
          <w:p w14:paraId="1D6C643F" w14:textId="77777777" w:rsidR="00E77DAB" w:rsidRPr="008C1129" w:rsidRDefault="00E77DAB" w:rsidP="00737F40">
            <w:pPr>
              <w:jc w:val="right"/>
              <w:cnfStyle w:val="000000000000" w:firstRow="0" w:lastRow="0" w:firstColumn="0" w:lastColumn="0" w:oddVBand="0" w:evenVBand="0" w:oddHBand="0" w:evenHBand="0" w:firstRowFirstColumn="0" w:firstRowLastColumn="0" w:lastRowFirstColumn="0" w:lastRowLastColumn="0"/>
              <w:rPr>
                <w:kern w:val="2"/>
                <w14:ligatures w14:val="standardContextual"/>
              </w:rPr>
            </w:pPr>
            <w:r w:rsidRPr="00E9468C">
              <w:t>1237</w:t>
            </w:r>
          </w:p>
        </w:tc>
      </w:tr>
      <w:tr w:rsidR="00AE580E" w:rsidRPr="00E2759D" w14:paraId="2E36B623" w14:textId="77777777" w:rsidTr="009E758C">
        <w:trPr>
          <w:cnfStyle w:val="000000100000" w:firstRow="0" w:lastRow="0" w:firstColumn="0" w:lastColumn="0" w:oddVBand="0" w:evenVBand="0" w:oddHBand="1" w:evenHBand="0" w:firstRowFirstColumn="0" w:firstRowLastColumn="0" w:lastRowFirstColumn="0" w:lastRowLastColumn="0"/>
          <w:trHeight w:val="205"/>
        </w:trPr>
        <w:tc>
          <w:tcPr>
            <w:cnfStyle w:val="001000000000" w:firstRow="0" w:lastRow="0" w:firstColumn="1" w:lastColumn="0" w:oddVBand="0" w:evenVBand="0" w:oddHBand="0" w:evenHBand="0" w:firstRowFirstColumn="0" w:firstRowLastColumn="0" w:lastRowFirstColumn="0" w:lastRowLastColumn="0"/>
            <w:tcW w:w="7699" w:type="dxa"/>
            <w:shd w:val="clear" w:color="auto" w:fill="B8C9FF" w:themeFill="accent3" w:themeFillTint="66"/>
            <w:noWrap/>
            <w:hideMark/>
          </w:tcPr>
          <w:p w14:paraId="77E7F3E5" w14:textId="77777777" w:rsidR="00E77DAB" w:rsidRPr="008C1129" w:rsidRDefault="00E77DAB" w:rsidP="00737F40">
            <w:pPr>
              <w:rPr>
                <w:b w:val="0"/>
                <w:bCs w:val="0"/>
                <w:kern w:val="2"/>
                <w14:ligatures w14:val="standardContextual"/>
              </w:rPr>
            </w:pPr>
            <w:r w:rsidRPr="008C1129">
              <w:rPr>
                <w:b w:val="0"/>
                <w:bCs w:val="0"/>
                <w:kern w:val="2"/>
                <w14:ligatures w14:val="standardContextual"/>
              </w:rPr>
              <w:t>Nederlandse vestigingen van buitenlandse organisaties (n=16)</w:t>
            </w:r>
          </w:p>
        </w:tc>
        <w:tc>
          <w:tcPr>
            <w:tcW w:w="1510" w:type="dxa"/>
            <w:shd w:val="clear" w:color="auto" w:fill="B8C9FF" w:themeFill="accent3" w:themeFillTint="66"/>
            <w:noWrap/>
            <w:hideMark/>
          </w:tcPr>
          <w:p w14:paraId="18848032" w14:textId="77777777" w:rsidR="00E77DAB" w:rsidRPr="008C1129" w:rsidRDefault="00E77DAB" w:rsidP="00737F40">
            <w:pPr>
              <w:jc w:val="right"/>
              <w:cnfStyle w:val="000000100000" w:firstRow="0" w:lastRow="0" w:firstColumn="0" w:lastColumn="0" w:oddVBand="0" w:evenVBand="0" w:oddHBand="1" w:evenHBand="0" w:firstRowFirstColumn="0" w:firstRowLastColumn="0" w:lastRowFirstColumn="0" w:lastRowLastColumn="0"/>
              <w:rPr>
                <w:kern w:val="2"/>
                <w14:ligatures w14:val="standardContextual"/>
              </w:rPr>
            </w:pPr>
            <w:r w:rsidRPr="00E9468C">
              <w:t>7435</w:t>
            </w:r>
          </w:p>
        </w:tc>
      </w:tr>
      <w:tr w:rsidR="00AE580E" w:rsidRPr="00E2759D" w14:paraId="58159FF8" w14:textId="77777777" w:rsidTr="009E758C">
        <w:trPr>
          <w:trHeight w:val="272"/>
        </w:trPr>
        <w:tc>
          <w:tcPr>
            <w:cnfStyle w:val="001000000000" w:firstRow="0" w:lastRow="0" w:firstColumn="1" w:lastColumn="0" w:oddVBand="0" w:evenVBand="0" w:oddHBand="0" w:evenHBand="0" w:firstRowFirstColumn="0" w:firstRowLastColumn="0" w:lastRowFirstColumn="0" w:lastRowLastColumn="0"/>
            <w:tcW w:w="7699" w:type="dxa"/>
            <w:shd w:val="clear" w:color="auto" w:fill="DBE4FF" w:themeFill="accent3" w:themeFillTint="33"/>
            <w:noWrap/>
            <w:hideMark/>
          </w:tcPr>
          <w:p w14:paraId="03F62A7F" w14:textId="77777777" w:rsidR="00E77DAB" w:rsidRPr="008C1129" w:rsidRDefault="00E77DAB" w:rsidP="00737F40">
            <w:pPr>
              <w:rPr>
                <w:b w:val="0"/>
                <w:bCs w:val="0"/>
                <w:kern w:val="2"/>
                <w14:ligatures w14:val="standardContextual"/>
              </w:rPr>
            </w:pPr>
            <w:r w:rsidRPr="008C1129">
              <w:rPr>
                <w:b w:val="0"/>
                <w:bCs w:val="0"/>
                <w:kern w:val="2"/>
                <w14:ligatures w14:val="standardContextual"/>
              </w:rPr>
              <w:t>Formele vertegenwoordigers van de Nederlandse overheid (n=1)</w:t>
            </w:r>
          </w:p>
        </w:tc>
        <w:tc>
          <w:tcPr>
            <w:tcW w:w="1510" w:type="dxa"/>
            <w:shd w:val="clear" w:color="auto" w:fill="DBE4FF" w:themeFill="accent3" w:themeFillTint="33"/>
            <w:noWrap/>
            <w:hideMark/>
          </w:tcPr>
          <w:p w14:paraId="15C8EC15" w14:textId="77777777" w:rsidR="00E77DAB" w:rsidRPr="008C1129" w:rsidRDefault="00E77DAB" w:rsidP="00737F40">
            <w:pPr>
              <w:jc w:val="right"/>
              <w:cnfStyle w:val="000000000000" w:firstRow="0" w:lastRow="0" w:firstColumn="0" w:lastColumn="0" w:oddVBand="0" w:evenVBand="0" w:oddHBand="0" w:evenHBand="0" w:firstRowFirstColumn="0" w:firstRowLastColumn="0" w:lastRowFirstColumn="0" w:lastRowLastColumn="0"/>
              <w:rPr>
                <w:kern w:val="2"/>
                <w14:ligatures w14:val="standardContextual"/>
              </w:rPr>
            </w:pPr>
            <w:r w:rsidRPr="00E9468C">
              <w:t>732</w:t>
            </w:r>
          </w:p>
        </w:tc>
      </w:tr>
      <w:tr w:rsidR="00AE580E" w:rsidRPr="00E2759D" w14:paraId="7290AA87" w14:textId="77777777" w:rsidTr="009E758C">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7699" w:type="dxa"/>
            <w:shd w:val="clear" w:color="auto" w:fill="B8C9FF" w:themeFill="accent3" w:themeFillTint="66"/>
            <w:noWrap/>
            <w:hideMark/>
          </w:tcPr>
          <w:p w14:paraId="50A6CBBA" w14:textId="77777777" w:rsidR="00E77DAB" w:rsidRPr="008C1129" w:rsidRDefault="00E77DAB" w:rsidP="00737F40">
            <w:pPr>
              <w:rPr>
                <w:b w:val="0"/>
                <w:bCs w:val="0"/>
                <w:kern w:val="2"/>
                <w14:ligatures w14:val="standardContextual"/>
              </w:rPr>
            </w:pPr>
            <w:r w:rsidRPr="008C1129">
              <w:rPr>
                <w:b w:val="0"/>
                <w:bCs w:val="0"/>
                <w:kern w:val="2"/>
                <w14:ligatures w14:val="standardContextual"/>
              </w:rPr>
              <w:t>Organisaties van de Nederlandse overheid, waaronder Rijksoverheid, provincies, gemeenten, waterschappen, ZBO</w:t>
            </w:r>
            <w:r>
              <w:rPr>
                <w:b w:val="0"/>
                <w:bCs w:val="0"/>
                <w:kern w:val="2"/>
                <w14:ligatures w14:val="standardContextual"/>
              </w:rPr>
              <w:t>’</w:t>
            </w:r>
            <w:r w:rsidRPr="008C1129">
              <w:rPr>
                <w:b w:val="0"/>
                <w:bCs w:val="0"/>
                <w:kern w:val="2"/>
                <w14:ligatures w14:val="standardContextual"/>
              </w:rPr>
              <w:t>s en overheidsstichtingen (n=10)</w:t>
            </w:r>
          </w:p>
        </w:tc>
        <w:tc>
          <w:tcPr>
            <w:tcW w:w="1510" w:type="dxa"/>
            <w:shd w:val="clear" w:color="auto" w:fill="B8C9FF" w:themeFill="accent3" w:themeFillTint="66"/>
            <w:noWrap/>
            <w:hideMark/>
          </w:tcPr>
          <w:p w14:paraId="29E28839" w14:textId="77777777" w:rsidR="00E77DAB" w:rsidRPr="008C1129" w:rsidRDefault="00E77DAB" w:rsidP="00737F40">
            <w:pPr>
              <w:jc w:val="right"/>
              <w:cnfStyle w:val="000000100000" w:firstRow="0" w:lastRow="0" w:firstColumn="0" w:lastColumn="0" w:oddVBand="0" w:evenVBand="0" w:oddHBand="1" w:evenHBand="0" w:firstRowFirstColumn="0" w:firstRowLastColumn="0" w:lastRowFirstColumn="0" w:lastRowLastColumn="0"/>
              <w:rPr>
                <w:kern w:val="2"/>
                <w14:ligatures w14:val="standardContextual"/>
              </w:rPr>
            </w:pPr>
            <w:r w:rsidRPr="00E9468C">
              <w:t>162</w:t>
            </w:r>
          </w:p>
        </w:tc>
      </w:tr>
      <w:tr w:rsidR="00E77DAB" w:rsidRPr="00E2759D" w14:paraId="00DC5E48" w14:textId="77777777" w:rsidTr="009E758C">
        <w:trPr>
          <w:trHeight w:val="354"/>
        </w:trPr>
        <w:tc>
          <w:tcPr>
            <w:cnfStyle w:val="001000000000" w:firstRow="0" w:lastRow="0" w:firstColumn="1" w:lastColumn="0" w:oddVBand="0" w:evenVBand="0" w:oddHBand="0" w:evenHBand="0" w:firstRowFirstColumn="0" w:firstRowLastColumn="0" w:lastRowFirstColumn="0" w:lastRowLastColumn="0"/>
            <w:tcW w:w="7699" w:type="dxa"/>
            <w:shd w:val="clear" w:color="auto" w:fill="4F7AFF" w:themeFill="accent3"/>
            <w:noWrap/>
          </w:tcPr>
          <w:p w14:paraId="32EAE33F" w14:textId="77777777" w:rsidR="00E77DAB" w:rsidRPr="008C1129" w:rsidRDefault="00E77DAB" w:rsidP="00737F40">
            <w:pPr>
              <w:jc w:val="right"/>
              <w:rPr>
                <w:kern w:val="2"/>
                <w14:ligatures w14:val="standardContextual"/>
              </w:rPr>
            </w:pPr>
            <w:r w:rsidRPr="007C49AC">
              <w:rPr>
                <w:color w:val="FFFFFF" w:themeColor="background1"/>
                <w:kern w:val="2"/>
                <w14:ligatures w14:val="standardContextual"/>
              </w:rPr>
              <w:t>Totaal</w:t>
            </w:r>
          </w:p>
        </w:tc>
        <w:tc>
          <w:tcPr>
            <w:tcW w:w="1510" w:type="dxa"/>
            <w:shd w:val="clear" w:color="auto" w:fill="DBE4FF" w:themeFill="accent3" w:themeFillTint="33"/>
            <w:noWrap/>
          </w:tcPr>
          <w:p w14:paraId="781CB86E" w14:textId="77777777" w:rsidR="00E77DAB" w:rsidRPr="008C1129" w:rsidRDefault="00E77DAB" w:rsidP="00737F40">
            <w:pPr>
              <w:jc w:val="right"/>
              <w:cnfStyle w:val="000000000000" w:firstRow="0" w:lastRow="0" w:firstColumn="0" w:lastColumn="0" w:oddVBand="0" w:evenVBand="0" w:oddHBand="0" w:evenHBand="0" w:firstRowFirstColumn="0" w:firstRowLastColumn="0" w:lastRowFirstColumn="0" w:lastRowLastColumn="0"/>
              <w:rPr>
                <w:b/>
                <w:bCs/>
                <w:kern w:val="2"/>
                <w14:ligatures w14:val="standardContextual"/>
              </w:rPr>
            </w:pPr>
            <w:r w:rsidRPr="005A331F">
              <w:rPr>
                <w:b/>
                <w:bCs/>
                <w:kern w:val="2"/>
                <w14:ligatures w14:val="standardContextual"/>
              </w:rPr>
              <w:t>11.124</w:t>
            </w:r>
          </w:p>
        </w:tc>
      </w:tr>
    </w:tbl>
    <w:p w14:paraId="6D99592F" w14:textId="03F6DB38" w:rsidR="00D906FF" w:rsidRDefault="00D906FF" w:rsidP="00707363">
      <w:pPr>
        <w:pStyle w:val="Paragraph0"/>
        <w:rPr>
          <w:sz w:val="16"/>
          <w:szCs w:val="16"/>
        </w:rPr>
      </w:pPr>
      <w:r>
        <w:rPr>
          <w:sz w:val="16"/>
          <w:szCs w:val="16"/>
        </w:rPr>
        <w:t>Toelichting:</w:t>
      </w:r>
      <w:r w:rsidRPr="00D27B9A">
        <w:rPr>
          <w:sz w:val="16"/>
          <w:szCs w:val="16"/>
        </w:rPr>
        <w:t xml:space="preserve"> Van het totaal ontbreken IEC en ISO omdat daar geen koppeling met een organisatie gemaakt kan worden.</w:t>
      </w:r>
      <w:r w:rsidR="001335EA">
        <w:rPr>
          <w:sz w:val="16"/>
          <w:szCs w:val="16"/>
        </w:rPr>
        <w:t xml:space="preserve"> De n staat voor het aantal geïdentificeerde unieke organisaties in de categorie.</w:t>
      </w:r>
    </w:p>
    <w:p w14:paraId="6CA4DB13" w14:textId="5EA4A6A1" w:rsidR="00E77DAB" w:rsidRDefault="00E77DAB" w:rsidP="00707363">
      <w:pPr>
        <w:pStyle w:val="Paragraph0"/>
      </w:pPr>
      <w:r>
        <w:lastRenderedPageBreak/>
        <w:t xml:space="preserve">Verreweg de grootste groep deelnames wordt </w:t>
      </w:r>
      <w:r w:rsidRPr="00AD2FD9">
        <w:rPr>
          <w:rStyle w:val="Stijl3Char"/>
          <w:b w:val="0"/>
          <w:bCs w:val="0"/>
        </w:rPr>
        <w:t>gevormd door</w:t>
      </w:r>
      <w:r w:rsidRPr="00A849FA">
        <w:rPr>
          <w:rStyle w:val="Stijl3Char"/>
        </w:rPr>
        <w:t xml:space="preserve"> Nederlandse vestigingen van buitenlandse organisaties</w:t>
      </w:r>
      <w:r w:rsidRPr="00654A6F">
        <w:t>.</w:t>
      </w:r>
      <w:r>
        <w:t xml:space="preserve"> Hierbij moet in veel gevallen een kanttekening worden geplaatst: de Nederlandse belanghebbenden zijn geïdentificeerd op basis van naam, met als referentiemateriaal de lijst van NEN-leden en andere indicatoren dat zij mogelijk Nederlands zijn. In enkele gevallen bleek het goed mogelijk om Nederlandse vertegenwoordiging aan te wijzen, omdat de organisaties ook als zodanig geregistreerd zijn bij de SDO, zoals bij ETSI. In andere gevallen werkt herleiding op naam, waar bijvoorbeeld een vertegenwoordiger van een groot Amerikaans softwarebedrijf met vestigingen in Nederland wordt aangemerkt als Nederlandse belanghebbende. Het gevolg hiervan is dat de multinational, wanneer distinctie tussen de Nederlandse tak en andere takken niet te maken is, telt als Nederlandse belanghebbende. Dit geldt andersom ook voor Nederlandse organisaties met buitenlandse vestigingen.</w:t>
      </w:r>
    </w:p>
    <w:p w14:paraId="0B755A79" w14:textId="082E055A" w:rsidR="00E77DAB" w:rsidRDefault="00E77DAB" w:rsidP="00707363">
      <w:pPr>
        <w:pStyle w:val="Paragraph0"/>
      </w:pPr>
      <w:r>
        <w:t xml:space="preserve">Binnen de afbakening van dit onderzoek wordt de formele vertegenwoordiging van de Nederlandse overheid waargenomen door het ministerie van Economische Zaken, in de rol van verantwoordelijke voor Nederlandse participaties. Het komt voor dat specifieke Nederlandse overheidsorganisaties participeren in het opstellen van </w:t>
      </w:r>
      <w:r w:rsidR="00DB5A39">
        <w:t xml:space="preserve">standaarden </w:t>
      </w:r>
      <w:r>
        <w:t xml:space="preserve">op onderwerpen, zoals bijvoorbeeld Rijkswaterstaat op </w:t>
      </w:r>
      <w:r w:rsidRPr="008C395E">
        <w:t>asset management</w:t>
      </w:r>
      <w:r>
        <w:t>.</w:t>
      </w:r>
    </w:p>
    <w:p w14:paraId="4FF7D0D8" w14:textId="574352DC" w:rsidR="00E77DAB" w:rsidRPr="005B0E1A" w:rsidRDefault="00E77DAB" w:rsidP="000E4242">
      <w:pPr>
        <w:pStyle w:val="Heading2"/>
        <w:numPr>
          <w:ilvl w:val="1"/>
          <w:numId w:val="39"/>
        </w:numPr>
        <w:spacing w:line="288" w:lineRule="auto"/>
      </w:pPr>
      <w:bookmarkStart w:id="117" w:name="_Toc191561606"/>
      <w:r w:rsidRPr="005B0E1A">
        <w:t>Trends in Nederlandse vertegenwoordiging</w:t>
      </w:r>
      <w:bookmarkEnd w:id="117"/>
    </w:p>
    <w:p w14:paraId="60AEB08D" w14:textId="4030B8B5" w:rsidR="00E77DAB" w:rsidRDefault="00E77DAB" w:rsidP="00707363">
      <w:pPr>
        <w:pStyle w:val="Paragraph0"/>
      </w:pPr>
      <w:r w:rsidRPr="1B12DF6E">
        <w:t xml:space="preserve">Nederlandse participatie door de tijd is meetbaar qua aanwezigheid bij vergaderingen en </w:t>
      </w:r>
      <w:r w:rsidRPr="00E273B8">
        <w:t>qua inbreng van technische contributies bij 3GPP, ETSI, IETF, IEC en ISO. Voor ITU zijn gegevens van technische contributies voor een deel van de werkgroepen beschikbaar, maar geen van die technische contributies is gedaan door een organisatie die ais aangemerkt als Nederlandse belanghebbende. Wel zijn er Nederlandse belanghebbenden lid die niet terugkomen in de onderzoeksgegevens</w:t>
      </w:r>
      <w:r>
        <w:t>, vermoedelijk omdat het verzamelen van data binnen ITU niet volledig kon worden uitgevoerd.</w:t>
      </w:r>
    </w:p>
    <w:p w14:paraId="28B7F388" w14:textId="755F82E4" w:rsidR="00E77DAB" w:rsidRDefault="00E77DAB" w:rsidP="00707363">
      <w:pPr>
        <w:pStyle w:val="Heading3"/>
      </w:pPr>
      <w:bookmarkStart w:id="118" w:name="_Toc187660816"/>
      <w:bookmarkStart w:id="119" w:name="_Toc187660843"/>
      <w:bookmarkStart w:id="120" w:name="_Toc188707992"/>
      <w:bookmarkStart w:id="121" w:name="_Toc188863914"/>
      <w:bookmarkStart w:id="122" w:name="_Toc189313417"/>
      <w:bookmarkStart w:id="123" w:name="_Toc189313870"/>
      <w:r>
        <w:t xml:space="preserve">Aantal </w:t>
      </w:r>
      <w:r w:rsidR="002E5D6F">
        <w:t xml:space="preserve">individuele </w:t>
      </w:r>
      <w:r w:rsidR="00C917F8" w:rsidRPr="004F5E02">
        <w:t>Nederlan</w:t>
      </w:r>
      <w:r w:rsidR="00A96012" w:rsidRPr="004F5E02">
        <w:t>dse</w:t>
      </w:r>
      <w:r w:rsidR="00A96012">
        <w:t xml:space="preserve"> </w:t>
      </w:r>
      <w:r w:rsidR="002E5D6F">
        <w:t>deelnames</w:t>
      </w:r>
      <w:r>
        <w:t xml:space="preserve"> over tijd</w:t>
      </w:r>
      <w:bookmarkEnd w:id="118"/>
      <w:bookmarkEnd w:id="119"/>
      <w:bookmarkEnd w:id="120"/>
      <w:bookmarkEnd w:id="121"/>
      <w:bookmarkEnd w:id="122"/>
      <w:bookmarkEnd w:id="123"/>
    </w:p>
    <w:p w14:paraId="17BE262D" w14:textId="1040A1AE" w:rsidR="007248AB" w:rsidRDefault="00E77DAB" w:rsidP="00707363">
      <w:pPr>
        <w:pStyle w:val="Paragraph0"/>
      </w:pPr>
      <w:r w:rsidRPr="005C286C">
        <w:rPr>
          <w:rStyle w:val="Stijl3Char"/>
        </w:rPr>
        <w:fldChar w:fldCharType="begin"/>
      </w:r>
      <w:r w:rsidRPr="005C286C">
        <w:rPr>
          <w:rStyle w:val="Stijl3Char"/>
        </w:rPr>
        <w:instrText xml:space="preserve"> REF _Ref188519373 \h  \* MERGEFORMAT </w:instrText>
      </w:r>
      <w:r w:rsidRPr="005C286C">
        <w:rPr>
          <w:rStyle w:val="Stijl3Char"/>
        </w:rPr>
      </w:r>
      <w:r w:rsidRPr="005C286C">
        <w:rPr>
          <w:rStyle w:val="Stijl3Char"/>
        </w:rPr>
        <w:fldChar w:fldCharType="separate"/>
      </w:r>
      <w:r w:rsidR="008B5A1A" w:rsidRPr="008B5A1A">
        <w:rPr>
          <w:rStyle w:val="Stijl3Char"/>
        </w:rPr>
        <w:t xml:space="preserve">Tabel </w:t>
      </w:r>
      <w:r w:rsidR="00880B40" w:rsidRPr="00880B40">
        <w:rPr>
          <w:rStyle w:val="Stijl3Char"/>
        </w:rPr>
        <w:fldChar w:fldCharType="begin"/>
      </w:r>
      <w:r w:rsidR="00880B40" w:rsidRPr="00880B40">
        <w:rPr>
          <w:rStyle w:val="Stijl3Char"/>
        </w:rPr>
        <w:instrText xml:space="preserve"> SEQ Tabel \* ARABIC </w:instrText>
      </w:r>
      <w:r w:rsidR="00880B40" w:rsidRPr="00880B40">
        <w:rPr>
          <w:rStyle w:val="Stijl3Char"/>
        </w:rPr>
        <w:fldChar w:fldCharType="separate"/>
      </w:r>
      <w:r w:rsidR="00880B40" w:rsidRPr="00880B40">
        <w:rPr>
          <w:rStyle w:val="Stijl3Char"/>
        </w:rPr>
        <w:t>4</w:t>
      </w:r>
      <w:r w:rsidR="00880B40" w:rsidRPr="00880B40">
        <w:rPr>
          <w:rStyle w:val="Stijl3Char"/>
        </w:rPr>
        <w:fldChar w:fldCharType="end"/>
      </w:r>
      <w:r w:rsidRPr="005C286C">
        <w:rPr>
          <w:rStyle w:val="Stijl3Char"/>
        </w:rPr>
        <w:fldChar w:fldCharType="end"/>
      </w:r>
      <w:r>
        <w:t xml:space="preserve"> laat het </w:t>
      </w:r>
      <w:r w:rsidRPr="002C0951">
        <w:t>absolute aantal</w:t>
      </w:r>
      <w:r w:rsidR="008B4641">
        <w:t xml:space="preserve"> </w:t>
      </w:r>
      <w:r w:rsidR="008B4641" w:rsidRPr="004F5E02">
        <w:t>Nederlandse</w:t>
      </w:r>
      <w:r>
        <w:t xml:space="preserve"> participaties over tijd zien. Participatie in de vorm van aanwezigheid bij bijeenkomsten van de </w:t>
      </w:r>
      <w:proofErr w:type="spellStart"/>
      <w:r w:rsidR="001D3461">
        <w:t>SDO’s</w:t>
      </w:r>
      <w:proofErr w:type="spellEnd"/>
      <w:r>
        <w:t xml:space="preserve"> en hun werkgroepen, is </w:t>
      </w:r>
      <w:r w:rsidRPr="006D1CAE">
        <w:t>over</w:t>
      </w:r>
      <w:r>
        <w:t xml:space="preserve"> tijd toegenomen, met weliswaar een dip in ETSI en IETF in 2023 en bij IEC in 2020. Bij IETF is de gemeten participatie constant sinds 2020. De afname bij ETSI van 2020 op 2023 is dus niet consistent met de algemene trends in participatie.</w:t>
      </w:r>
    </w:p>
    <w:p w14:paraId="6A46BB1D" w14:textId="5DC4AB65" w:rsidR="00E77DAB" w:rsidRDefault="0089747D" w:rsidP="000B3AFC">
      <w:r>
        <w:br w:type="page"/>
      </w:r>
    </w:p>
    <w:p w14:paraId="1500D3B4" w14:textId="2EBF77C6" w:rsidR="00362798" w:rsidRDefault="00362798" w:rsidP="00362798">
      <w:pPr>
        <w:pStyle w:val="Caption"/>
        <w:keepNext/>
      </w:pPr>
      <w:r w:rsidRPr="00C42C4F">
        <w:rPr>
          <w:sz w:val="16"/>
          <w:szCs w:val="16"/>
        </w:rPr>
        <w:lastRenderedPageBreak/>
        <w:t xml:space="preserve">Tabel </w:t>
      </w:r>
      <w:r w:rsidRPr="00C42C4F">
        <w:rPr>
          <w:sz w:val="16"/>
          <w:szCs w:val="16"/>
        </w:rPr>
        <w:fldChar w:fldCharType="begin"/>
      </w:r>
      <w:r w:rsidRPr="00C42C4F">
        <w:rPr>
          <w:sz w:val="16"/>
          <w:szCs w:val="16"/>
        </w:rPr>
        <w:instrText xml:space="preserve"> SEQ Tabel \* ARABIC </w:instrText>
      </w:r>
      <w:r w:rsidRPr="00C42C4F">
        <w:rPr>
          <w:sz w:val="16"/>
          <w:szCs w:val="16"/>
        </w:rPr>
        <w:fldChar w:fldCharType="separate"/>
      </w:r>
      <w:r w:rsidR="0058380D">
        <w:rPr>
          <w:noProof/>
          <w:sz w:val="16"/>
          <w:szCs w:val="16"/>
        </w:rPr>
        <w:t>4</w:t>
      </w:r>
      <w:r w:rsidRPr="00C42C4F">
        <w:rPr>
          <w:sz w:val="16"/>
          <w:szCs w:val="16"/>
        </w:rPr>
        <w:fldChar w:fldCharType="end"/>
      </w:r>
      <w:r w:rsidRPr="00C42C4F">
        <w:rPr>
          <w:sz w:val="16"/>
          <w:szCs w:val="16"/>
        </w:rPr>
        <w:t xml:space="preserve"> </w:t>
      </w:r>
      <w:r w:rsidR="00C42C4F" w:rsidRPr="00C42C4F">
        <w:rPr>
          <w:sz w:val="16"/>
          <w:szCs w:val="16"/>
        </w:rPr>
        <w:t>Het aantal Nederlandse participaties over tijd (absoluut</w:t>
      </w:r>
      <w:proofErr w:type="gramStart"/>
      <w:r w:rsidR="00C42C4F" w:rsidRPr="00C42C4F">
        <w:rPr>
          <w:sz w:val="16"/>
          <w:szCs w:val="16"/>
        </w:rPr>
        <w:t>).</w:t>
      </w:r>
      <w:r w:rsidRPr="00C42C4F">
        <w:rPr>
          <w:sz w:val="16"/>
          <w:szCs w:val="16"/>
        </w:rPr>
        <w:t>Voor</w:t>
      </w:r>
      <w:proofErr w:type="gramEnd"/>
      <w:r w:rsidRPr="00C42C4F">
        <w:rPr>
          <w:sz w:val="16"/>
          <w:szCs w:val="16"/>
        </w:rPr>
        <w:t xml:space="preserve"> ITU zijn technische contributies over tijd gevonden, maar daarvan kon geen enkele aan een Nederlandse belanghebbende worden gekoppeld</w:t>
      </w:r>
      <w:r w:rsidRPr="00784FD2">
        <w:t>.</w:t>
      </w:r>
    </w:p>
    <w:tbl>
      <w:tblPr>
        <w:tblStyle w:val="ListTable4-Accent1"/>
        <w:tblW w:w="3908"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414"/>
        <w:gridCol w:w="1133"/>
        <w:gridCol w:w="1276"/>
        <w:gridCol w:w="1133"/>
        <w:gridCol w:w="1135"/>
        <w:gridCol w:w="992"/>
      </w:tblGrid>
      <w:tr w:rsidR="00E77DAB" w:rsidRPr="009A0B47" w14:paraId="297579BA" w14:textId="77777777" w:rsidTr="005A331F">
        <w:trPr>
          <w:cnfStyle w:val="100000000000" w:firstRow="1" w:lastRow="0" w:firstColumn="0" w:lastColumn="0" w:oddVBand="0" w:evenVBand="0" w:oddHBand="0" w:evenHBand="0" w:firstRowFirstColumn="0" w:firstRowLastColumn="0" w:lastRowFirstColumn="0" w:lastRowLastColumn="0"/>
          <w:trHeight w:val="300"/>
          <w:tblHeader/>
        </w:trPr>
        <w:tc>
          <w:tcPr>
            <w:cnfStyle w:val="001000000000" w:firstRow="0" w:lastRow="0" w:firstColumn="1" w:lastColumn="0" w:oddVBand="0" w:evenVBand="0" w:oddHBand="0" w:evenHBand="0" w:firstRowFirstColumn="0" w:firstRowLastColumn="0" w:lastRowFirstColumn="0" w:lastRowLastColumn="0"/>
            <w:tcW w:w="998" w:type="pct"/>
            <w:tcBorders>
              <w:top w:val="none" w:sz="0" w:space="0" w:color="auto"/>
              <w:left w:val="none" w:sz="0" w:space="0" w:color="auto"/>
              <w:bottom w:val="none" w:sz="0" w:space="0" w:color="auto"/>
            </w:tcBorders>
            <w:shd w:val="clear" w:color="auto" w:fill="4F7AFF" w:themeFill="accent3"/>
            <w:noWrap/>
            <w:hideMark/>
          </w:tcPr>
          <w:p w14:paraId="36853827" w14:textId="77777777" w:rsidR="00E77DAB" w:rsidRPr="008A59F6" w:rsidRDefault="00E77DAB" w:rsidP="00737F40">
            <w:pPr>
              <w:jc w:val="right"/>
              <w:rPr>
                <w:szCs w:val="20"/>
              </w:rPr>
            </w:pPr>
            <w:r w:rsidRPr="008A59F6">
              <w:rPr>
                <w:szCs w:val="20"/>
              </w:rPr>
              <w:t>Jaar</w:t>
            </w:r>
          </w:p>
        </w:tc>
        <w:tc>
          <w:tcPr>
            <w:tcW w:w="800" w:type="pct"/>
            <w:tcBorders>
              <w:top w:val="none" w:sz="0" w:space="0" w:color="auto"/>
              <w:bottom w:val="none" w:sz="0" w:space="0" w:color="auto"/>
            </w:tcBorders>
            <w:shd w:val="clear" w:color="auto" w:fill="4F7AFF" w:themeFill="accent3"/>
            <w:noWrap/>
            <w:hideMark/>
          </w:tcPr>
          <w:p w14:paraId="2FC80A3C"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szCs w:val="20"/>
              </w:rPr>
            </w:pPr>
            <w:r w:rsidRPr="008A59F6">
              <w:rPr>
                <w:szCs w:val="20"/>
              </w:rPr>
              <w:t>3GPP</w:t>
            </w:r>
          </w:p>
        </w:tc>
        <w:tc>
          <w:tcPr>
            <w:tcW w:w="901" w:type="pct"/>
            <w:tcBorders>
              <w:top w:val="none" w:sz="0" w:space="0" w:color="auto"/>
              <w:bottom w:val="none" w:sz="0" w:space="0" w:color="auto"/>
            </w:tcBorders>
            <w:shd w:val="clear" w:color="auto" w:fill="4F7AFF" w:themeFill="accent3"/>
            <w:noWrap/>
            <w:hideMark/>
          </w:tcPr>
          <w:p w14:paraId="283D6003"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szCs w:val="20"/>
              </w:rPr>
            </w:pPr>
            <w:r w:rsidRPr="008A59F6">
              <w:rPr>
                <w:szCs w:val="20"/>
              </w:rPr>
              <w:t>ETSI</w:t>
            </w:r>
          </w:p>
        </w:tc>
        <w:tc>
          <w:tcPr>
            <w:tcW w:w="800" w:type="pct"/>
            <w:tcBorders>
              <w:top w:val="none" w:sz="0" w:space="0" w:color="auto"/>
              <w:bottom w:val="none" w:sz="0" w:space="0" w:color="auto"/>
            </w:tcBorders>
            <w:shd w:val="clear" w:color="auto" w:fill="4F7AFF" w:themeFill="accent3"/>
            <w:noWrap/>
            <w:hideMark/>
          </w:tcPr>
          <w:p w14:paraId="5599201D"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szCs w:val="20"/>
              </w:rPr>
            </w:pPr>
            <w:r w:rsidRPr="008A59F6">
              <w:rPr>
                <w:szCs w:val="20"/>
              </w:rPr>
              <w:t>IETF</w:t>
            </w:r>
          </w:p>
        </w:tc>
        <w:tc>
          <w:tcPr>
            <w:tcW w:w="801" w:type="pct"/>
            <w:tcBorders>
              <w:top w:val="none" w:sz="0" w:space="0" w:color="auto"/>
              <w:bottom w:val="none" w:sz="0" w:space="0" w:color="auto"/>
            </w:tcBorders>
            <w:shd w:val="clear" w:color="auto" w:fill="4F7AFF" w:themeFill="accent3"/>
            <w:noWrap/>
            <w:hideMark/>
          </w:tcPr>
          <w:p w14:paraId="6E71EE3F"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szCs w:val="20"/>
              </w:rPr>
            </w:pPr>
            <w:r w:rsidRPr="008A59F6">
              <w:rPr>
                <w:szCs w:val="20"/>
              </w:rPr>
              <w:t>IEC</w:t>
            </w:r>
          </w:p>
        </w:tc>
        <w:tc>
          <w:tcPr>
            <w:tcW w:w="700" w:type="pct"/>
            <w:tcBorders>
              <w:top w:val="none" w:sz="0" w:space="0" w:color="auto"/>
              <w:bottom w:val="none" w:sz="0" w:space="0" w:color="auto"/>
              <w:right w:val="none" w:sz="0" w:space="0" w:color="auto"/>
            </w:tcBorders>
            <w:shd w:val="clear" w:color="auto" w:fill="4F7AFF" w:themeFill="accent3"/>
            <w:noWrap/>
            <w:hideMark/>
          </w:tcPr>
          <w:p w14:paraId="23CDCE71"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szCs w:val="20"/>
              </w:rPr>
            </w:pPr>
            <w:r w:rsidRPr="008A59F6">
              <w:rPr>
                <w:szCs w:val="20"/>
              </w:rPr>
              <w:t>ISO</w:t>
            </w:r>
          </w:p>
        </w:tc>
      </w:tr>
      <w:tr w:rsidR="00E77DAB" w:rsidRPr="009A0B47" w14:paraId="143F8841"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8" w:type="pct"/>
            <w:shd w:val="clear" w:color="auto" w:fill="4F7AFF" w:themeFill="accent3"/>
            <w:noWrap/>
            <w:hideMark/>
          </w:tcPr>
          <w:p w14:paraId="1ACBA2A6" w14:textId="77777777" w:rsidR="00E77DAB" w:rsidRPr="00193C45" w:rsidRDefault="00E77DAB" w:rsidP="00737F40">
            <w:pPr>
              <w:jc w:val="right"/>
              <w:rPr>
                <w:color w:val="FFFFFF" w:themeColor="background1"/>
                <w:szCs w:val="20"/>
              </w:rPr>
            </w:pPr>
            <w:r w:rsidRPr="00193C45">
              <w:rPr>
                <w:color w:val="FFFFFF" w:themeColor="background1"/>
                <w:szCs w:val="20"/>
              </w:rPr>
              <w:t>2019</w:t>
            </w:r>
          </w:p>
        </w:tc>
        <w:tc>
          <w:tcPr>
            <w:tcW w:w="800" w:type="pct"/>
            <w:shd w:val="clear" w:color="auto" w:fill="B8C9FF" w:themeFill="accent3" w:themeFillTint="66"/>
            <w:noWrap/>
            <w:hideMark/>
          </w:tcPr>
          <w:p w14:paraId="112B7820"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82</w:t>
            </w:r>
          </w:p>
        </w:tc>
        <w:tc>
          <w:tcPr>
            <w:tcW w:w="901" w:type="pct"/>
            <w:shd w:val="clear" w:color="auto" w:fill="B8C9FF" w:themeFill="accent3" w:themeFillTint="66"/>
          </w:tcPr>
          <w:p w14:paraId="4BAC117B"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112</w:t>
            </w:r>
          </w:p>
        </w:tc>
        <w:tc>
          <w:tcPr>
            <w:tcW w:w="800" w:type="pct"/>
            <w:shd w:val="clear" w:color="auto" w:fill="B8C9FF" w:themeFill="accent3" w:themeFillTint="66"/>
            <w:noWrap/>
            <w:hideMark/>
          </w:tcPr>
          <w:p w14:paraId="23277BD2"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p>
        </w:tc>
        <w:tc>
          <w:tcPr>
            <w:tcW w:w="801" w:type="pct"/>
            <w:shd w:val="clear" w:color="auto" w:fill="B8C9FF" w:themeFill="accent3" w:themeFillTint="66"/>
            <w:noWrap/>
            <w:hideMark/>
          </w:tcPr>
          <w:p w14:paraId="3CC5DC7D"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397</w:t>
            </w:r>
          </w:p>
        </w:tc>
        <w:tc>
          <w:tcPr>
            <w:tcW w:w="700" w:type="pct"/>
            <w:shd w:val="clear" w:color="auto" w:fill="B8C9FF" w:themeFill="accent3" w:themeFillTint="66"/>
            <w:noWrap/>
            <w:hideMark/>
          </w:tcPr>
          <w:p w14:paraId="0DA87FE7"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89</w:t>
            </w:r>
          </w:p>
        </w:tc>
      </w:tr>
      <w:tr w:rsidR="00E77DAB" w:rsidRPr="009A0B47" w14:paraId="2AC9E551" w14:textId="77777777">
        <w:trPr>
          <w:trHeight w:val="300"/>
        </w:trPr>
        <w:tc>
          <w:tcPr>
            <w:cnfStyle w:val="001000000000" w:firstRow="0" w:lastRow="0" w:firstColumn="1" w:lastColumn="0" w:oddVBand="0" w:evenVBand="0" w:oddHBand="0" w:evenHBand="0" w:firstRowFirstColumn="0" w:firstRowLastColumn="0" w:lastRowFirstColumn="0" w:lastRowLastColumn="0"/>
            <w:tcW w:w="998" w:type="pct"/>
            <w:shd w:val="clear" w:color="auto" w:fill="4F7AFF" w:themeFill="accent3"/>
            <w:noWrap/>
            <w:hideMark/>
          </w:tcPr>
          <w:p w14:paraId="645AD617" w14:textId="77777777" w:rsidR="00E77DAB" w:rsidRPr="00193C45" w:rsidRDefault="00E77DAB" w:rsidP="00737F40">
            <w:pPr>
              <w:jc w:val="right"/>
              <w:rPr>
                <w:color w:val="FFFFFF" w:themeColor="background1"/>
                <w:szCs w:val="20"/>
              </w:rPr>
            </w:pPr>
            <w:r w:rsidRPr="00193C45">
              <w:rPr>
                <w:color w:val="FFFFFF" w:themeColor="background1"/>
                <w:szCs w:val="20"/>
              </w:rPr>
              <w:t>2020</w:t>
            </w:r>
          </w:p>
        </w:tc>
        <w:tc>
          <w:tcPr>
            <w:tcW w:w="800" w:type="pct"/>
            <w:shd w:val="clear" w:color="auto" w:fill="DBE4FF" w:themeFill="accent3" w:themeFillTint="33"/>
            <w:noWrap/>
            <w:hideMark/>
          </w:tcPr>
          <w:p w14:paraId="0BD41E34"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176</w:t>
            </w:r>
          </w:p>
        </w:tc>
        <w:tc>
          <w:tcPr>
            <w:tcW w:w="901" w:type="pct"/>
            <w:shd w:val="clear" w:color="auto" w:fill="DBE4FF" w:themeFill="accent3" w:themeFillTint="33"/>
          </w:tcPr>
          <w:p w14:paraId="63976F4E"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277</w:t>
            </w:r>
          </w:p>
        </w:tc>
        <w:tc>
          <w:tcPr>
            <w:tcW w:w="800" w:type="pct"/>
            <w:shd w:val="clear" w:color="auto" w:fill="DBE4FF" w:themeFill="accent3" w:themeFillTint="33"/>
            <w:noWrap/>
            <w:hideMark/>
          </w:tcPr>
          <w:p w14:paraId="4395E8F0"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80</w:t>
            </w:r>
          </w:p>
        </w:tc>
        <w:tc>
          <w:tcPr>
            <w:tcW w:w="801" w:type="pct"/>
            <w:shd w:val="clear" w:color="auto" w:fill="DBE4FF" w:themeFill="accent3" w:themeFillTint="33"/>
            <w:noWrap/>
            <w:hideMark/>
          </w:tcPr>
          <w:p w14:paraId="691624B7"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221</w:t>
            </w:r>
          </w:p>
        </w:tc>
        <w:tc>
          <w:tcPr>
            <w:tcW w:w="700" w:type="pct"/>
            <w:shd w:val="clear" w:color="auto" w:fill="DBE4FF" w:themeFill="accent3" w:themeFillTint="33"/>
            <w:noWrap/>
            <w:hideMark/>
          </w:tcPr>
          <w:p w14:paraId="118B5F0B"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209</w:t>
            </w:r>
          </w:p>
        </w:tc>
      </w:tr>
      <w:tr w:rsidR="00E77DAB" w:rsidRPr="009A0B47" w14:paraId="5E424F42"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8" w:type="pct"/>
            <w:shd w:val="clear" w:color="auto" w:fill="4F7AFF" w:themeFill="accent3"/>
            <w:noWrap/>
            <w:hideMark/>
          </w:tcPr>
          <w:p w14:paraId="1E6F105F" w14:textId="77777777" w:rsidR="00E77DAB" w:rsidRPr="00193C45" w:rsidRDefault="00E77DAB" w:rsidP="00737F40">
            <w:pPr>
              <w:jc w:val="right"/>
              <w:rPr>
                <w:color w:val="FFFFFF" w:themeColor="background1"/>
                <w:szCs w:val="20"/>
              </w:rPr>
            </w:pPr>
            <w:r w:rsidRPr="00193C45">
              <w:rPr>
                <w:color w:val="FFFFFF" w:themeColor="background1"/>
                <w:szCs w:val="20"/>
              </w:rPr>
              <w:t>2021</w:t>
            </w:r>
          </w:p>
        </w:tc>
        <w:tc>
          <w:tcPr>
            <w:tcW w:w="800" w:type="pct"/>
            <w:shd w:val="clear" w:color="auto" w:fill="B8C9FF" w:themeFill="accent3" w:themeFillTint="66"/>
            <w:noWrap/>
            <w:hideMark/>
          </w:tcPr>
          <w:p w14:paraId="25D3CBFA"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219</w:t>
            </w:r>
          </w:p>
        </w:tc>
        <w:tc>
          <w:tcPr>
            <w:tcW w:w="901" w:type="pct"/>
            <w:shd w:val="clear" w:color="auto" w:fill="B8C9FF" w:themeFill="accent3" w:themeFillTint="66"/>
          </w:tcPr>
          <w:p w14:paraId="494509E4"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305</w:t>
            </w:r>
          </w:p>
        </w:tc>
        <w:tc>
          <w:tcPr>
            <w:tcW w:w="800" w:type="pct"/>
            <w:shd w:val="clear" w:color="auto" w:fill="B8C9FF" w:themeFill="accent3" w:themeFillTint="66"/>
            <w:noWrap/>
            <w:hideMark/>
          </w:tcPr>
          <w:p w14:paraId="78994205"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144</w:t>
            </w:r>
          </w:p>
        </w:tc>
        <w:tc>
          <w:tcPr>
            <w:tcW w:w="801" w:type="pct"/>
            <w:shd w:val="clear" w:color="auto" w:fill="B8C9FF" w:themeFill="accent3" w:themeFillTint="66"/>
            <w:noWrap/>
            <w:hideMark/>
          </w:tcPr>
          <w:p w14:paraId="2A86C3FC"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299</w:t>
            </w:r>
          </w:p>
        </w:tc>
        <w:tc>
          <w:tcPr>
            <w:tcW w:w="700" w:type="pct"/>
            <w:shd w:val="clear" w:color="auto" w:fill="B8C9FF" w:themeFill="accent3" w:themeFillTint="66"/>
            <w:noWrap/>
            <w:hideMark/>
          </w:tcPr>
          <w:p w14:paraId="0F19724B"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359</w:t>
            </w:r>
          </w:p>
        </w:tc>
      </w:tr>
      <w:tr w:rsidR="00E77DAB" w:rsidRPr="009A0B47" w14:paraId="0D0F3022" w14:textId="77777777">
        <w:trPr>
          <w:trHeight w:val="300"/>
        </w:trPr>
        <w:tc>
          <w:tcPr>
            <w:cnfStyle w:val="001000000000" w:firstRow="0" w:lastRow="0" w:firstColumn="1" w:lastColumn="0" w:oddVBand="0" w:evenVBand="0" w:oddHBand="0" w:evenHBand="0" w:firstRowFirstColumn="0" w:firstRowLastColumn="0" w:lastRowFirstColumn="0" w:lastRowLastColumn="0"/>
            <w:tcW w:w="998" w:type="pct"/>
            <w:shd w:val="clear" w:color="auto" w:fill="4F7AFF" w:themeFill="accent3"/>
            <w:noWrap/>
            <w:hideMark/>
          </w:tcPr>
          <w:p w14:paraId="30E770AB" w14:textId="77777777" w:rsidR="00E77DAB" w:rsidRPr="00193C45" w:rsidRDefault="00E77DAB" w:rsidP="00737F40">
            <w:pPr>
              <w:jc w:val="right"/>
              <w:rPr>
                <w:color w:val="FFFFFF" w:themeColor="background1"/>
                <w:szCs w:val="20"/>
              </w:rPr>
            </w:pPr>
            <w:r w:rsidRPr="00193C45">
              <w:rPr>
                <w:color w:val="FFFFFF" w:themeColor="background1"/>
                <w:szCs w:val="20"/>
              </w:rPr>
              <w:t>2022</w:t>
            </w:r>
          </w:p>
        </w:tc>
        <w:tc>
          <w:tcPr>
            <w:tcW w:w="800" w:type="pct"/>
            <w:shd w:val="clear" w:color="auto" w:fill="DBE4FF" w:themeFill="accent3" w:themeFillTint="33"/>
            <w:noWrap/>
            <w:hideMark/>
          </w:tcPr>
          <w:p w14:paraId="39DA13DB"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218</w:t>
            </w:r>
          </w:p>
        </w:tc>
        <w:tc>
          <w:tcPr>
            <w:tcW w:w="901" w:type="pct"/>
            <w:shd w:val="clear" w:color="auto" w:fill="DBE4FF" w:themeFill="accent3" w:themeFillTint="33"/>
          </w:tcPr>
          <w:p w14:paraId="7E389A30"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329</w:t>
            </w:r>
          </w:p>
        </w:tc>
        <w:tc>
          <w:tcPr>
            <w:tcW w:w="800" w:type="pct"/>
            <w:shd w:val="clear" w:color="auto" w:fill="DBE4FF" w:themeFill="accent3" w:themeFillTint="33"/>
            <w:noWrap/>
            <w:hideMark/>
          </w:tcPr>
          <w:p w14:paraId="5C801746"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178</w:t>
            </w:r>
          </w:p>
        </w:tc>
        <w:tc>
          <w:tcPr>
            <w:tcW w:w="801" w:type="pct"/>
            <w:shd w:val="clear" w:color="auto" w:fill="DBE4FF" w:themeFill="accent3" w:themeFillTint="33"/>
            <w:noWrap/>
            <w:hideMark/>
          </w:tcPr>
          <w:p w14:paraId="3909D1BD"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337</w:t>
            </w:r>
          </w:p>
        </w:tc>
        <w:tc>
          <w:tcPr>
            <w:tcW w:w="700" w:type="pct"/>
            <w:shd w:val="clear" w:color="auto" w:fill="DBE4FF" w:themeFill="accent3" w:themeFillTint="33"/>
            <w:noWrap/>
            <w:hideMark/>
          </w:tcPr>
          <w:p w14:paraId="48C01C6C"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321</w:t>
            </w:r>
          </w:p>
        </w:tc>
      </w:tr>
      <w:tr w:rsidR="00E77DAB" w:rsidRPr="009A0B47" w14:paraId="5805D00A"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98" w:type="pct"/>
            <w:shd w:val="clear" w:color="auto" w:fill="4F7AFF" w:themeFill="accent3"/>
            <w:noWrap/>
            <w:hideMark/>
          </w:tcPr>
          <w:p w14:paraId="1AB6341D" w14:textId="77777777" w:rsidR="00E77DAB" w:rsidRPr="00193C45" w:rsidRDefault="00E77DAB" w:rsidP="00737F40">
            <w:pPr>
              <w:jc w:val="right"/>
              <w:rPr>
                <w:color w:val="FFFFFF" w:themeColor="background1"/>
                <w:szCs w:val="20"/>
              </w:rPr>
            </w:pPr>
            <w:r w:rsidRPr="00193C45">
              <w:rPr>
                <w:color w:val="FFFFFF" w:themeColor="background1"/>
                <w:szCs w:val="20"/>
              </w:rPr>
              <w:t>2023</w:t>
            </w:r>
          </w:p>
        </w:tc>
        <w:tc>
          <w:tcPr>
            <w:tcW w:w="800" w:type="pct"/>
            <w:shd w:val="clear" w:color="auto" w:fill="B8C9FF" w:themeFill="accent3" w:themeFillTint="66"/>
            <w:noWrap/>
            <w:hideMark/>
          </w:tcPr>
          <w:p w14:paraId="5AF9F302"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260</w:t>
            </w:r>
          </w:p>
        </w:tc>
        <w:tc>
          <w:tcPr>
            <w:tcW w:w="901" w:type="pct"/>
            <w:shd w:val="clear" w:color="auto" w:fill="B8C9FF" w:themeFill="accent3" w:themeFillTint="66"/>
          </w:tcPr>
          <w:p w14:paraId="41EC6F97"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228</w:t>
            </w:r>
          </w:p>
        </w:tc>
        <w:tc>
          <w:tcPr>
            <w:tcW w:w="800" w:type="pct"/>
            <w:shd w:val="clear" w:color="auto" w:fill="B8C9FF" w:themeFill="accent3" w:themeFillTint="66"/>
            <w:noWrap/>
            <w:hideMark/>
          </w:tcPr>
          <w:p w14:paraId="2681C1DC"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152</w:t>
            </w:r>
          </w:p>
        </w:tc>
        <w:tc>
          <w:tcPr>
            <w:tcW w:w="801" w:type="pct"/>
            <w:shd w:val="clear" w:color="auto" w:fill="B8C9FF" w:themeFill="accent3" w:themeFillTint="66"/>
            <w:noWrap/>
            <w:hideMark/>
          </w:tcPr>
          <w:p w14:paraId="5AF6CBC5"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379</w:t>
            </w:r>
          </w:p>
        </w:tc>
        <w:tc>
          <w:tcPr>
            <w:tcW w:w="700" w:type="pct"/>
            <w:shd w:val="clear" w:color="auto" w:fill="B8C9FF" w:themeFill="accent3" w:themeFillTint="66"/>
            <w:noWrap/>
            <w:hideMark/>
          </w:tcPr>
          <w:p w14:paraId="48F41CE8"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szCs w:val="20"/>
              </w:rPr>
            </w:pPr>
            <w:r w:rsidRPr="008A59F6">
              <w:rPr>
                <w:szCs w:val="20"/>
              </w:rPr>
              <w:t>309</w:t>
            </w:r>
          </w:p>
        </w:tc>
      </w:tr>
      <w:tr w:rsidR="00E77DAB" w:rsidRPr="009A0B47" w14:paraId="0C1FAFE1" w14:textId="77777777">
        <w:trPr>
          <w:trHeight w:val="300"/>
        </w:trPr>
        <w:tc>
          <w:tcPr>
            <w:cnfStyle w:val="001000000000" w:firstRow="0" w:lastRow="0" w:firstColumn="1" w:lastColumn="0" w:oddVBand="0" w:evenVBand="0" w:oddHBand="0" w:evenHBand="0" w:firstRowFirstColumn="0" w:firstRowLastColumn="0" w:lastRowFirstColumn="0" w:lastRowLastColumn="0"/>
            <w:tcW w:w="998" w:type="pct"/>
            <w:shd w:val="clear" w:color="auto" w:fill="4F7AFF" w:themeFill="accent3"/>
            <w:noWrap/>
            <w:hideMark/>
          </w:tcPr>
          <w:p w14:paraId="720AEEB7" w14:textId="77777777" w:rsidR="00E77DAB" w:rsidRPr="00193C45" w:rsidRDefault="00E77DAB" w:rsidP="00737F40">
            <w:pPr>
              <w:jc w:val="right"/>
              <w:rPr>
                <w:color w:val="FFFFFF" w:themeColor="background1"/>
                <w:szCs w:val="20"/>
              </w:rPr>
            </w:pPr>
            <w:r w:rsidRPr="00193C45">
              <w:rPr>
                <w:color w:val="FFFFFF" w:themeColor="background1"/>
                <w:szCs w:val="20"/>
              </w:rPr>
              <w:t>2024</w:t>
            </w:r>
          </w:p>
        </w:tc>
        <w:tc>
          <w:tcPr>
            <w:tcW w:w="800" w:type="pct"/>
            <w:shd w:val="clear" w:color="auto" w:fill="DBE4FF" w:themeFill="accent3" w:themeFillTint="33"/>
            <w:noWrap/>
            <w:hideMark/>
          </w:tcPr>
          <w:p w14:paraId="2874CF94"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p>
        </w:tc>
        <w:tc>
          <w:tcPr>
            <w:tcW w:w="901" w:type="pct"/>
            <w:shd w:val="clear" w:color="auto" w:fill="DBE4FF" w:themeFill="accent3" w:themeFillTint="33"/>
          </w:tcPr>
          <w:p w14:paraId="244C263A"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p>
        </w:tc>
        <w:tc>
          <w:tcPr>
            <w:tcW w:w="800" w:type="pct"/>
            <w:shd w:val="clear" w:color="auto" w:fill="DBE4FF" w:themeFill="accent3" w:themeFillTint="33"/>
            <w:noWrap/>
            <w:hideMark/>
          </w:tcPr>
          <w:p w14:paraId="18634129"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p>
        </w:tc>
        <w:tc>
          <w:tcPr>
            <w:tcW w:w="801" w:type="pct"/>
            <w:shd w:val="clear" w:color="auto" w:fill="DBE4FF" w:themeFill="accent3" w:themeFillTint="33"/>
            <w:noWrap/>
            <w:hideMark/>
          </w:tcPr>
          <w:p w14:paraId="32C77D50"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384</w:t>
            </w:r>
          </w:p>
        </w:tc>
        <w:tc>
          <w:tcPr>
            <w:tcW w:w="700" w:type="pct"/>
            <w:shd w:val="clear" w:color="auto" w:fill="DBE4FF" w:themeFill="accent3" w:themeFillTint="33"/>
            <w:noWrap/>
            <w:hideMark/>
          </w:tcPr>
          <w:p w14:paraId="2A1F417A"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szCs w:val="20"/>
              </w:rPr>
            </w:pPr>
            <w:r w:rsidRPr="008A59F6">
              <w:rPr>
                <w:szCs w:val="20"/>
              </w:rPr>
              <w:t>391</w:t>
            </w:r>
          </w:p>
        </w:tc>
      </w:tr>
    </w:tbl>
    <w:p w14:paraId="3A1F160A" w14:textId="39A60BC8" w:rsidR="00E77DAB" w:rsidRDefault="00E77DAB" w:rsidP="00B433D1">
      <w:pPr>
        <w:pStyle w:val="Paragraph0"/>
      </w:pPr>
      <w:r>
        <w:t>Bij deze stijgende lijn speelt een belangrijke ontwikkeling mee: tijdens de COVID-pandemie hebben veel vergaderingen online plaatsgevonden. De drempel om deel te nemen werd hierdoor lager en dat zou kunnen hebben geleid tot het algeheel toenemen van de participatie. In de breedte is deze stijging duidelijk zichtbaar in de gegevens. Om daarvoor te corrigeren is het aandeel Nederlandse belanghebbenden uitgerekend</w:t>
      </w:r>
      <w:r w:rsidR="00987BA3">
        <w:t>, zie tabel 5</w:t>
      </w:r>
      <w:r>
        <w:t>.</w:t>
      </w:r>
    </w:p>
    <w:p w14:paraId="1F6A2223" w14:textId="6BE3AAEA" w:rsidR="00E77DAB" w:rsidRDefault="000C4642" w:rsidP="00B433D1">
      <w:pPr>
        <w:pStyle w:val="Paragraph0"/>
      </w:pPr>
      <w:r>
        <w:rPr>
          <w:rStyle w:val="Stijl3Char"/>
        </w:rPr>
        <w:t xml:space="preserve">Tabel </w:t>
      </w:r>
      <w:r w:rsidRPr="000C4642">
        <w:rPr>
          <w:rStyle w:val="Stijl3Char"/>
        </w:rPr>
        <w:fldChar w:fldCharType="begin"/>
      </w:r>
      <w:r w:rsidRPr="000C4642">
        <w:rPr>
          <w:rStyle w:val="Stijl3Char"/>
        </w:rPr>
        <w:instrText xml:space="preserve"> SEQ Tabel \* ARABIC </w:instrText>
      </w:r>
      <w:r w:rsidRPr="000C4642">
        <w:rPr>
          <w:rStyle w:val="Stijl3Char"/>
        </w:rPr>
        <w:fldChar w:fldCharType="separate"/>
      </w:r>
      <w:r w:rsidRPr="000C4642">
        <w:rPr>
          <w:rStyle w:val="Stijl3Char"/>
        </w:rPr>
        <w:t>5</w:t>
      </w:r>
      <w:r w:rsidRPr="000C4642">
        <w:rPr>
          <w:rStyle w:val="Stijl3Char"/>
        </w:rPr>
        <w:fldChar w:fldCharType="end"/>
      </w:r>
      <w:r>
        <w:rPr>
          <w:sz w:val="16"/>
          <w:szCs w:val="16"/>
        </w:rPr>
        <w:t xml:space="preserve"> </w:t>
      </w:r>
      <w:r w:rsidR="00E77DAB">
        <w:t xml:space="preserve">laat de trend van het relatieve aandeel </w:t>
      </w:r>
      <w:r w:rsidR="004D5DCB" w:rsidRPr="00650F93">
        <w:t xml:space="preserve">Nederlandse participatie </w:t>
      </w:r>
      <w:r w:rsidR="00E77DAB">
        <w:t xml:space="preserve">zien </w:t>
      </w:r>
      <w:r w:rsidR="00382DB7">
        <w:t xml:space="preserve">in percentages </w:t>
      </w:r>
      <w:r w:rsidR="00E77DAB">
        <w:t xml:space="preserve">voor 3GPP, ETSI en IETF (voor IEC en ISO zijn alleen gegevens beschikbaar over Nederlandse participatie). De sterke stijging in absolute aantallen bij IETF </w:t>
      </w:r>
      <w:r w:rsidR="00E77DAB" w:rsidRPr="00151FBB">
        <w:t xml:space="preserve">zet om </w:t>
      </w:r>
      <w:r w:rsidR="00E77DAB">
        <w:t xml:space="preserve">naar een lichte daling vanaf de COVID-pandemie. Om de percentages in perspectief te plaatsen: Nederland vertegenwoordigt (in termen van het BNP) 1% van de wereldeconomie en 6% van de Europese economie. Hoewel de stijging </w:t>
      </w:r>
      <w:r w:rsidR="00E77DAB" w:rsidRPr="00151FBB">
        <w:t>van het aantal participaties i</w:t>
      </w:r>
      <w:r w:rsidR="00E77DAB">
        <w:t>n absolute aantallen dus wel zichtbaar is, vertaalt dit zich niet direct naar een groter aandeel vertegenwoordiging van het Nederlands belang.</w:t>
      </w:r>
    </w:p>
    <w:p w14:paraId="67CC4C0B" w14:textId="36F1578F" w:rsidR="000B3AFC" w:rsidRPr="000B3AFC" w:rsidRDefault="000B3AFC" w:rsidP="000B3AFC">
      <w:pPr>
        <w:pStyle w:val="Caption"/>
        <w:keepNext/>
        <w:rPr>
          <w:sz w:val="16"/>
          <w:szCs w:val="16"/>
        </w:rPr>
      </w:pPr>
      <w:r w:rsidRPr="000B3AFC">
        <w:rPr>
          <w:sz w:val="16"/>
          <w:szCs w:val="16"/>
        </w:rPr>
        <w:t xml:space="preserve">Tabel </w:t>
      </w:r>
      <w:r w:rsidRPr="000B3AFC">
        <w:rPr>
          <w:sz w:val="16"/>
          <w:szCs w:val="16"/>
        </w:rPr>
        <w:fldChar w:fldCharType="begin"/>
      </w:r>
      <w:r w:rsidRPr="000B3AFC">
        <w:rPr>
          <w:sz w:val="16"/>
          <w:szCs w:val="16"/>
        </w:rPr>
        <w:instrText xml:space="preserve"> SEQ Tabel \* ARABIC </w:instrText>
      </w:r>
      <w:r w:rsidRPr="000B3AFC">
        <w:rPr>
          <w:sz w:val="16"/>
          <w:szCs w:val="16"/>
        </w:rPr>
        <w:fldChar w:fldCharType="separate"/>
      </w:r>
      <w:r w:rsidR="0058380D">
        <w:rPr>
          <w:noProof/>
          <w:sz w:val="16"/>
          <w:szCs w:val="16"/>
        </w:rPr>
        <w:t>5</w:t>
      </w:r>
      <w:r w:rsidRPr="000B3AFC">
        <w:rPr>
          <w:sz w:val="16"/>
          <w:szCs w:val="16"/>
        </w:rPr>
        <w:fldChar w:fldCharType="end"/>
      </w:r>
      <w:r w:rsidRPr="000B3AFC">
        <w:rPr>
          <w:sz w:val="16"/>
          <w:szCs w:val="16"/>
        </w:rPr>
        <w:t xml:space="preserve"> Het aandeel Nederlandse participaties in percentages over tijd (ten opzichte van het totale aantal participaties) voor 3GPP, ETSI en IETF.</w:t>
      </w:r>
    </w:p>
    <w:tbl>
      <w:tblPr>
        <w:tblStyle w:val="ListTable4-Accent1"/>
        <w:tblW w:w="4957"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1413"/>
        <w:gridCol w:w="1134"/>
        <w:gridCol w:w="1134"/>
        <w:gridCol w:w="1276"/>
      </w:tblGrid>
      <w:tr w:rsidR="00E77DAB" w:rsidRPr="009C52E2" w14:paraId="51A83F5B" w14:textId="77777777" w:rsidTr="00C7498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tcBorders>
              <w:top w:val="none" w:sz="0" w:space="0" w:color="auto"/>
              <w:left w:val="none" w:sz="0" w:space="0" w:color="auto"/>
              <w:bottom w:val="none" w:sz="0" w:space="0" w:color="auto"/>
            </w:tcBorders>
            <w:shd w:val="clear" w:color="auto" w:fill="4F7AFF" w:themeFill="accent3"/>
            <w:noWrap/>
            <w:hideMark/>
          </w:tcPr>
          <w:p w14:paraId="0A8C9046" w14:textId="77777777" w:rsidR="00E77DAB" w:rsidRPr="008A59F6" w:rsidRDefault="00E77DAB" w:rsidP="00737F40">
            <w:pPr>
              <w:jc w:val="right"/>
              <w:rPr>
                <w:rFonts w:eastAsia="Times New Roman" w:cs="Calibri"/>
                <w:szCs w:val="20"/>
                <w:lang w:eastAsia="nl-NL"/>
              </w:rPr>
            </w:pPr>
            <w:r w:rsidRPr="008A59F6">
              <w:rPr>
                <w:rFonts w:eastAsia="Times New Roman" w:cs="Calibri"/>
                <w:szCs w:val="20"/>
                <w:lang w:eastAsia="nl-NL"/>
              </w:rPr>
              <w:t>Jaar</w:t>
            </w:r>
          </w:p>
        </w:tc>
        <w:tc>
          <w:tcPr>
            <w:tcW w:w="1134" w:type="dxa"/>
            <w:tcBorders>
              <w:top w:val="none" w:sz="0" w:space="0" w:color="auto"/>
              <w:bottom w:val="none" w:sz="0" w:space="0" w:color="auto"/>
            </w:tcBorders>
            <w:shd w:val="clear" w:color="auto" w:fill="4F7AFF" w:themeFill="accent3"/>
            <w:noWrap/>
            <w:hideMark/>
          </w:tcPr>
          <w:p w14:paraId="4D878C72"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rFonts w:eastAsia="Times New Roman" w:cs="Calibri"/>
                <w:szCs w:val="20"/>
                <w:lang w:eastAsia="nl-NL"/>
              </w:rPr>
            </w:pPr>
            <w:r w:rsidRPr="008A59F6">
              <w:rPr>
                <w:rFonts w:eastAsia="Times New Roman" w:cs="Calibri"/>
                <w:szCs w:val="20"/>
                <w:lang w:eastAsia="nl-NL"/>
              </w:rPr>
              <w:t>3GPP</w:t>
            </w:r>
          </w:p>
        </w:tc>
        <w:tc>
          <w:tcPr>
            <w:tcW w:w="1134" w:type="dxa"/>
            <w:tcBorders>
              <w:top w:val="none" w:sz="0" w:space="0" w:color="auto"/>
              <w:bottom w:val="none" w:sz="0" w:space="0" w:color="auto"/>
            </w:tcBorders>
            <w:shd w:val="clear" w:color="auto" w:fill="4F7AFF" w:themeFill="accent3"/>
            <w:noWrap/>
            <w:hideMark/>
          </w:tcPr>
          <w:p w14:paraId="6423C209"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rFonts w:eastAsia="Times New Roman" w:cs="Calibri"/>
                <w:szCs w:val="20"/>
                <w:lang w:eastAsia="nl-NL"/>
              </w:rPr>
            </w:pPr>
            <w:r w:rsidRPr="008A59F6">
              <w:rPr>
                <w:rFonts w:eastAsia="Times New Roman" w:cs="Calibri"/>
                <w:szCs w:val="20"/>
                <w:lang w:eastAsia="nl-NL"/>
              </w:rPr>
              <w:t>ETSI</w:t>
            </w:r>
          </w:p>
        </w:tc>
        <w:tc>
          <w:tcPr>
            <w:tcW w:w="1276" w:type="dxa"/>
            <w:tcBorders>
              <w:top w:val="none" w:sz="0" w:space="0" w:color="auto"/>
              <w:bottom w:val="none" w:sz="0" w:space="0" w:color="auto"/>
              <w:right w:val="none" w:sz="0" w:space="0" w:color="auto"/>
            </w:tcBorders>
            <w:shd w:val="clear" w:color="auto" w:fill="4F7AFF" w:themeFill="accent3"/>
            <w:noWrap/>
            <w:hideMark/>
          </w:tcPr>
          <w:p w14:paraId="4AD7BE31" w14:textId="77777777" w:rsidR="00E77DAB" w:rsidRPr="008A59F6" w:rsidRDefault="00E77DAB" w:rsidP="00737F40">
            <w:pPr>
              <w:jc w:val="right"/>
              <w:cnfStyle w:val="100000000000" w:firstRow="1" w:lastRow="0" w:firstColumn="0" w:lastColumn="0" w:oddVBand="0" w:evenVBand="0" w:oddHBand="0" w:evenHBand="0" w:firstRowFirstColumn="0" w:firstRowLastColumn="0" w:lastRowFirstColumn="0" w:lastRowLastColumn="0"/>
              <w:rPr>
                <w:rFonts w:eastAsia="Times New Roman" w:cs="Calibri"/>
                <w:szCs w:val="20"/>
                <w:lang w:eastAsia="nl-NL"/>
              </w:rPr>
            </w:pPr>
            <w:r w:rsidRPr="008A59F6">
              <w:rPr>
                <w:rFonts w:eastAsia="Times New Roman" w:cs="Calibri"/>
                <w:szCs w:val="20"/>
                <w:lang w:eastAsia="nl-NL"/>
              </w:rPr>
              <w:t>IETF</w:t>
            </w:r>
          </w:p>
        </w:tc>
      </w:tr>
      <w:tr w:rsidR="00E77DAB" w:rsidRPr="009C52E2" w14:paraId="1590D333"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shd w:val="clear" w:color="auto" w:fill="4F7AFF" w:themeFill="accent3"/>
            <w:noWrap/>
            <w:hideMark/>
          </w:tcPr>
          <w:p w14:paraId="3E9372EE" w14:textId="77777777" w:rsidR="00E77DAB" w:rsidRPr="00193C45" w:rsidRDefault="00E77DAB" w:rsidP="00737F40">
            <w:pPr>
              <w:jc w:val="right"/>
              <w:rPr>
                <w:rFonts w:eastAsia="Times New Roman" w:cs="Calibri"/>
                <w:color w:val="FFFFFF" w:themeColor="background1"/>
                <w:szCs w:val="20"/>
                <w:lang w:eastAsia="nl-NL"/>
              </w:rPr>
            </w:pPr>
            <w:r w:rsidRPr="00193C45">
              <w:rPr>
                <w:rFonts w:eastAsia="Times New Roman" w:cs="Calibri"/>
                <w:color w:val="FFFFFF" w:themeColor="background1"/>
                <w:szCs w:val="20"/>
                <w:lang w:eastAsia="nl-NL"/>
              </w:rPr>
              <w:t>2019</w:t>
            </w:r>
          </w:p>
        </w:tc>
        <w:tc>
          <w:tcPr>
            <w:tcW w:w="1134" w:type="dxa"/>
            <w:shd w:val="clear" w:color="auto" w:fill="B8C9FF" w:themeFill="accent3" w:themeFillTint="66"/>
            <w:noWrap/>
            <w:hideMark/>
          </w:tcPr>
          <w:p w14:paraId="39ACEB61"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1,8%</w:t>
            </w:r>
          </w:p>
        </w:tc>
        <w:tc>
          <w:tcPr>
            <w:tcW w:w="1134" w:type="dxa"/>
            <w:shd w:val="clear" w:color="auto" w:fill="B8C9FF" w:themeFill="accent3" w:themeFillTint="66"/>
            <w:noWrap/>
            <w:hideMark/>
          </w:tcPr>
          <w:p w14:paraId="39CEB6B0"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0,7%</w:t>
            </w:r>
          </w:p>
        </w:tc>
        <w:tc>
          <w:tcPr>
            <w:tcW w:w="1276" w:type="dxa"/>
            <w:shd w:val="clear" w:color="auto" w:fill="B8C9FF" w:themeFill="accent3" w:themeFillTint="66"/>
            <w:noWrap/>
            <w:hideMark/>
          </w:tcPr>
          <w:p w14:paraId="4A435E98"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p>
        </w:tc>
      </w:tr>
      <w:tr w:rsidR="00E77DAB" w:rsidRPr="009C52E2" w14:paraId="00C202A1" w14:textId="77777777">
        <w:trPr>
          <w:trHeight w:val="300"/>
        </w:trPr>
        <w:tc>
          <w:tcPr>
            <w:cnfStyle w:val="001000000000" w:firstRow="0" w:lastRow="0" w:firstColumn="1" w:lastColumn="0" w:oddVBand="0" w:evenVBand="0" w:oddHBand="0" w:evenHBand="0" w:firstRowFirstColumn="0" w:firstRowLastColumn="0" w:lastRowFirstColumn="0" w:lastRowLastColumn="0"/>
            <w:tcW w:w="1413" w:type="dxa"/>
            <w:shd w:val="clear" w:color="auto" w:fill="4F7AFF" w:themeFill="accent3"/>
            <w:noWrap/>
            <w:hideMark/>
          </w:tcPr>
          <w:p w14:paraId="7003072B" w14:textId="77777777" w:rsidR="00E77DAB" w:rsidRPr="00193C45" w:rsidRDefault="00E77DAB" w:rsidP="00737F40">
            <w:pPr>
              <w:jc w:val="right"/>
              <w:rPr>
                <w:rFonts w:eastAsia="Times New Roman" w:cs="Calibri"/>
                <w:color w:val="FFFFFF" w:themeColor="background1"/>
                <w:szCs w:val="20"/>
                <w:lang w:eastAsia="nl-NL"/>
              </w:rPr>
            </w:pPr>
            <w:r w:rsidRPr="00193C45">
              <w:rPr>
                <w:rFonts w:eastAsia="Times New Roman" w:cs="Calibri"/>
                <w:color w:val="FFFFFF" w:themeColor="background1"/>
                <w:szCs w:val="20"/>
                <w:lang w:eastAsia="nl-NL"/>
              </w:rPr>
              <w:t>2020</w:t>
            </w:r>
          </w:p>
        </w:tc>
        <w:tc>
          <w:tcPr>
            <w:tcW w:w="1134" w:type="dxa"/>
            <w:shd w:val="clear" w:color="auto" w:fill="DBE4FF" w:themeFill="accent3" w:themeFillTint="33"/>
            <w:noWrap/>
            <w:hideMark/>
          </w:tcPr>
          <w:p w14:paraId="3F36ECF0"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1,2%</w:t>
            </w:r>
          </w:p>
        </w:tc>
        <w:tc>
          <w:tcPr>
            <w:tcW w:w="1134" w:type="dxa"/>
            <w:shd w:val="clear" w:color="auto" w:fill="DBE4FF" w:themeFill="accent3" w:themeFillTint="33"/>
            <w:noWrap/>
            <w:hideMark/>
          </w:tcPr>
          <w:p w14:paraId="392C97D1"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0,5%</w:t>
            </w:r>
          </w:p>
        </w:tc>
        <w:tc>
          <w:tcPr>
            <w:tcW w:w="1276" w:type="dxa"/>
            <w:shd w:val="clear" w:color="auto" w:fill="DBE4FF" w:themeFill="accent3" w:themeFillTint="33"/>
            <w:noWrap/>
            <w:hideMark/>
          </w:tcPr>
          <w:p w14:paraId="7EC90497"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0,4%</w:t>
            </w:r>
          </w:p>
        </w:tc>
      </w:tr>
      <w:tr w:rsidR="00E77DAB" w:rsidRPr="009C52E2" w14:paraId="4B48F26D"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shd w:val="clear" w:color="auto" w:fill="4F7AFF" w:themeFill="accent3"/>
            <w:noWrap/>
            <w:hideMark/>
          </w:tcPr>
          <w:p w14:paraId="2DEB9203" w14:textId="77777777" w:rsidR="00E77DAB" w:rsidRPr="00193C45" w:rsidRDefault="00E77DAB" w:rsidP="00737F40">
            <w:pPr>
              <w:jc w:val="right"/>
              <w:rPr>
                <w:rFonts w:eastAsia="Times New Roman" w:cs="Calibri"/>
                <w:color w:val="FFFFFF" w:themeColor="background1"/>
                <w:szCs w:val="20"/>
                <w:lang w:eastAsia="nl-NL"/>
              </w:rPr>
            </w:pPr>
            <w:r w:rsidRPr="00193C45">
              <w:rPr>
                <w:rFonts w:eastAsia="Times New Roman" w:cs="Calibri"/>
                <w:color w:val="FFFFFF" w:themeColor="background1"/>
                <w:szCs w:val="20"/>
                <w:lang w:eastAsia="nl-NL"/>
              </w:rPr>
              <w:t>2021</w:t>
            </w:r>
          </w:p>
        </w:tc>
        <w:tc>
          <w:tcPr>
            <w:tcW w:w="1134" w:type="dxa"/>
            <w:shd w:val="clear" w:color="auto" w:fill="B8C9FF" w:themeFill="accent3" w:themeFillTint="66"/>
            <w:noWrap/>
            <w:hideMark/>
          </w:tcPr>
          <w:p w14:paraId="414D476C"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1,3%</w:t>
            </w:r>
          </w:p>
        </w:tc>
        <w:tc>
          <w:tcPr>
            <w:tcW w:w="1134" w:type="dxa"/>
            <w:shd w:val="clear" w:color="auto" w:fill="B8C9FF" w:themeFill="accent3" w:themeFillTint="66"/>
            <w:noWrap/>
            <w:hideMark/>
          </w:tcPr>
          <w:p w14:paraId="4CB9C067"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0,4%</w:t>
            </w:r>
          </w:p>
        </w:tc>
        <w:tc>
          <w:tcPr>
            <w:tcW w:w="1276" w:type="dxa"/>
            <w:shd w:val="clear" w:color="auto" w:fill="B8C9FF" w:themeFill="accent3" w:themeFillTint="66"/>
            <w:noWrap/>
            <w:hideMark/>
          </w:tcPr>
          <w:p w14:paraId="0D172090"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0,5%</w:t>
            </w:r>
          </w:p>
        </w:tc>
      </w:tr>
      <w:tr w:rsidR="00E77DAB" w:rsidRPr="009C52E2" w14:paraId="1817FFBB" w14:textId="77777777">
        <w:trPr>
          <w:trHeight w:val="63"/>
        </w:trPr>
        <w:tc>
          <w:tcPr>
            <w:cnfStyle w:val="001000000000" w:firstRow="0" w:lastRow="0" w:firstColumn="1" w:lastColumn="0" w:oddVBand="0" w:evenVBand="0" w:oddHBand="0" w:evenHBand="0" w:firstRowFirstColumn="0" w:firstRowLastColumn="0" w:lastRowFirstColumn="0" w:lastRowLastColumn="0"/>
            <w:tcW w:w="1413" w:type="dxa"/>
            <w:shd w:val="clear" w:color="auto" w:fill="4F7AFF" w:themeFill="accent3"/>
            <w:noWrap/>
            <w:hideMark/>
          </w:tcPr>
          <w:p w14:paraId="48892FB1" w14:textId="77777777" w:rsidR="00E77DAB" w:rsidRPr="00193C45" w:rsidRDefault="00E77DAB" w:rsidP="00737F40">
            <w:pPr>
              <w:jc w:val="right"/>
              <w:rPr>
                <w:rFonts w:eastAsia="Times New Roman" w:cs="Calibri"/>
                <w:color w:val="FFFFFF" w:themeColor="background1"/>
                <w:szCs w:val="20"/>
                <w:lang w:eastAsia="nl-NL"/>
              </w:rPr>
            </w:pPr>
            <w:r w:rsidRPr="00193C45">
              <w:rPr>
                <w:rFonts w:eastAsia="Times New Roman" w:cs="Calibri"/>
                <w:color w:val="FFFFFF" w:themeColor="background1"/>
                <w:szCs w:val="20"/>
                <w:lang w:eastAsia="nl-NL"/>
              </w:rPr>
              <w:t>2022</w:t>
            </w:r>
          </w:p>
        </w:tc>
        <w:tc>
          <w:tcPr>
            <w:tcW w:w="1134" w:type="dxa"/>
            <w:shd w:val="clear" w:color="auto" w:fill="DBE4FF" w:themeFill="accent3" w:themeFillTint="33"/>
            <w:noWrap/>
            <w:hideMark/>
          </w:tcPr>
          <w:p w14:paraId="51F768F3"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1,4%</w:t>
            </w:r>
          </w:p>
        </w:tc>
        <w:tc>
          <w:tcPr>
            <w:tcW w:w="1134" w:type="dxa"/>
            <w:shd w:val="clear" w:color="auto" w:fill="DBE4FF" w:themeFill="accent3" w:themeFillTint="33"/>
            <w:noWrap/>
            <w:hideMark/>
          </w:tcPr>
          <w:p w14:paraId="1B820F57"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0,4%</w:t>
            </w:r>
          </w:p>
        </w:tc>
        <w:tc>
          <w:tcPr>
            <w:tcW w:w="1276" w:type="dxa"/>
            <w:shd w:val="clear" w:color="auto" w:fill="DBE4FF" w:themeFill="accent3" w:themeFillTint="33"/>
            <w:noWrap/>
            <w:hideMark/>
          </w:tcPr>
          <w:p w14:paraId="67934702"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0,6%</w:t>
            </w:r>
          </w:p>
        </w:tc>
      </w:tr>
      <w:tr w:rsidR="00E77DAB" w:rsidRPr="009C52E2" w14:paraId="12874D58"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3" w:type="dxa"/>
            <w:shd w:val="clear" w:color="auto" w:fill="4F7AFF" w:themeFill="accent3"/>
            <w:noWrap/>
            <w:hideMark/>
          </w:tcPr>
          <w:p w14:paraId="6BBA60E7" w14:textId="77777777" w:rsidR="00E77DAB" w:rsidRPr="00193C45" w:rsidRDefault="00E77DAB" w:rsidP="00737F40">
            <w:pPr>
              <w:jc w:val="right"/>
              <w:rPr>
                <w:rFonts w:eastAsia="Times New Roman" w:cs="Calibri"/>
                <w:color w:val="FFFFFF" w:themeColor="background1"/>
                <w:szCs w:val="20"/>
                <w:lang w:eastAsia="nl-NL"/>
              </w:rPr>
            </w:pPr>
            <w:r w:rsidRPr="00193C45">
              <w:rPr>
                <w:rFonts w:eastAsia="Times New Roman" w:cs="Calibri"/>
                <w:color w:val="FFFFFF" w:themeColor="background1"/>
                <w:szCs w:val="20"/>
                <w:lang w:eastAsia="nl-NL"/>
              </w:rPr>
              <w:t>2023</w:t>
            </w:r>
          </w:p>
        </w:tc>
        <w:tc>
          <w:tcPr>
            <w:tcW w:w="1134" w:type="dxa"/>
            <w:shd w:val="clear" w:color="auto" w:fill="B8C9FF" w:themeFill="accent3" w:themeFillTint="66"/>
            <w:noWrap/>
            <w:hideMark/>
          </w:tcPr>
          <w:p w14:paraId="6824720E"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1,4%</w:t>
            </w:r>
          </w:p>
        </w:tc>
        <w:tc>
          <w:tcPr>
            <w:tcW w:w="1134" w:type="dxa"/>
            <w:shd w:val="clear" w:color="auto" w:fill="B8C9FF" w:themeFill="accent3" w:themeFillTint="66"/>
            <w:noWrap/>
            <w:hideMark/>
          </w:tcPr>
          <w:p w14:paraId="593871E7"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0,2%</w:t>
            </w:r>
          </w:p>
        </w:tc>
        <w:tc>
          <w:tcPr>
            <w:tcW w:w="1276" w:type="dxa"/>
            <w:shd w:val="clear" w:color="auto" w:fill="B8C9FF" w:themeFill="accent3" w:themeFillTint="66"/>
            <w:noWrap/>
            <w:hideMark/>
          </w:tcPr>
          <w:p w14:paraId="65769D8E" w14:textId="77777777" w:rsidR="00E77DAB" w:rsidRPr="008A59F6" w:rsidRDefault="00E77DAB" w:rsidP="00737F40">
            <w:pPr>
              <w:jc w:val="right"/>
              <w:cnfStyle w:val="000000100000" w:firstRow="0" w:lastRow="0" w:firstColumn="0" w:lastColumn="0" w:oddVBand="0" w:evenVBand="0" w:oddHBand="1" w:evenHBand="0" w:firstRowFirstColumn="0" w:firstRowLastColumn="0" w:lastRowFirstColumn="0" w:lastRowLastColumn="0"/>
              <w:rPr>
                <w:rFonts w:eastAsia="Times New Roman" w:cs="Calibri"/>
                <w:color w:val="000000"/>
                <w:szCs w:val="20"/>
                <w:lang w:eastAsia="nl-NL"/>
              </w:rPr>
            </w:pPr>
            <w:r w:rsidRPr="008A59F6">
              <w:rPr>
                <w:rFonts w:eastAsia="Times New Roman" w:cs="Calibri"/>
                <w:color w:val="000000"/>
                <w:szCs w:val="20"/>
                <w:lang w:eastAsia="nl-NL"/>
              </w:rPr>
              <w:t>0,6%</w:t>
            </w:r>
          </w:p>
        </w:tc>
      </w:tr>
      <w:tr w:rsidR="00E77DAB" w:rsidRPr="009C52E2" w14:paraId="03287C36" w14:textId="77777777">
        <w:trPr>
          <w:trHeight w:val="300"/>
        </w:trPr>
        <w:tc>
          <w:tcPr>
            <w:cnfStyle w:val="001000000000" w:firstRow="0" w:lastRow="0" w:firstColumn="1" w:lastColumn="0" w:oddVBand="0" w:evenVBand="0" w:oddHBand="0" w:evenHBand="0" w:firstRowFirstColumn="0" w:firstRowLastColumn="0" w:lastRowFirstColumn="0" w:lastRowLastColumn="0"/>
            <w:tcW w:w="1413" w:type="dxa"/>
            <w:shd w:val="clear" w:color="auto" w:fill="4F7AFF" w:themeFill="accent3"/>
            <w:noWrap/>
          </w:tcPr>
          <w:p w14:paraId="6BAEED00" w14:textId="77777777" w:rsidR="00E77DAB" w:rsidRPr="00193C45" w:rsidRDefault="00E77DAB" w:rsidP="00737F40">
            <w:pPr>
              <w:jc w:val="right"/>
              <w:rPr>
                <w:rFonts w:eastAsia="Times New Roman" w:cs="Calibri"/>
                <w:color w:val="FFFFFF" w:themeColor="background1"/>
                <w:szCs w:val="20"/>
                <w:lang w:eastAsia="nl-NL"/>
              </w:rPr>
            </w:pPr>
            <w:r w:rsidRPr="00193C45">
              <w:rPr>
                <w:rFonts w:eastAsia="Times New Roman" w:cs="Calibri"/>
                <w:color w:val="FFFFFF" w:themeColor="background1"/>
                <w:szCs w:val="20"/>
                <w:lang w:eastAsia="nl-NL"/>
              </w:rPr>
              <w:t>2024</w:t>
            </w:r>
          </w:p>
        </w:tc>
        <w:tc>
          <w:tcPr>
            <w:tcW w:w="1134" w:type="dxa"/>
            <w:shd w:val="clear" w:color="auto" w:fill="DBE4FF" w:themeFill="accent3" w:themeFillTint="33"/>
            <w:noWrap/>
          </w:tcPr>
          <w:p w14:paraId="30C71682"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p>
        </w:tc>
        <w:tc>
          <w:tcPr>
            <w:tcW w:w="1134" w:type="dxa"/>
            <w:shd w:val="clear" w:color="auto" w:fill="DBE4FF" w:themeFill="accent3" w:themeFillTint="33"/>
            <w:noWrap/>
          </w:tcPr>
          <w:p w14:paraId="60B7364B"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p>
        </w:tc>
        <w:tc>
          <w:tcPr>
            <w:tcW w:w="1276" w:type="dxa"/>
            <w:shd w:val="clear" w:color="auto" w:fill="DBE4FF" w:themeFill="accent3" w:themeFillTint="33"/>
            <w:noWrap/>
          </w:tcPr>
          <w:p w14:paraId="6FAAB682" w14:textId="77777777" w:rsidR="00E77DAB" w:rsidRPr="008A59F6" w:rsidRDefault="00E77DAB" w:rsidP="00737F40">
            <w:pPr>
              <w:jc w:val="right"/>
              <w:cnfStyle w:val="000000000000" w:firstRow="0" w:lastRow="0" w:firstColumn="0" w:lastColumn="0" w:oddVBand="0" w:evenVBand="0" w:oddHBand="0" w:evenHBand="0" w:firstRowFirstColumn="0" w:firstRowLastColumn="0" w:lastRowFirstColumn="0" w:lastRowLastColumn="0"/>
              <w:rPr>
                <w:rFonts w:eastAsia="Times New Roman" w:cs="Calibri"/>
                <w:color w:val="000000"/>
                <w:szCs w:val="20"/>
                <w:lang w:eastAsia="nl-NL"/>
              </w:rPr>
            </w:pPr>
          </w:p>
        </w:tc>
      </w:tr>
    </w:tbl>
    <w:p w14:paraId="69CAC8C1" w14:textId="77777777" w:rsidR="00E77DAB" w:rsidRDefault="00E77DAB" w:rsidP="00B433D1">
      <w:pPr>
        <w:pStyle w:val="Paragraph0"/>
      </w:pPr>
      <w:r>
        <w:t>Respondenten geven aan dat Nederland in mindere mate vanuit de overheid strategische inzet en coördinatie toont, in vergelijking met andere landen. Dit wordt in verband gebracht met het vermogen om deelnemers te mobiliseren</w:t>
      </w:r>
      <w:r w:rsidRPr="00A825F1">
        <w:t>: in landen waar de overheid een grotere rol speelt</w:t>
      </w:r>
      <w:r>
        <w:t xml:space="preserve"> en er meer coördinatie is tussen overheid en bedrijfsleven (als het gaat om standaardisatie) </w:t>
      </w:r>
      <w:r w:rsidRPr="00E442D8">
        <w:t>gaat mobilisatie beter.</w:t>
      </w:r>
      <w:r>
        <w:t xml:space="preserve"> Daar staat tegenover dat Nederland op een aantal onderwerpen, zoals digitale beveiliging, telecom, betalingsverkeer en asset management, sterker aanwezig is dan veel andere (grotere) landen.</w:t>
      </w:r>
    </w:p>
    <w:p w14:paraId="2CAB8218" w14:textId="4586E72D" w:rsidR="00E77DAB" w:rsidRDefault="00E77DAB" w:rsidP="00B433D1">
      <w:pPr>
        <w:pStyle w:val="Paragraph0"/>
      </w:pPr>
      <w:r>
        <w:t xml:space="preserve">Hieruit volgt dat Nederland meer thematische focus heeft dan andere landen en daar waar er sprake is van een sterk (economisch) belang, dan ook goed vertegenwoordigd is. Op andere onderwerpen, zoals </w:t>
      </w:r>
      <w:proofErr w:type="spellStart"/>
      <w:r w:rsidR="00A57FEA" w:rsidRPr="00A57FEA">
        <w:t>quantumtechnologie</w:t>
      </w:r>
      <w:proofErr w:type="spellEnd"/>
      <w:r w:rsidR="00A57FEA">
        <w:t xml:space="preserve"> </w:t>
      </w:r>
      <w:r>
        <w:t xml:space="preserve">of energieopslag (batterijen/accu’s) lijkt participatie </w:t>
      </w:r>
      <w:r w:rsidRPr="004A4A6C">
        <w:t xml:space="preserve">minder plaats te vinden dan </w:t>
      </w:r>
      <w:r w:rsidR="00CC073D">
        <w:t>bij</w:t>
      </w:r>
      <w:r w:rsidRPr="004A4A6C">
        <w:t xml:space="preserve"> andere landen. Geïnterviewden leggen daarbij het verband met het ontbreken van kennis binnen de overheid op deze onderwerpen.</w:t>
      </w:r>
    </w:p>
    <w:p w14:paraId="4AAAAE22" w14:textId="77777777" w:rsidR="00E77DAB" w:rsidRPr="00656C92" w:rsidRDefault="00E77DAB" w:rsidP="00737F40"/>
    <w:p w14:paraId="10E718E9" w14:textId="2AEFDFEF" w:rsidR="00E77DAB" w:rsidRDefault="00E77DAB" w:rsidP="00B433D1">
      <w:pPr>
        <w:pStyle w:val="Heading3"/>
      </w:pPr>
      <w:bookmarkStart w:id="124" w:name="_Toc187660817"/>
      <w:bookmarkStart w:id="125" w:name="_Toc187660844"/>
      <w:bookmarkStart w:id="126" w:name="_Toc188707993"/>
      <w:bookmarkStart w:id="127" w:name="_Toc188863915"/>
      <w:bookmarkStart w:id="128" w:name="_Toc189313418"/>
      <w:bookmarkStart w:id="129" w:name="_Toc189313871"/>
      <w:r>
        <w:t>Aantal participerende</w:t>
      </w:r>
      <w:r w:rsidR="00F5387D">
        <w:t xml:space="preserve"> Nederlandse</w:t>
      </w:r>
      <w:r>
        <w:t xml:space="preserve"> organisaties over tijd</w:t>
      </w:r>
      <w:bookmarkEnd w:id="124"/>
      <w:bookmarkEnd w:id="125"/>
      <w:bookmarkEnd w:id="126"/>
      <w:bookmarkEnd w:id="127"/>
      <w:bookmarkEnd w:id="128"/>
      <w:bookmarkEnd w:id="129"/>
    </w:p>
    <w:p w14:paraId="04FF2C47" w14:textId="7697725A" w:rsidR="00E77DAB" w:rsidRDefault="00E77DAB" w:rsidP="00B433D1">
      <w:pPr>
        <w:pStyle w:val="Paragraph0"/>
      </w:pPr>
      <w:r>
        <w:t xml:space="preserve">Naast het absolute aantal </w:t>
      </w:r>
      <w:r w:rsidRPr="00FA0409">
        <w:rPr>
          <w:b/>
        </w:rPr>
        <w:t>individuele</w:t>
      </w:r>
      <w:r w:rsidRPr="00FA0409">
        <w:t xml:space="preserve"> </w:t>
      </w:r>
      <w:r w:rsidRPr="00FA0409">
        <w:rPr>
          <w:b/>
        </w:rPr>
        <w:t>deelnames</w:t>
      </w:r>
      <w:r>
        <w:t xml:space="preserve"> kan gekeken worden naar het aantal </w:t>
      </w:r>
      <w:r w:rsidRPr="00305225">
        <w:rPr>
          <w:b/>
          <w:bCs/>
        </w:rPr>
        <w:t>unieke participerende organisaties</w:t>
      </w:r>
      <w:r>
        <w:t xml:space="preserve"> per jaar. In de beschikbare dataset is zichtbaar dat het aantal Nederlandse organisaties dat deelneemt</w:t>
      </w:r>
      <w:r w:rsidR="002329FE">
        <w:t>,</w:t>
      </w:r>
      <w:r>
        <w:t xml:space="preserve"> is toegenomen. Hierbij tellen organisaties die bij meerdere </w:t>
      </w:r>
      <w:proofErr w:type="spellStart"/>
      <w:r w:rsidR="001D3461">
        <w:t>SDO’s</w:t>
      </w:r>
      <w:proofErr w:type="spellEnd"/>
      <w:r>
        <w:t xml:space="preserve"> participeren, nog steeds als één unieke organisatie.</w:t>
      </w:r>
      <w:r w:rsidR="00FE6914">
        <w:t xml:space="preserve"> </w:t>
      </w:r>
      <w:r w:rsidR="00CC70D7" w:rsidRPr="0072500F">
        <w:rPr>
          <w:b/>
          <w:bCs/>
        </w:rPr>
        <w:t xml:space="preserve">Tabel </w:t>
      </w:r>
      <w:r w:rsidR="00F670D7" w:rsidRPr="00F670D7">
        <w:rPr>
          <w:b/>
          <w:bCs/>
        </w:rPr>
        <w:fldChar w:fldCharType="begin"/>
      </w:r>
      <w:r w:rsidR="00F670D7" w:rsidRPr="00F670D7">
        <w:rPr>
          <w:b/>
          <w:bCs/>
        </w:rPr>
        <w:instrText xml:space="preserve"> SEQ Tabel \* ARABIC </w:instrText>
      </w:r>
      <w:r w:rsidR="00F670D7" w:rsidRPr="00F670D7">
        <w:rPr>
          <w:b/>
          <w:bCs/>
        </w:rPr>
        <w:fldChar w:fldCharType="separate"/>
      </w:r>
      <w:r w:rsidR="00F670D7" w:rsidRPr="00F670D7">
        <w:rPr>
          <w:b/>
          <w:bCs/>
        </w:rPr>
        <w:t>6</w:t>
      </w:r>
      <w:r w:rsidR="00F670D7" w:rsidRPr="00F670D7">
        <w:rPr>
          <w:b/>
          <w:bCs/>
        </w:rPr>
        <w:fldChar w:fldCharType="end"/>
      </w:r>
      <w:r w:rsidR="00CC70D7">
        <w:t xml:space="preserve"> toont </w:t>
      </w:r>
      <w:r w:rsidR="004B7421">
        <w:t xml:space="preserve">het aantal participerende </w:t>
      </w:r>
      <w:r w:rsidR="002E5D6F">
        <w:t xml:space="preserve">Nederlandse </w:t>
      </w:r>
      <w:r w:rsidR="004B7421">
        <w:t xml:space="preserve">organisaties </w:t>
      </w:r>
      <w:r w:rsidR="0072500F">
        <w:t xml:space="preserve">voor 2019-2024. </w:t>
      </w:r>
      <w:r w:rsidRPr="1B12DF6E">
        <w:t>Kanttekening</w:t>
      </w:r>
      <w:r w:rsidR="00E74B26">
        <w:t xml:space="preserve"> hierbij</w:t>
      </w:r>
      <w:r w:rsidRPr="1B12DF6E">
        <w:t xml:space="preserve">: De </w:t>
      </w:r>
      <w:r w:rsidR="00B2145F">
        <w:t>toename</w:t>
      </w:r>
      <w:r w:rsidRPr="1B12DF6E">
        <w:t xml:space="preserve"> </w:t>
      </w:r>
      <w:r w:rsidR="00C83A01">
        <w:t>in</w:t>
      </w:r>
      <w:r w:rsidRPr="1B12DF6E">
        <w:t xml:space="preserve"> het aantal </w:t>
      </w:r>
      <w:r w:rsidRPr="004965D6">
        <w:t>unieke</w:t>
      </w:r>
      <w:r w:rsidRPr="1B12DF6E">
        <w:t xml:space="preserve"> participerende organisaties </w:t>
      </w:r>
      <w:r w:rsidR="00C83A01">
        <w:t xml:space="preserve">in tijd, </w:t>
      </w:r>
      <w:r w:rsidRPr="1B12DF6E">
        <w:t>kan niet met 100% zekerheid worden vastgesteld</w:t>
      </w:r>
      <w:r>
        <w:t>.</w:t>
      </w:r>
      <w:r w:rsidRPr="1B12DF6E">
        <w:t xml:space="preserve"> </w:t>
      </w:r>
      <w:r>
        <w:t>O</w:t>
      </w:r>
      <w:r w:rsidRPr="1B12DF6E">
        <w:t>mdat er sprake is van beperkte gegevens voor 2019 en 2024</w:t>
      </w:r>
      <w:r>
        <w:t xml:space="preserve"> </w:t>
      </w:r>
      <w:r w:rsidRPr="1B12DF6E">
        <w:t>lijkt het startpunt waarschijnlijk lager dan het werkelijk is. Daarom is dit vermeld als een ‘vermoedelijke stijging’.</w:t>
      </w:r>
      <w:r w:rsidR="00B433D1">
        <w:br/>
      </w:r>
      <w:r>
        <w:t>Concluderend kan gesproken worden van een groeiende participatie in absolute zin, met een vermoedelijke stijging in het aantal Nederlandse belanghebbenden dat deelneemt.</w:t>
      </w:r>
    </w:p>
    <w:p w14:paraId="49A1E392" w14:textId="6FD41776" w:rsidR="000B3AFC" w:rsidRPr="000B3AFC" w:rsidRDefault="000B3AFC" w:rsidP="000B3AFC">
      <w:pPr>
        <w:pStyle w:val="Caption"/>
        <w:keepNext/>
        <w:rPr>
          <w:sz w:val="16"/>
          <w:szCs w:val="16"/>
        </w:rPr>
      </w:pPr>
      <w:r w:rsidRPr="000B3AFC">
        <w:rPr>
          <w:sz w:val="16"/>
          <w:szCs w:val="16"/>
        </w:rPr>
        <w:t xml:space="preserve">Tabel </w:t>
      </w:r>
      <w:r w:rsidRPr="000B3AFC">
        <w:rPr>
          <w:sz w:val="16"/>
          <w:szCs w:val="16"/>
        </w:rPr>
        <w:fldChar w:fldCharType="begin"/>
      </w:r>
      <w:r w:rsidRPr="000B3AFC">
        <w:rPr>
          <w:sz w:val="16"/>
          <w:szCs w:val="16"/>
        </w:rPr>
        <w:instrText xml:space="preserve"> SEQ Tabel \* ARABIC </w:instrText>
      </w:r>
      <w:r w:rsidRPr="000B3AFC">
        <w:rPr>
          <w:sz w:val="16"/>
          <w:szCs w:val="16"/>
        </w:rPr>
        <w:fldChar w:fldCharType="separate"/>
      </w:r>
      <w:r w:rsidR="0058380D">
        <w:rPr>
          <w:noProof/>
          <w:sz w:val="16"/>
          <w:szCs w:val="16"/>
        </w:rPr>
        <w:t>6</w:t>
      </w:r>
      <w:r w:rsidRPr="000B3AFC">
        <w:rPr>
          <w:sz w:val="16"/>
          <w:szCs w:val="16"/>
        </w:rPr>
        <w:fldChar w:fldCharType="end"/>
      </w:r>
      <w:r w:rsidRPr="000B3AFC">
        <w:rPr>
          <w:sz w:val="16"/>
          <w:szCs w:val="16"/>
        </w:rPr>
        <w:t xml:space="preserve"> Aantal participerende organisaties met Nederlands belang. NB: Voor 2019 en 2024 zijn de data beperkt. Deze jaren zijn aangemerkt met een asterisk (*).</w:t>
      </w:r>
    </w:p>
    <w:tbl>
      <w:tblPr>
        <w:tblStyle w:val="GridTable4-Accent1"/>
        <w:tblW w:w="368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20" w:firstRow="1" w:lastRow="0" w:firstColumn="0" w:lastColumn="0" w:noHBand="0" w:noVBand="1"/>
      </w:tblPr>
      <w:tblGrid>
        <w:gridCol w:w="1270"/>
        <w:gridCol w:w="2410"/>
      </w:tblGrid>
      <w:tr w:rsidR="00E77DAB" w:rsidRPr="007F2E94" w14:paraId="2ACCF081" w14:textId="77777777">
        <w:trPr>
          <w:cnfStyle w:val="100000000000" w:firstRow="1" w:lastRow="0" w:firstColumn="0" w:lastColumn="0" w:oddVBand="0" w:evenVBand="0" w:oddHBand="0" w:evenHBand="0" w:firstRowFirstColumn="0" w:firstRowLastColumn="0" w:lastRowFirstColumn="0" w:lastRowLastColumn="0"/>
          <w:trHeight w:val="310"/>
        </w:trPr>
        <w:tc>
          <w:tcPr>
            <w:tcW w:w="1270" w:type="dxa"/>
            <w:tcBorders>
              <w:top w:val="none" w:sz="0" w:space="0" w:color="auto"/>
              <w:left w:val="none" w:sz="0" w:space="0" w:color="auto"/>
              <w:bottom w:val="none" w:sz="0" w:space="0" w:color="auto"/>
              <w:right w:val="none" w:sz="0" w:space="0" w:color="auto"/>
            </w:tcBorders>
            <w:shd w:val="clear" w:color="auto" w:fill="4F7AFF" w:themeFill="accent3"/>
            <w:noWrap/>
          </w:tcPr>
          <w:p w14:paraId="4C5253A5" w14:textId="77777777" w:rsidR="00E77DAB" w:rsidRPr="00167DC7" w:rsidRDefault="00E77DAB" w:rsidP="00737F40">
            <w:pPr>
              <w:jc w:val="right"/>
              <w:rPr>
                <w:rFonts w:ascii="Calibri" w:eastAsia="Times New Roman" w:hAnsi="Calibri" w:cs="Calibri"/>
                <w:sz w:val="22"/>
                <w:lang w:eastAsia="nl-NL"/>
              </w:rPr>
            </w:pPr>
            <w:r w:rsidRPr="00167DC7">
              <w:rPr>
                <w:rFonts w:ascii="Calibri" w:eastAsia="Times New Roman" w:hAnsi="Calibri" w:cs="Calibri"/>
                <w:sz w:val="22"/>
                <w:lang w:eastAsia="nl-NL"/>
              </w:rPr>
              <w:t>Jaar</w:t>
            </w:r>
          </w:p>
        </w:tc>
        <w:tc>
          <w:tcPr>
            <w:tcW w:w="2410" w:type="dxa"/>
            <w:tcBorders>
              <w:top w:val="none" w:sz="0" w:space="0" w:color="auto"/>
              <w:left w:val="none" w:sz="0" w:space="0" w:color="auto"/>
              <w:bottom w:val="none" w:sz="0" w:space="0" w:color="auto"/>
              <w:right w:val="none" w:sz="0" w:space="0" w:color="auto"/>
            </w:tcBorders>
            <w:shd w:val="clear" w:color="auto" w:fill="4F7AFF" w:themeFill="accent3"/>
            <w:noWrap/>
          </w:tcPr>
          <w:p w14:paraId="0D5FAF18" w14:textId="77777777" w:rsidR="00E77DAB" w:rsidRPr="00167DC7" w:rsidRDefault="00E77DAB" w:rsidP="00737F40">
            <w:pPr>
              <w:jc w:val="right"/>
              <w:rPr>
                <w:rFonts w:ascii="Calibri" w:eastAsia="Times New Roman" w:hAnsi="Calibri" w:cs="Calibri"/>
                <w:sz w:val="22"/>
                <w:lang w:eastAsia="nl-NL"/>
              </w:rPr>
            </w:pPr>
            <w:r w:rsidRPr="00167DC7">
              <w:rPr>
                <w:rFonts w:ascii="Calibri" w:eastAsia="Times New Roman" w:hAnsi="Calibri" w:cs="Calibri"/>
                <w:sz w:val="22"/>
                <w:lang w:eastAsia="nl-NL"/>
              </w:rPr>
              <w:t>Aantal organisaties namens NL</w:t>
            </w:r>
          </w:p>
        </w:tc>
      </w:tr>
      <w:tr w:rsidR="00E77DAB" w:rsidRPr="007F2E94" w14:paraId="029F066B" w14:textId="77777777">
        <w:trPr>
          <w:cnfStyle w:val="000000100000" w:firstRow="0" w:lastRow="0" w:firstColumn="0" w:lastColumn="0" w:oddVBand="0" w:evenVBand="0" w:oddHBand="1" w:evenHBand="0" w:firstRowFirstColumn="0" w:firstRowLastColumn="0" w:lastRowFirstColumn="0" w:lastRowLastColumn="0"/>
          <w:trHeight w:val="310"/>
        </w:trPr>
        <w:tc>
          <w:tcPr>
            <w:tcW w:w="1270" w:type="dxa"/>
            <w:shd w:val="clear" w:color="auto" w:fill="4F7AFF" w:themeFill="accent3"/>
            <w:noWrap/>
            <w:hideMark/>
          </w:tcPr>
          <w:p w14:paraId="133354F7" w14:textId="77777777" w:rsidR="00E77DAB" w:rsidRPr="00193C45" w:rsidRDefault="00E77DAB" w:rsidP="00737F40">
            <w:pPr>
              <w:jc w:val="right"/>
              <w:rPr>
                <w:rFonts w:ascii="Calibri" w:eastAsia="Times New Roman" w:hAnsi="Calibri" w:cs="Calibri"/>
                <w:b/>
                <w:bCs/>
                <w:color w:val="FFFFFF" w:themeColor="background1"/>
                <w:sz w:val="22"/>
                <w:lang w:eastAsia="nl-NL"/>
              </w:rPr>
            </w:pPr>
            <w:r w:rsidRPr="00193C45">
              <w:rPr>
                <w:rFonts w:ascii="Calibri" w:eastAsia="Times New Roman" w:hAnsi="Calibri" w:cs="Calibri"/>
                <w:b/>
                <w:bCs/>
                <w:color w:val="FFFFFF" w:themeColor="background1"/>
                <w:sz w:val="22"/>
                <w:lang w:eastAsia="nl-NL"/>
              </w:rPr>
              <w:t>2019</w:t>
            </w:r>
          </w:p>
        </w:tc>
        <w:tc>
          <w:tcPr>
            <w:tcW w:w="2410" w:type="dxa"/>
            <w:shd w:val="clear" w:color="auto" w:fill="B8C9FF" w:themeFill="accent3" w:themeFillTint="66"/>
            <w:noWrap/>
            <w:hideMark/>
          </w:tcPr>
          <w:p w14:paraId="334F41E0" w14:textId="634CF0E4" w:rsidR="00E77DAB" w:rsidRPr="007F2E94" w:rsidRDefault="00E77DAB" w:rsidP="00737F40">
            <w:pPr>
              <w:jc w:val="right"/>
              <w:rPr>
                <w:rFonts w:ascii="Calibri" w:eastAsia="Times New Roman" w:hAnsi="Calibri" w:cs="Calibri"/>
                <w:color w:val="000000"/>
                <w:sz w:val="22"/>
                <w:lang w:eastAsia="nl-NL"/>
              </w:rPr>
            </w:pPr>
            <w:r w:rsidRPr="007F2E94">
              <w:rPr>
                <w:rFonts w:ascii="Calibri" w:eastAsia="Times New Roman" w:hAnsi="Calibri" w:cs="Calibri"/>
                <w:color w:val="000000"/>
                <w:sz w:val="22"/>
                <w:lang w:eastAsia="nl-NL"/>
              </w:rPr>
              <w:t>12</w:t>
            </w:r>
            <w:r>
              <w:rPr>
                <w:rFonts w:ascii="Calibri" w:eastAsia="Times New Roman" w:hAnsi="Calibri" w:cs="Calibri"/>
                <w:color w:val="000000"/>
                <w:sz w:val="22"/>
                <w:lang w:eastAsia="nl-NL"/>
              </w:rPr>
              <w:t>*</w:t>
            </w:r>
          </w:p>
        </w:tc>
      </w:tr>
      <w:tr w:rsidR="00E77DAB" w:rsidRPr="007F2E94" w14:paraId="2BE0EED0" w14:textId="77777777">
        <w:trPr>
          <w:trHeight w:val="310"/>
        </w:trPr>
        <w:tc>
          <w:tcPr>
            <w:tcW w:w="1270" w:type="dxa"/>
            <w:shd w:val="clear" w:color="auto" w:fill="4F7AFF" w:themeFill="accent3"/>
            <w:noWrap/>
            <w:hideMark/>
          </w:tcPr>
          <w:p w14:paraId="29C5FAC2" w14:textId="77777777" w:rsidR="00E77DAB" w:rsidRPr="00193C45" w:rsidRDefault="00E77DAB" w:rsidP="00737F40">
            <w:pPr>
              <w:jc w:val="right"/>
              <w:rPr>
                <w:rFonts w:ascii="Calibri" w:eastAsia="Times New Roman" w:hAnsi="Calibri" w:cs="Calibri"/>
                <w:b/>
                <w:bCs/>
                <w:color w:val="FFFFFF" w:themeColor="background1"/>
                <w:sz w:val="22"/>
                <w:lang w:eastAsia="nl-NL"/>
              </w:rPr>
            </w:pPr>
            <w:r w:rsidRPr="00193C45">
              <w:rPr>
                <w:rFonts w:ascii="Calibri" w:eastAsia="Times New Roman" w:hAnsi="Calibri" w:cs="Calibri"/>
                <w:b/>
                <w:bCs/>
                <w:color w:val="FFFFFF" w:themeColor="background1"/>
                <w:sz w:val="22"/>
                <w:lang w:eastAsia="nl-NL"/>
              </w:rPr>
              <w:t>2020</w:t>
            </w:r>
          </w:p>
        </w:tc>
        <w:tc>
          <w:tcPr>
            <w:tcW w:w="2410" w:type="dxa"/>
            <w:shd w:val="clear" w:color="auto" w:fill="DBE4FF" w:themeFill="accent3" w:themeFillTint="33"/>
            <w:noWrap/>
            <w:hideMark/>
          </w:tcPr>
          <w:p w14:paraId="2B31ADAF" w14:textId="77777777" w:rsidR="00E77DAB" w:rsidRPr="007F2E94" w:rsidRDefault="00E77DAB" w:rsidP="00737F40">
            <w:pPr>
              <w:jc w:val="right"/>
              <w:rPr>
                <w:rFonts w:ascii="Calibri" w:eastAsia="Times New Roman" w:hAnsi="Calibri" w:cs="Calibri"/>
                <w:color w:val="000000"/>
                <w:sz w:val="22"/>
                <w:lang w:eastAsia="nl-NL"/>
              </w:rPr>
            </w:pPr>
            <w:r w:rsidRPr="007F2E94">
              <w:rPr>
                <w:rFonts w:ascii="Calibri" w:eastAsia="Times New Roman" w:hAnsi="Calibri" w:cs="Calibri"/>
                <w:color w:val="000000"/>
                <w:sz w:val="22"/>
                <w:lang w:eastAsia="nl-NL"/>
              </w:rPr>
              <w:t>18</w:t>
            </w:r>
          </w:p>
        </w:tc>
      </w:tr>
      <w:tr w:rsidR="00E77DAB" w:rsidRPr="007F2E94" w14:paraId="272CB03C" w14:textId="77777777">
        <w:trPr>
          <w:cnfStyle w:val="000000100000" w:firstRow="0" w:lastRow="0" w:firstColumn="0" w:lastColumn="0" w:oddVBand="0" w:evenVBand="0" w:oddHBand="1" w:evenHBand="0" w:firstRowFirstColumn="0" w:firstRowLastColumn="0" w:lastRowFirstColumn="0" w:lastRowLastColumn="0"/>
          <w:trHeight w:val="310"/>
        </w:trPr>
        <w:tc>
          <w:tcPr>
            <w:tcW w:w="1270" w:type="dxa"/>
            <w:shd w:val="clear" w:color="auto" w:fill="4F7AFF" w:themeFill="accent3"/>
            <w:noWrap/>
            <w:hideMark/>
          </w:tcPr>
          <w:p w14:paraId="6F366C0A" w14:textId="77777777" w:rsidR="00E77DAB" w:rsidRPr="00193C45" w:rsidRDefault="00E77DAB" w:rsidP="00737F40">
            <w:pPr>
              <w:jc w:val="right"/>
              <w:rPr>
                <w:rFonts w:ascii="Calibri" w:eastAsia="Times New Roman" w:hAnsi="Calibri" w:cs="Calibri"/>
                <w:b/>
                <w:bCs/>
                <w:color w:val="FFFFFF" w:themeColor="background1"/>
                <w:sz w:val="22"/>
                <w:lang w:eastAsia="nl-NL"/>
              </w:rPr>
            </w:pPr>
            <w:r w:rsidRPr="00193C45">
              <w:rPr>
                <w:rFonts w:ascii="Calibri" w:eastAsia="Times New Roman" w:hAnsi="Calibri" w:cs="Calibri"/>
                <w:b/>
                <w:bCs/>
                <w:color w:val="FFFFFF" w:themeColor="background1"/>
                <w:sz w:val="22"/>
                <w:lang w:eastAsia="nl-NL"/>
              </w:rPr>
              <w:t>2021</w:t>
            </w:r>
          </w:p>
        </w:tc>
        <w:tc>
          <w:tcPr>
            <w:tcW w:w="2410" w:type="dxa"/>
            <w:shd w:val="clear" w:color="auto" w:fill="B8C9FF" w:themeFill="accent3" w:themeFillTint="66"/>
            <w:noWrap/>
            <w:hideMark/>
          </w:tcPr>
          <w:p w14:paraId="15DBAA9B" w14:textId="77777777" w:rsidR="00E77DAB" w:rsidRPr="007F2E94" w:rsidRDefault="00E77DAB" w:rsidP="00737F40">
            <w:pPr>
              <w:jc w:val="right"/>
              <w:rPr>
                <w:rFonts w:ascii="Calibri" w:eastAsia="Times New Roman" w:hAnsi="Calibri" w:cs="Calibri"/>
                <w:color w:val="000000"/>
                <w:sz w:val="22"/>
                <w:lang w:eastAsia="nl-NL"/>
              </w:rPr>
            </w:pPr>
            <w:r w:rsidRPr="007F2E94">
              <w:rPr>
                <w:rFonts w:ascii="Calibri" w:eastAsia="Times New Roman" w:hAnsi="Calibri" w:cs="Calibri"/>
                <w:color w:val="000000"/>
                <w:sz w:val="22"/>
                <w:lang w:eastAsia="nl-NL"/>
              </w:rPr>
              <w:t>26</w:t>
            </w:r>
          </w:p>
        </w:tc>
      </w:tr>
      <w:tr w:rsidR="00E77DAB" w:rsidRPr="007F2E94" w14:paraId="65D693D1" w14:textId="77777777">
        <w:trPr>
          <w:trHeight w:val="310"/>
        </w:trPr>
        <w:tc>
          <w:tcPr>
            <w:tcW w:w="1270" w:type="dxa"/>
            <w:shd w:val="clear" w:color="auto" w:fill="4F7AFF" w:themeFill="accent3"/>
            <w:noWrap/>
            <w:hideMark/>
          </w:tcPr>
          <w:p w14:paraId="7871C2EA" w14:textId="77777777" w:rsidR="00E77DAB" w:rsidRPr="00193C45" w:rsidRDefault="00E77DAB" w:rsidP="00737F40">
            <w:pPr>
              <w:jc w:val="right"/>
              <w:rPr>
                <w:rFonts w:ascii="Calibri" w:eastAsia="Times New Roman" w:hAnsi="Calibri" w:cs="Calibri"/>
                <w:b/>
                <w:bCs/>
                <w:color w:val="FFFFFF" w:themeColor="background1"/>
                <w:sz w:val="22"/>
                <w:lang w:eastAsia="nl-NL"/>
              </w:rPr>
            </w:pPr>
            <w:r w:rsidRPr="00193C45">
              <w:rPr>
                <w:rFonts w:ascii="Calibri" w:eastAsia="Times New Roman" w:hAnsi="Calibri" w:cs="Calibri"/>
                <w:b/>
                <w:bCs/>
                <w:color w:val="FFFFFF" w:themeColor="background1"/>
                <w:sz w:val="22"/>
                <w:lang w:eastAsia="nl-NL"/>
              </w:rPr>
              <w:t>2022</w:t>
            </w:r>
          </w:p>
        </w:tc>
        <w:tc>
          <w:tcPr>
            <w:tcW w:w="2410" w:type="dxa"/>
            <w:shd w:val="clear" w:color="auto" w:fill="DBE4FF" w:themeFill="accent3" w:themeFillTint="33"/>
            <w:noWrap/>
            <w:hideMark/>
          </w:tcPr>
          <w:p w14:paraId="3F4F7209" w14:textId="77777777" w:rsidR="00E77DAB" w:rsidRPr="007F2E94" w:rsidRDefault="00E77DAB" w:rsidP="00737F40">
            <w:pPr>
              <w:jc w:val="right"/>
              <w:rPr>
                <w:rFonts w:ascii="Calibri" w:eastAsia="Times New Roman" w:hAnsi="Calibri" w:cs="Calibri"/>
                <w:color w:val="000000"/>
                <w:sz w:val="22"/>
                <w:lang w:eastAsia="nl-NL"/>
              </w:rPr>
            </w:pPr>
            <w:r w:rsidRPr="007F2E94">
              <w:rPr>
                <w:rFonts w:ascii="Calibri" w:eastAsia="Times New Roman" w:hAnsi="Calibri" w:cs="Calibri"/>
                <w:color w:val="000000"/>
                <w:sz w:val="22"/>
                <w:lang w:eastAsia="nl-NL"/>
              </w:rPr>
              <w:t>28</w:t>
            </w:r>
          </w:p>
        </w:tc>
      </w:tr>
      <w:tr w:rsidR="00E77DAB" w:rsidRPr="007F2E94" w14:paraId="33395414" w14:textId="77777777">
        <w:trPr>
          <w:cnfStyle w:val="000000100000" w:firstRow="0" w:lastRow="0" w:firstColumn="0" w:lastColumn="0" w:oddVBand="0" w:evenVBand="0" w:oddHBand="1" w:evenHBand="0" w:firstRowFirstColumn="0" w:firstRowLastColumn="0" w:lastRowFirstColumn="0" w:lastRowLastColumn="0"/>
          <w:trHeight w:val="310"/>
        </w:trPr>
        <w:tc>
          <w:tcPr>
            <w:tcW w:w="1270" w:type="dxa"/>
            <w:shd w:val="clear" w:color="auto" w:fill="4F7AFF" w:themeFill="accent3"/>
            <w:noWrap/>
            <w:hideMark/>
          </w:tcPr>
          <w:p w14:paraId="73F19CE1" w14:textId="77777777" w:rsidR="00E77DAB" w:rsidRPr="00193C45" w:rsidRDefault="00E77DAB" w:rsidP="00737F40">
            <w:pPr>
              <w:jc w:val="right"/>
              <w:rPr>
                <w:rFonts w:ascii="Calibri" w:eastAsia="Times New Roman" w:hAnsi="Calibri" w:cs="Calibri"/>
                <w:b/>
                <w:bCs/>
                <w:color w:val="FFFFFF" w:themeColor="background1"/>
                <w:sz w:val="22"/>
                <w:lang w:eastAsia="nl-NL"/>
              </w:rPr>
            </w:pPr>
            <w:r w:rsidRPr="00193C45">
              <w:rPr>
                <w:rFonts w:ascii="Calibri" w:eastAsia="Times New Roman" w:hAnsi="Calibri" w:cs="Calibri"/>
                <w:b/>
                <w:bCs/>
                <w:color w:val="FFFFFF" w:themeColor="background1"/>
                <w:sz w:val="22"/>
                <w:lang w:eastAsia="nl-NL"/>
              </w:rPr>
              <w:t>2023</w:t>
            </w:r>
          </w:p>
        </w:tc>
        <w:tc>
          <w:tcPr>
            <w:tcW w:w="2410" w:type="dxa"/>
            <w:shd w:val="clear" w:color="auto" w:fill="B8C9FF" w:themeFill="accent3" w:themeFillTint="66"/>
            <w:noWrap/>
            <w:hideMark/>
          </w:tcPr>
          <w:p w14:paraId="171C496B" w14:textId="77777777" w:rsidR="00E77DAB" w:rsidRPr="007F2E94" w:rsidRDefault="00E77DAB" w:rsidP="00737F40">
            <w:pPr>
              <w:jc w:val="right"/>
              <w:rPr>
                <w:rFonts w:ascii="Calibri" w:eastAsia="Times New Roman" w:hAnsi="Calibri" w:cs="Calibri"/>
                <w:color w:val="000000"/>
                <w:sz w:val="22"/>
                <w:lang w:eastAsia="nl-NL"/>
              </w:rPr>
            </w:pPr>
            <w:r w:rsidRPr="007F2E94">
              <w:rPr>
                <w:rFonts w:ascii="Calibri" w:eastAsia="Times New Roman" w:hAnsi="Calibri" w:cs="Calibri"/>
                <w:color w:val="000000"/>
                <w:sz w:val="22"/>
                <w:lang w:eastAsia="nl-NL"/>
              </w:rPr>
              <w:t>24</w:t>
            </w:r>
          </w:p>
        </w:tc>
      </w:tr>
      <w:tr w:rsidR="00E77DAB" w:rsidRPr="007F2E94" w14:paraId="523A5D07" w14:textId="77777777">
        <w:trPr>
          <w:trHeight w:val="310"/>
        </w:trPr>
        <w:tc>
          <w:tcPr>
            <w:tcW w:w="1270" w:type="dxa"/>
            <w:shd w:val="clear" w:color="auto" w:fill="4F7AFF" w:themeFill="accent3"/>
            <w:noWrap/>
            <w:hideMark/>
          </w:tcPr>
          <w:p w14:paraId="395B64AC" w14:textId="77777777" w:rsidR="00E77DAB" w:rsidRPr="00193C45" w:rsidRDefault="00E77DAB" w:rsidP="00737F40">
            <w:pPr>
              <w:jc w:val="right"/>
              <w:rPr>
                <w:rFonts w:ascii="Calibri" w:eastAsia="Times New Roman" w:hAnsi="Calibri" w:cs="Calibri"/>
                <w:b/>
                <w:bCs/>
                <w:color w:val="FFFFFF" w:themeColor="background1"/>
                <w:sz w:val="22"/>
                <w:lang w:eastAsia="nl-NL"/>
              </w:rPr>
            </w:pPr>
            <w:r w:rsidRPr="00193C45">
              <w:rPr>
                <w:rFonts w:ascii="Calibri" w:eastAsia="Times New Roman" w:hAnsi="Calibri" w:cs="Calibri"/>
                <w:b/>
                <w:bCs/>
                <w:color w:val="FFFFFF" w:themeColor="background1"/>
                <w:sz w:val="22"/>
                <w:lang w:eastAsia="nl-NL"/>
              </w:rPr>
              <w:t>2024</w:t>
            </w:r>
          </w:p>
        </w:tc>
        <w:tc>
          <w:tcPr>
            <w:tcW w:w="2410" w:type="dxa"/>
            <w:shd w:val="clear" w:color="auto" w:fill="DBE4FF" w:themeFill="accent3" w:themeFillTint="33"/>
            <w:noWrap/>
            <w:hideMark/>
          </w:tcPr>
          <w:p w14:paraId="0231F96C" w14:textId="3D997684" w:rsidR="00E77DAB" w:rsidRPr="007F2E94" w:rsidRDefault="00E77DAB" w:rsidP="00737F40">
            <w:pPr>
              <w:jc w:val="right"/>
              <w:rPr>
                <w:rFonts w:ascii="Calibri" w:eastAsia="Times New Roman" w:hAnsi="Calibri" w:cs="Calibri"/>
                <w:color w:val="000000"/>
                <w:sz w:val="22"/>
                <w:lang w:eastAsia="nl-NL"/>
              </w:rPr>
            </w:pPr>
            <w:r w:rsidRPr="007F2E94">
              <w:rPr>
                <w:rFonts w:ascii="Calibri" w:eastAsia="Times New Roman" w:hAnsi="Calibri" w:cs="Calibri"/>
                <w:color w:val="000000"/>
                <w:sz w:val="22"/>
                <w:lang w:eastAsia="nl-NL"/>
              </w:rPr>
              <w:t>19</w:t>
            </w:r>
            <w:r>
              <w:rPr>
                <w:rFonts w:ascii="Calibri" w:eastAsia="Times New Roman" w:hAnsi="Calibri" w:cs="Calibri"/>
                <w:color w:val="000000"/>
                <w:sz w:val="22"/>
                <w:lang w:eastAsia="nl-NL"/>
              </w:rPr>
              <w:t>*</w:t>
            </w:r>
          </w:p>
        </w:tc>
      </w:tr>
    </w:tbl>
    <w:p w14:paraId="795E75A7" w14:textId="08980029" w:rsidR="00E77DAB" w:rsidRDefault="00E77DAB" w:rsidP="00B702FD">
      <w:pPr>
        <w:pStyle w:val="Heading2"/>
        <w:numPr>
          <w:ilvl w:val="1"/>
          <w:numId w:val="39"/>
        </w:numPr>
        <w:spacing w:line="288" w:lineRule="auto"/>
      </w:pPr>
      <w:bookmarkStart w:id="130" w:name="_Toc188349258"/>
      <w:bookmarkStart w:id="131" w:name="_Toc188354008"/>
      <w:bookmarkStart w:id="132" w:name="_Toc188354056"/>
      <w:bookmarkStart w:id="133" w:name="_Toc188372423"/>
      <w:bookmarkStart w:id="134" w:name="_Toc188372548"/>
      <w:bookmarkStart w:id="135" w:name="_Toc188456645"/>
      <w:bookmarkStart w:id="136" w:name="_Toc188707994"/>
      <w:bookmarkStart w:id="137" w:name="_Toc188863916"/>
      <w:bookmarkStart w:id="138" w:name="_Toc191561607"/>
      <w:r>
        <w:t>Nederlandse vertegenwoordiging in formele rollen</w:t>
      </w:r>
      <w:bookmarkEnd w:id="130"/>
      <w:bookmarkEnd w:id="131"/>
      <w:bookmarkEnd w:id="132"/>
      <w:bookmarkEnd w:id="133"/>
      <w:bookmarkEnd w:id="134"/>
      <w:bookmarkEnd w:id="135"/>
      <w:bookmarkEnd w:id="136"/>
      <w:bookmarkEnd w:id="137"/>
      <w:bookmarkEnd w:id="138"/>
    </w:p>
    <w:p w14:paraId="573A4717" w14:textId="70777A96" w:rsidR="003E3050" w:rsidRDefault="00E77DAB" w:rsidP="00B433D1">
      <w:pPr>
        <w:pStyle w:val="Paragraph0"/>
      </w:pPr>
      <w:r>
        <w:t xml:space="preserve">Formele rollen zijn bijvoorbeeld een voorzitterschap, een penvoerder (editor) of een </w:t>
      </w:r>
      <w:proofErr w:type="spellStart"/>
      <w:r>
        <w:t>reviewer</w:t>
      </w:r>
      <w:proofErr w:type="spellEnd"/>
      <w:r>
        <w:t xml:space="preserve"> in een standaardisatiewerkgroep.</w:t>
      </w:r>
      <w:r w:rsidR="009734CB">
        <w:t xml:space="preserve"> </w:t>
      </w:r>
      <w:r>
        <w:t>Interviewrespondenten met een formele rol geven aan dat ze daarmee aanzienlijke invloed hebben op de ontwikkeling van standaarden. Het succes van een standaardisatietraject wordt in grote mate bepaald door het leiderschap en de onpartijdigheid van deze persoon. Daarnaast geven respondenten aan dat de penvoerder een grote rol speelt, omdat deze de documenten formuleert die uiteindelijk de basis vormen voor de standaard. Hiervoor is diepgaande inhoudelijke kennis vereist.</w:t>
      </w:r>
      <w:r w:rsidR="00FE6914">
        <w:t xml:space="preserve"> </w:t>
      </w:r>
      <w:r w:rsidRPr="1B12DF6E">
        <w:t xml:space="preserve">De kwantitatieve analyse kijkt naar de Nederlandse invulling van formele rollen bij de verschillende </w:t>
      </w:r>
      <w:proofErr w:type="spellStart"/>
      <w:r w:rsidR="001D3461">
        <w:t>SDO’s</w:t>
      </w:r>
      <w:proofErr w:type="spellEnd"/>
      <w:r w:rsidRPr="1B12DF6E">
        <w:t>, op basis van gegevens over de organisaties namens wie de vertegenwoordiger deelneemt.</w:t>
      </w:r>
      <w:bookmarkStart w:id="139" w:name="_Toc187660819"/>
      <w:bookmarkStart w:id="140" w:name="_Toc187660846"/>
      <w:bookmarkStart w:id="141" w:name="_Toc188707995"/>
      <w:bookmarkStart w:id="142" w:name="_Toc188863917"/>
      <w:bookmarkStart w:id="143" w:name="_Toc189313419"/>
      <w:bookmarkStart w:id="144" w:name="_Toc189313872"/>
    </w:p>
    <w:p w14:paraId="61D8655D" w14:textId="38315297" w:rsidR="00E77DAB" w:rsidRPr="001959F1" w:rsidRDefault="00E77DAB" w:rsidP="00B433D1">
      <w:pPr>
        <w:pStyle w:val="Heading3"/>
      </w:pPr>
      <w:r w:rsidRPr="00010C48">
        <w:t>Formele rollen bij 3GPP, ETSI, IETF en W3C</w:t>
      </w:r>
      <w:bookmarkEnd w:id="139"/>
      <w:bookmarkEnd w:id="140"/>
      <w:bookmarkEnd w:id="141"/>
      <w:bookmarkEnd w:id="142"/>
      <w:bookmarkEnd w:id="143"/>
      <w:bookmarkEnd w:id="144"/>
    </w:p>
    <w:p w14:paraId="77999D83" w14:textId="638D20BA" w:rsidR="00981978" w:rsidRPr="00CF0E82" w:rsidRDefault="00E77DAB" w:rsidP="00B433D1">
      <w:pPr>
        <w:pStyle w:val="Paragraph0"/>
      </w:pPr>
      <w:r w:rsidRPr="1B12DF6E">
        <w:t xml:space="preserve">Binnen de vier </w:t>
      </w:r>
      <w:proofErr w:type="spellStart"/>
      <w:r w:rsidR="001D3461">
        <w:t>SDO’s</w:t>
      </w:r>
      <w:proofErr w:type="spellEnd"/>
      <w:r w:rsidRPr="1B12DF6E">
        <w:t xml:space="preserve"> zijn in totaal 7.20</w:t>
      </w:r>
      <w:r>
        <w:t>3</w:t>
      </w:r>
      <w:r w:rsidRPr="1B12DF6E">
        <w:t xml:space="preserve"> invullingen van formele rollen geobserveerd. Hiervan is in 39 gevallen sprake van een Nederlandse invulling (ca 0,5%). De meest ingenomen rol is de rol van voorzitter, zoals zichtbaar in </w:t>
      </w:r>
      <w:r w:rsidR="00B97624" w:rsidRPr="00B97624">
        <w:rPr>
          <w:b/>
          <w:bCs/>
          <w:sz w:val="18"/>
          <w:szCs w:val="18"/>
        </w:rPr>
        <w:t xml:space="preserve">Tabel </w:t>
      </w:r>
      <w:r w:rsidR="00B97624" w:rsidRPr="00B97624">
        <w:rPr>
          <w:b/>
          <w:bCs/>
          <w:sz w:val="18"/>
          <w:szCs w:val="18"/>
        </w:rPr>
        <w:fldChar w:fldCharType="begin"/>
      </w:r>
      <w:r w:rsidR="00B97624" w:rsidRPr="00B97624">
        <w:rPr>
          <w:b/>
          <w:bCs/>
          <w:sz w:val="18"/>
          <w:szCs w:val="18"/>
        </w:rPr>
        <w:instrText xml:space="preserve"> SEQ Tabel \* ARABIC </w:instrText>
      </w:r>
      <w:r w:rsidR="00B97624" w:rsidRPr="00B97624">
        <w:rPr>
          <w:b/>
          <w:bCs/>
          <w:sz w:val="18"/>
          <w:szCs w:val="18"/>
        </w:rPr>
        <w:fldChar w:fldCharType="separate"/>
      </w:r>
      <w:r w:rsidR="00B97624" w:rsidRPr="00B97624">
        <w:rPr>
          <w:b/>
          <w:bCs/>
          <w:noProof/>
          <w:sz w:val="18"/>
          <w:szCs w:val="18"/>
        </w:rPr>
        <w:t>7</w:t>
      </w:r>
      <w:r w:rsidR="00B97624" w:rsidRPr="00B97624">
        <w:rPr>
          <w:b/>
          <w:bCs/>
          <w:sz w:val="18"/>
          <w:szCs w:val="18"/>
        </w:rPr>
        <w:fldChar w:fldCharType="end"/>
      </w:r>
      <w:r w:rsidRPr="1B12DF6E">
        <w:t>. Dit percentage ligt redelijk in lijn met het percentage deelnames aan vergaderingen. Daarbij moet worden aangetekend dat een deel van de formele rollen door onafhankelijke personen wordt vervuld. Zij vervullen hun rol dan bijvoorbeeld in dienst van de S</w:t>
      </w:r>
      <w:r w:rsidRPr="1B12DF6E">
        <w:rPr>
          <w:color w:val="7030A0"/>
        </w:rPr>
        <w:t>D</w:t>
      </w:r>
      <w:r w:rsidRPr="1B12DF6E">
        <w:t xml:space="preserve">O in plaats van een van de leden. </w:t>
      </w:r>
      <w:r>
        <w:t>Bij het interpreteren van de relatieve aanwezigheid van Nederlandse belanghebbenden moet dus in acht worden genomen dat, wanneer deze groep niet mee zou tellen, het percentage hoger zou liggen. Het was tijdens dit onderzoek echter niet mogelijk om deze aan te wijzen en weg te laten.</w:t>
      </w:r>
    </w:p>
    <w:p w14:paraId="2FBEC5A8" w14:textId="68F745F8" w:rsidR="00CF0E82" w:rsidRPr="00CF0E82" w:rsidRDefault="00CF0E82" w:rsidP="00CF0E82">
      <w:pPr>
        <w:pStyle w:val="Caption"/>
        <w:keepNext/>
        <w:rPr>
          <w:sz w:val="16"/>
          <w:szCs w:val="16"/>
        </w:rPr>
      </w:pPr>
      <w:r w:rsidRPr="00CF0E82">
        <w:rPr>
          <w:sz w:val="16"/>
          <w:szCs w:val="16"/>
        </w:rPr>
        <w:lastRenderedPageBreak/>
        <w:t xml:space="preserve">Tabel </w:t>
      </w:r>
      <w:r w:rsidRPr="00CF0E82">
        <w:rPr>
          <w:sz w:val="16"/>
          <w:szCs w:val="16"/>
        </w:rPr>
        <w:fldChar w:fldCharType="begin"/>
      </w:r>
      <w:r w:rsidRPr="00CF0E82">
        <w:rPr>
          <w:sz w:val="16"/>
          <w:szCs w:val="16"/>
        </w:rPr>
        <w:instrText xml:space="preserve"> SEQ Tabel \* ARABIC </w:instrText>
      </w:r>
      <w:r w:rsidRPr="00CF0E82">
        <w:rPr>
          <w:sz w:val="16"/>
          <w:szCs w:val="16"/>
        </w:rPr>
        <w:fldChar w:fldCharType="separate"/>
      </w:r>
      <w:r w:rsidR="0058380D">
        <w:rPr>
          <w:noProof/>
          <w:sz w:val="16"/>
          <w:szCs w:val="16"/>
        </w:rPr>
        <w:t>7</w:t>
      </w:r>
      <w:r w:rsidRPr="00CF0E82">
        <w:rPr>
          <w:sz w:val="16"/>
          <w:szCs w:val="16"/>
        </w:rPr>
        <w:fldChar w:fldCharType="end"/>
      </w:r>
      <w:r w:rsidRPr="00CF0E82">
        <w:rPr>
          <w:sz w:val="16"/>
          <w:szCs w:val="16"/>
        </w:rPr>
        <w:t xml:space="preserve"> Door Nederlandse vertegenwoordigers vervulde rollen in 3GPP, ETSI, IETF en W3C vergeleken met het totaal aantal vervulde formele rollen. NB: De selectie komt voort uit beschikbaarheid van gegevens.</w:t>
      </w:r>
    </w:p>
    <w:tbl>
      <w:tblPr>
        <w:tblStyle w:val="GridTable5Dark-Accent3"/>
        <w:tblW w:w="7508" w:type="dxa"/>
        <w:tblLook w:val="04A0" w:firstRow="1" w:lastRow="0" w:firstColumn="1" w:lastColumn="0" w:noHBand="0" w:noVBand="1"/>
      </w:tblPr>
      <w:tblGrid>
        <w:gridCol w:w="4375"/>
        <w:gridCol w:w="991"/>
        <w:gridCol w:w="2142"/>
      </w:tblGrid>
      <w:tr w:rsidR="00E77DAB" w:rsidRPr="00EB7D82" w14:paraId="5FA8A719" w14:textId="77777777" w:rsidTr="00436AD7">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4375" w:type="dxa"/>
            <w:hideMark/>
          </w:tcPr>
          <w:p w14:paraId="5494FF1F" w14:textId="77777777" w:rsidR="00E77DAB" w:rsidRPr="00EB7D82" w:rsidRDefault="00E77DAB" w:rsidP="00737F40">
            <w:r w:rsidRPr="00EB7D82">
              <w:t>Rol</w:t>
            </w:r>
          </w:p>
        </w:tc>
        <w:tc>
          <w:tcPr>
            <w:tcW w:w="991" w:type="dxa"/>
            <w:hideMark/>
          </w:tcPr>
          <w:p w14:paraId="730C2505" w14:textId="77777777" w:rsidR="00E77DAB" w:rsidRPr="00EB7D82" w:rsidRDefault="00E77DAB" w:rsidP="00737F40">
            <w:pPr>
              <w:cnfStyle w:val="100000000000" w:firstRow="1" w:lastRow="0" w:firstColumn="0" w:lastColumn="0" w:oddVBand="0" w:evenVBand="0" w:oddHBand="0" w:evenHBand="0" w:firstRowFirstColumn="0" w:firstRowLastColumn="0" w:lastRowFirstColumn="0" w:lastRowLastColumn="0"/>
            </w:pPr>
            <w:r w:rsidRPr="00EB7D82">
              <w:t xml:space="preserve">Aantal NL </w:t>
            </w:r>
          </w:p>
        </w:tc>
        <w:tc>
          <w:tcPr>
            <w:tcW w:w="2142" w:type="dxa"/>
            <w:hideMark/>
          </w:tcPr>
          <w:p w14:paraId="33F52C13" w14:textId="77777777" w:rsidR="00E77DAB" w:rsidRPr="00EB7D82" w:rsidRDefault="00E77DAB" w:rsidP="00737F40">
            <w:pPr>
              <w:cnfStyle w:val="100000000000" w:firstRow="1" w:lastRow="0" w:firstColumn="0" w:lastColumn="0" w:oddVBand="0" w:evenVBand="0" w:oddHBand="0" w:evenHBand="0" w:firstRowFirstColumn="0" w:firstRowLastColumn="0" w:lastRowFirstColumn="0" w:lastRowLastColumn="0"/>
            </w:pPr>
            <w:r w:rsidRPr="00EB7D82">
              <w:t>Aantal totaal</w:t>
            </w:r>
          </w:p>
        </w:tc>
      </w:tr>
      <w:tr w:rsidR="00E77DAB" w:rsidRPr="00EB7D82" w14:paraId="7A039A2D" w14:textId="77777777" w:rsidTr="00436A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4375" w:type="dxa"/>
            <w:hideMark/>
          </w:tcPr>
          <w:p w14:paraId="641F4DE2" w14:textId="77777777" w:rsidR="00E77DAB" w:rsidRPr="007C14D0" w:rsidRDefault="00E77DAB" w:rsidP="00737F40">
            <w:pPr>
              <w:rPr>
                <w:b w:val="0"/>
              </w:rPr>
            </w:pPr>
            <w:r w:rsidRPr="007C14D0">
              <w:rPr>
                <w:b w:val="0"/>
              </w:rPr>
              <w:t>Voorzitter (Chair)</w:t>
            </w:r>
          </w:p>
        </w:tc>
        <w:tc>
          <w:tcPr>
            <w:tcW w:w="991" w:type="dxa"/>
            <w:hideMark/>
          </w:tcPr>
          <w:p w14:paraId="1FFBD535" w14:textId="0D9EE0AC" w:rsidR="00E77DAB" w:rsidRPr="00EB7D82" w:rsidRDefault="004C204C" w:rsidP="00737F40">
            <w:pPr>
              <w:jc w:val="right"/>
              <w:cnfStyle w:val="000000100000" w:firstRow="0" w:lastRow="0" w:firstColumn="0" w:lastColumn="0" w:oddVBand="0" w:evenVBand="0" w:oddHBand="1" w:evenHBand="0" w:firstRowFirstColumn="0" w:firstRowLastColumn="0" w:lastRowFirstColumn="0" w:lastRowLastColumn="0"/>
            </w:pPr>
            <w:r>
              <w:t>21</w:t>
            </w:r>
          </w:p>
        </w:tc>
        <w:tc>
          <w:tcPr>
            <w:tcW w:w="2142" w:type="dxa"/>
            <w:hideMark/>
          </w:tcPr>
          <w:p w14:paraId="1B2F20A2" w14:textId="2313F40A" w:rsidR="00E77DAB" w:rsidRPr="00EB7D82" w:rsidRDefault="00E77DAB" w:rsidP="00737F40">
            <w:pPr>
              <w:jc w:val="right"/>
              <w:cnfStyle w:val="000000100000" w:firstRow="0" w:lastRow="0" w:firstColumn="0" w:lastColumn="0" w:oddVBand="0" w:evenVBand="0" w:oddHBand="1" w:evenHBand="0" w:firstRowFirstColumn="0" w:firstRowLastColumn="0" w:lastRowFirstColumn="0" w:lastRowLastColumn="0"/>
            </w:pPr>
            <w:r w:rsidRPr="00EB7D82">
              <w:t>2</w:t>
            </w:r>
            <w:r>
              <w:t>.</w:t>
            </w:r>
            <w:r w:rsidR="00436AD7">
              <w:t>625</w:t>
            </w:r>
          </w:p>
        </w:tc>
      </w:tr>
      <w:tr w:rsidR="00E77DAB" w:rsidRPr="00EB7D82" w14:paraId="0DAC9475" w14:textId="77777777" w:rsidTr="00436AD7">
        <w:trPr>
          <w:trHeight w:val="313"/>
        </w:trPr>
        <w:tc>
          <w:tcPr>
            <w:cnfStyle w:val="001000000000" w:firstRow="0" w:lastRow="0" w:firstColumn="1" w:lastColumn="0" w:oddVBand="0" w:evenVBand="0" w:oddHBand="0" w:evenHBand="0" w:firstRowFirstColumn="0" w:firstRowLastColumn="0" w:lastRowFirstColumn="0" w:lastRowLastColumn="0"/>
            <w:tcW w:w="4375" w:type="dxa"/>
            <w:hideMark/>
          </w:tcPr>
          <w:p w14:paraId="0E9968DA" w14:textId="77777777" w:rsidR="00E77DAB" w:rsidRPr="007C14D0" w:rsidRDefault="00E77DAB" w:rsidP="00737F40">
            <w:pPr>
              <w:rPr>
                <w:b w:val="0"/>
              </w:rPr>
            </w:pPr>
            <w:r w:rsidRPr="007C14D0">
              <w:rPr>
                <w:b w:val="0"/>
              </w:rPr>
              <w:t>Rapporteur</w:t>
            </w:r>
          </w:p>
        </w:tc>
        <w:tc>
          <w:tcPr>
            <w:tcW w:w="991" w:type="dxa"/>
            <w:hideMark/>
          </w:tcPr>
          <w:p w14:paraId="2E582A6B" w14:textId="77777777" w:rsidR="00E77DAB" w:rsidRPr="00EB7D82" w:rsidRDefault="00E77DAB" w:rsidP="00737F40">
            <w:pPr>
              <w:jc w:val="right"/>
              <w:cnfStyle w:val="000000000000" w:firstRow="0" w:lastRow="0" w:firstColumn="0" w:lastColumn="0" w:oddVBand="0" w:evenVBand="0" w:oddHBand="0" w:evenHBand="0" w:firstRowFirstColumn="0" w:firstRowLastColumn="0" w:lastRowFirstColumn="0" w:lastRowLastColumn="0"/>
            </w:pPr>
            <w:r w:rsidRPr="00EB7D82">
              <w:t>9</w:t>
            </w:r>
          </w:p>
        </w:tc>
        <w:tc>
          <w:tcPr>
            <w:tcW w:w="2142" w:type="dxa"/>
            <w:hideMark/>
          </w:tcPr>
          <w:p w14:paraId="07601FB2" w14:textId="77777777" w:rsidR="00E77DAB" w:rsidRPr="00EB7D82" w:rsidRDefault="00E77DAB" w:rsidP="00737F40">
            <w:pPr>
              <w:jc w:val="right"/>
              <w:cnfStyle w:val="000000000000" w:firstRow="0" w:lastRow="0" w:firstColumn="0" w:lastColumn="0" w:oddVBand="0" w:evenVBand="0" w:oddHBand="0" w:evenHBand="0" w:firstRowFirstColumn="0" w:firstRowLastColumn="0" w:lastRowFirstColumn="0" w:lastRowLastColumn="0"/>
            </w:pPr>
            <w:r w:rsidRPr="00EB7D82">
              <w:t>214</w:t>
            </w:r>
          </w:p>
        </w:tc>
      </w:tr>
      <w:tr w:rsidR="00E77DAB" w:rsidRPr="00EB7D82" w14:paraId="034416C5" w14:textId="77777777" w:rsidTr="00436A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4375" w:type="dxa"/>
            <w:hideMark/>
          </w:tcPr>
          <w:p w14:paraId="30C80719" w14:textId="77777777" w:rsidR="00E77DAB" w:rsidRPr="007C14D0" w:rsidRDefault="00E77DAB" w:rsidP="00737F40">
            <w:pPr>
              <w:rPr>
                <w:b w:val="0"/>
              </w:rPr>
            </w:pPr>
            <w:proofErr w:type="spellStart"/>
            <w:r w:rsidRPr="007C14D0">
              <w:rPr>
                <w:b w:val="0"/>
              </w:rPr>
              <w:t>Reviewer</w:t>
            </w:r>
            <w:proofErr w:type="spellEnd"/>
          </w:p>
        </w:tc>
        <w:tc>
          <w:tcPr>
            <w:tcW w:w="991" w:type="dxa"/>
            <w:hideMark/>
          </w:tcPr>
          <w:p w14:paraId="04C52593" w14:textId="77777777" w:rsidR="00E77DAB" w:rsidRPr="00EB7D82" w:rsidRDefault="00E77DAB" w:rsidP="00737F40">
            <w:pPr>
              <w:jc w:val="right"/>
              <w:cnfStyle w:val="000000100000" w:firstRow="0" w:lastRow="0" w:firstColumn="0" w:lastColumn="0" w:oddVBand="0" w:evenVBand="0" w:oddHBand="1" w:evenHBand="0" w:firstRowFirstColumn="0" w:firstRowLastColumn="0" w:lastRowFirstColumn="0" w:lastRowLastColumn="0"/>
            </w:pPr>
            <w:r w:rsidRPr="00EB7D82">
              <w:t>6</w:t>
            </w:r>
          </w:p>
        </w:tc>
        <w:tc>
          <w:tcPr>
            <w:tcW w:w="2142" w:type="dxa"/>
            <w:hideMark/>
          </w:tcPr>
          <w:p w14:paraId="1A3F2390" w14:textId="77777777" w:rsidR="00E77DAB" w:rsidRPr="00EB7D82" w:rsidRDefault="00E77DAB" w:rsidP="00737F40">
            <w:pPr>
              <w:jc w:val="right"/>
              <w:cnfStyle w:val="000000100000" w:firstRow="0" w:lastRow="0" w:firstColumn="0" w:lastColumn="0" w:oddVBand="0" w:evenVBand="0" w:oddHBand="1" w:evenHBand="0" w:firstRowFirstColumn="0" w:firstRowLastColumn="0" w:lastRowFirstColumn="0" w:lastRowLastColumn="0"/>
            </w:pPr>
            <w:r w:rsidRPr="00EB7D82">
              <w:t>428</w:t>
            </w:r>
          </w:p>
        </w:tc>
      </w:tr>
      <w:tr w:rsidR="00E77DAB" w:rsidRPr="00EB7D82" w14:paraId="3264C46A" w14:textId="77777777" w:rsidTr="00436AD7">
        <w:trPr>
          <w:trHeight w:val="313"/>
        </w:trPr>
        <w:tc>
          <w:tcPr>
            <w:cnfStyle w:val="001000000000" w:firstRow="0" w:lastRow="0" w:firstColumn="1" w:lastColumn="0" w:oddVBand="0" w:evenVBand="0" w:oddHBand="0" w:evenHBand="0" w:firstRowFirstColumn="0" w:firstRowLastColumn="0" w:lastRowFirstColumn="0" w:lastRowLastColumn="0"/>
            <w:tcW w:w="4375" w:type="dxa"/>
            <w:hideMark/>
          </w:tcPr>
          <w:p w14:paraId="07FEAC62" w14:textId="77777777" w:rsidR="00E77DAB" w:rsidRPr="007C14D0" w:rsidRDefault="00E77DAB" w:rsidP="00737F40">
            <w:pPr>
              <w:rPr>
                <w:b w:val="0"/>
              </w:rPr>
            </w:pPr>
            <w:r w:rsidRPr="007C14D0">
              <w:rPr>
                <w:b w:val="0"/>
              </w:rPr>
              <w:t xml:space="preserve">Technisch adviseur (Technical </w:t>
            </w:r>
            <w:proofErr w:type="spellStart"/>
            <w:r w:rsidRPr="007C14D0">
              <w:rPr>
                <w:b w:val="0"/>
              </w:rPr>
              <w:t>advisor</w:t>
            </w:r>
            <w:proofErr w:type="spellEnd"/>
            <w:r w:rsidRPr="007C14D0">
              <w:rPr>
                <w:b w:val="0"/>
              </w:rPr>
              <w:t>)</w:t>
            </w:r>
          </w:p>
        </w:tc>
        <w:tc>
          <w:tcPr>
            <w:tcW w:w="991" w:type="dxa"/>
            <w:hideMark/>
          </w:tcPr>
          <w:p w14:paraId="5027D38A" w14:textId="77777777" w:rsidR="00E77DAB" w:rsidRPr="00EB7D82" w:rsidRDefault="00E77DAB" w:rsidP="00737F40">
            <w:pPr>
              <w:jc w:val="right"/>
              <w:cnfStyle w:val="000000000000" w:firstRow="0" w:lastRow="0" w:firstColumn="0" w:lastColumn="0" w:oddVBand="0" w:evenVBand="0" w:oddHBand="0" w:evenHBand="0" w:firstRowFirstColumn="0" w:firstRowLastColumn="0" w:lastRowFirstColumn="0" w:lastRowLastColumn="0"/>
            </w:pPr>
            <w:r w:rsidRPr="00EB7D82">
              <w:t>2</w:t>
            </w:r>
          </w:p>
        </w:tc>
        <w:tc>
          <w:tcPr>
            <w:tcW w:w="2142" w:type="dxa"/>
            <w:hideMark/>
          </w:tcPr>
          <w:p w14:paraId="22EB27DB" w14:textId="77777777" w:rsidR="00E77DAB" w:rsidRPr="00EB7D82" w:rsidRDefault="00E77DAB" w:rsidP="00737F40">
            <w:pPr>
              <w:jc w:val="right"/>
              <w:cnfStyle w:val="000000000000" w:firstRow="0" w:lastRow="0" w:firstColumn="0" w:lastColumn="0" w:oddVBand="0" w:evenVBand="0" w:oddHBand="0" w:evenHBand="0" w:firstRowFirstColumn="0" w:firstRowLastColumn="0" w:lastRowFirstColumn="0" w:lastRowLastColumn="0"/>
            </w:pPr>
            <w:r w:rsidRPr="00EB7D82">
              <w:t>111</w:t>
            </w:r>
          </w:p>
        </w:tc>
      </w:tr>
      <w:tr w:rsidR="00E77DAB" w:rsidRPr="00EB7D82" w14:paraId="2FE0796A" w14:textId="77777777" w:rsidTr="00436AD7">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4375" w:type="dxa"/>
            <w:hideMark/>
          </w:tcPr>
          <w:p w14:paraId="5ECFF7C3" w14:textId="77777777" w:rsidR="00E77DAB" w:rsidRPr="007C14D0" w:rsidRDefault="00E77DAB" w:rsidP="00737F40">
            <w:pPr>
              <w:rPr>
                <w:b w:val="0"/>
              </w:rPr>
            </w:pPr>
            <w:r w:rsidRPr="007C14D0">
              <w:rPr>
                <w:b w:val="0"/>
              </w:rPr>
              <w:t>Vicevoorzitter (</w:t>
            </w:r>
            <w:proofErr w:type="spellStart"/>
            <w:r w:rsidRPr="007C14D0">
              <w:rPr>
                <w:b w:val="0"/>
              </w:rPr>
              <w:t>Vice</w:t>
            </w:r>
            <w:proofErr w:type="spellEnd"/>
            <w:r w:rsidRPr="007C14D0">
              <w:rPr>
                <w:b w:val="0"/>
              </w:rPr>
              <w:t xml:space="preserve"> Chair)</w:t>
            </w:r>
          </w:p>
        </w:tc>
        <w:tc>
          <w:tcPr>
            <w:tcW w:w="991" w:type="dxa"/>
            <w:hideMark/>
          </w:tcPr>
          <w:p w14:paraId="6B60EB33" w14:textId="77777777" w:rsidR="00E77DAB" w:rsidRPr="00EB7D82" w:rsidRDefault="00E77DAB" w:rsidP="00737F40">
            <w:pPr>
              <w:jc w:val="right"/>
              <w:cnfStyle w:val="000000100000" w:firstRow="0" w:lastRow="0" w:firstColumn="0" w:lastColumn="0" w:oddVBand="0" w:evenVBand="0" w:oddHBand="1" w:evenHBand="0" w:firstRowFirstColumn="0" w:firstRowLastColumn="0" w:lastRowFirstColumn="0" w:lastRowLastColumn="0"/>
            </w:pPr>
            <w:r w:rsidRPr="00EB7D82">
              <w:t>1</w:t>
            </w:r>
          </w:p>
        </w:tc>
        <w:tc>
          <w:tcPr>
            <w:tcW w:w="2142" w:type="dxa"/>
            <w:hideMark/>
          </w:tcPr>
          <w:p w14:paraId="002BEAEF" w14:textId="77777777" w:rsidR="00E77DAB" w:rsidRPr="00EB7D82" w:rsidRDefault="00E77DAB" w:rsidP="00737F40">
            <w:pPr>
              <w:keepNext/>
              <w:jc w:val="right"/>
              <w:cnfStyle w:val="000000100000" w:firstRow="0" w:lastRow="0" w:firstColumn="0" w:lastColumn="0" w:oddVBand="0" w:evenVBand="0" w:oddHBand="1" w:evenHBand="0" w:firstRowFirstColumn="0" w:firstRowLastColumn="0" w:lastRowFirstColumn="0" w:lastRowLastColumn="0"/>
            </w:pPr>
            <w:r w:rsidRPr="00EB7D82">
              <w:t>325</w:t>
            </w:r>
          </w:p>
        </w:tc>
      </w:tr>
    </w:tbl>
    <w:p w14:paraId="519E9FE4" w14:textId="77777777" w:rsidR="00E77DAB" w:rsidRDefault="00E77DAB" w:rsidP="00737F40"/>
    <w:p w14:paraId="42CCCFC5" w14:textId="139501DA" w:rsidR="00981978" w:rsidRPr="00981978" w:rsidRDefault="00E77DAB" w:rsidP="000D150E">
      <w:pPr>
        <w:pStyle w:val="Paragraph0"/>
      </w:pPr>
      <w:r w:rsidRPr="1B12DF6E">
        <w:t xml:space="preserve">Het aantal ingevulde, formele rollen per organisatietype </w:t>
      </w:r>
      <w:r w:rsidR="0015599D">
        <w:t xml:space="preserve">bij 3GPP, ETSI, IETF en W3C </w:t>
      </w:r>
      <w:r w:rsidRPr="1B12DF6E">
        <w:t xml:space="preserve">is zichtbaar in </w:t>
      </w:r>
      <w:r w:rsidRPr="00165B9C">
        <w:rPr>
          <w:rStyle w:val="Stijl3Char"/>
        </w:rPr>
        <w:t xml:space="preserve">Tabel </w:t>
      </w:r>
      <w:r w:rsidR="00B97624" w:rsidRPr="00B97624">
        <w:rPr>
          <w:b/>
          <w:bCs/>
          <w:sz w:val="18"/>
          <w:szCs w:val="18"/>
        </w:rPr>
        <w:fldChar w:fldCharType="begin"/>
      </w:r>
      <w:r w:rsidR="00B97624" w:rsidRPr="00B97624">
        <w:rPr>
          <w:b/>
          <w:bCs/>
          <w:sz w:val="18"/>
          <w:szCs w:val="18"/>
        </w:rPr>
        <w:instrText xml:space="preserve"> SEQ Tabel \* ARABIC </w:instrText>
      </w:r>
      <w:r w:rsidR="00B97624" w:rsidRPr="00B97624">
        <w:rPr>
          <w:b/>
          <w:bCs/>
          <w:sz w:val="18"/>
          <w:szCs w:val="18"/>
        </w:rPr>
        <w:fldChar w:fldCharType="separate"/>
      </w:r>
      <w:r w:rsidR="00B97624" w:rsidRPr="00B97624">
        <w:rPr>
          <w:b/>
          <w:bCs/>
          <w:noProof/>
          <w:sz w:val="18"/>
          <w:szCs w:val="18"/>
        </w:rPr>
        <w:t>8</w:t>
      </w:r>
      <w:r w:rsidR="00B97624" w:rsidRPr="00B97624">
        <w:rPr>
          <w:b/>
          <w:bCs/>
          <w:sz w:val="18"/>
          <w:szCs w:val="18"/>
        </w:rPr>
        <w:fldChar w:fldCharType="end"/>
      </w:r>
      <w:r w:rsidR="00B97624">
        <w:rPr>
          <w:sz w:val="16"/>
          <w:szCs w:val="16"/>
        </w:rPr>
        <w:t>.</w:t>
      </w:r>
      <w:r w:rsidRPr="1B12DF6E">
        <w:t xml:space="preserve"> De grootste vertegenwoordiging van Nederlands belang is namens Nederlandse vestigingen van buitenlande organisaties en bedrijven. Hierbij moet echter in het achterhoofd gehouden worden dat die niet altijd strikt tot de Nederlandse tak te herleiden is</w:t>
      </w:r>
      <w:r>
        <w:t>, waardoor het aantal hoger kan lijken door vertegenwoordiging van andere takken onder dezelfde naam</w:t>
      </w:r>
      <w:r w:rsidRPr="1B12DF6E">
        <w:t xml:space="preserve">. Het beeld bij ETSI is een stuk gemengder, waar de formele rollen namens een vertegenwoordiger van een </w:t>
      </w:r>
      <w:proofErr w:type="spellStart"/>
      <w:r w:rsidRPr="1B12DF6E">
        <w:t>lidorganisatie</w:t>
      </w:r>
      <w:proofErr w:type="spellEnd"/>
      <w:r w:rsidRPr="1B12DF6E">
        <w:t xml:space="preserve"> worden vervuld en de </w:t>
      </w:r>
      <w:proofErr w:type="spellStart"/>
      <w:r w:rsidRPr="1B12DF6E">
        <w:t>lidorganisaties</w:t>
      </w:r>
      <w:proofErr w:type="spellEnd"/>
      <w:r w:rsidRPr="1B12DF6E">
        <w:t xml:space="preserve"> per land zijn ingeschreven.</w:t>
      </w:r>
    </w:p>
    <w:p w14:paraId="56F8BE23" w14:textId="268BA30E" w:rsidR="00981978" w:rsidRPr="00981978" w:rsidRDefault="00981978" w:rsidP="00981978">
      <w:pPr>
        <w:pStyle w:val="Caption"/>
        <w:keepNext/>
        <w:rPr>
          <w:sz w:val="16"/>
          <w:szCs w:val="16"/>
        </w:rPr>
      </w:pPr>
      <w:r w:rsidRPr="00981978">
        <w:rPr>
          <w:sz w:val="16"/>
          <w:szCs w:val="16"/>
        </w:rPr>
        <w:t xml:space="preserve">Tabel </w:t>
      </w:r>
      <w:r w:rsidRPr="00981978">
        <w:rPr>
          <w:sz w:val="16"/>
          <w:szCs w:val="16"/>
        </w:rPr>
        <w:fldChar w:fldCharType="begin"/>
      </w:r>
      <w:r w:rsidRPr="00981978">
        <w:rPr>
          <w:sz w:val="16"/>
          <w:szCs w:val="16"/>
        </w:rPr>
        <w:instrText xml:space="preserve"> SEQ Tabel \* ARABIC </w:instrText>
      </w:r>
      <w:r w:rsidRPr="00981978">
        <w:rPr>
          <w:sz w:val="16"/>
          <w:szCs w:val="16"/>
        </w:rPr>
        <w:fldChar w:fldCharType="separate"/>
      </w:r>
      <w:r w:rsidR="0058380D">
        <w:rPr>
          <w:noProof/>
          <w:sz w:val="16"/>
          <w:szCs w:val="16"/>
        </w:rPr>
        <w:t>8</w:t>
      </w:r>
      <w:r w:rsidRPr="00981978">
        <w:rPr>
          <w:sz w:val="16"/>
          <w:szCs w:val="16"/>
        </w:rPr>
        <w:fldChar w:fldCharType="end"/>
      </w:r>
      <w:r w:rsidRPr="00981978">
        <w:rPr>
          <w:sz w:val="16"/>
          <w:szCs w:val="16"/>
        </w:rPr>
        <w:t xml:space="preserve"> Door Nederlandse vertegenwoordigers vervulde formele rollen per type organisatie</w:t>
      </w:r>
    </w:p>
    <w:tbl>
      <w:tblPr>
        <w:tblStyle w:val="ListTable4-Accent1"/>
        <w:tblW w:w="90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20" w:firstRow="1" w:lastRow="0" w:firstColumn="0" w:lastColumn="0" w:noHBand="0" w:noVBand="1"/>
      </w:tblPr>
      <w:tblGrid>
        <w:gridCol w:w="5507"/>
        <w:gridCol w:w="888"/>
        <w:gridCol w:w="889"/>
        <w:gridCol w:w="889"/>
        <w:gridCol w:w="889"/>
      </w:tblGrid>
      <w:tr w:rsidR="00E77DAB" w:rsidRPr="004D740D" w14:paraId="645BB248" w14:textId="77777777">
        <w:trPr>
          <w:cnfStyle w:val="100000000000" w:firstRow="1" w:lastRow="0" w:firstColumn="0" w:lastColumn="0" w:oddVBand="0" w:evenVBand="0" w:oddHBand="0" w:evenHBand="0" w:firstRowFirstColumn="0" w:firstRowLastColumn="0" w:lastRowFirstColumn="0" w:lastRowLastColumn="0"/>
          <w:trHeight w:val="305"/>
        </w:trPr>
        <w:tc>
          <w:tcPr>
            <w:tcW w:w="5507" w:type="dxa"/>
            <w:shd w:val="clear" w:color="auto" w:fill="4F7AFF" w:themeFill="accent3"/>
            <w:noWrap/>
            <w:hideMark/>
          </w:tcPr>
          <w:p w14:paraId="3CB60950" w14:textId="77777777" w:rsidR="00E77DAB" w:rsidRPr="000C7F97" w:rsidRDefault="00E77DAB" w:rsidP="00737F40">
            <w:pPr>
              <w:rPr>
                <w:color w:val="auto"/>
              </w:rPr>
            </w:pPr>
            <w:r w:rsidRPr="00876B70">
              <w:t>Type organisatie</w:t>
            </w:r>
          </w:p>
        </w:tc>
        <w:tc>
          <w:tcPr>
            <w:tcW w:w="888" w:type="dxa"/>
            <w:shd w:val="clear" w:color="auto" w:fill="4F7AFF" w:themeFill="accent3"/>
            <w:noWrap/>
            <w:hideMark/>
          </w:tcPr>
          <w:p w14:paraId="2E902232" w14:textId="77777777" w:rsidR="00E77DAB" w:rsidRPr="004D740D" w:rsidRDefault="00E77DAB" w:rsidP="00737F40">
            <w:pPr>
              <w:rPr>
                <w:rFonts w:ascii="Calibri" w:eastAsia="Times New Roman" w:hAnsi="Calibri" w:cs="Calibri"/>
                <w:sz w:val="22"/>
                <w:lang w:eastAsia="nl-NL"/>
              </w:rPr>
            </w:pPr>
            <w:r w:rsidRPr="004D740D">
              <w:rPr>
                <w:rFonts w:ascii="Calibri" w:eastAsia="Times New Roman" w:hAnsi="Calibri" w:cs="Calibri"/>
                <w:sz w:val="22"/>
                <w:lang w:eastAsia="nl-NL"/>
              </w:rPr>
              <w:t>3GPP</w:t>
            </w:r>
          </w:p>
        </w:tc>
        <w:tc>
          <w:tcPr>
            <w:tcW w:w="889" w:type="dxa"/>
            <w:shd w:val="clear" w:color="auto" w:fill="4F7AFF" w:themeFill="accent3"/>
            <w:noWrap/>
            <w:hideMark/>
          </w:tcPr>
          <w:p w14:paraId="6A7CB3B9" w14:textId="77777777" w:rsidR="00E77DAB" w:rsidRPr="004D740D" w:rsidRDefault="00E77DAB" w:rsidP="00737F40">
            <w:pPr>
              <w:rPr>
                <w:rFonts w:ascii="Calibri" w:eastAsia="Times New Roman" w:hAnsi="Calibri" w:cs="Calibri"/>
                <w:sz w:val="22"/>
                <w:lang w:eastAsia="nl-NL"/>
              </w:rPr>
            </w:pPr>
            <w:r w:rsidRPr="004D740D">
              <w:rPr>
                <w:rFonts w:ascii="Calibri" w:eastAsia="Times New Roman" w:hAnsi="Calibri" w:cs="Calibri"/>
                <w:sz w:val="22"/>
                <w:lang w:eastAsia="nl-NL"/>
              </w:rPr>
              <w:t>ETSI</w:t>
            </w:r>
          </w:p>
        </w:tc>
        <w:tc>
          <w:tcPr>
            <w:tcW w:w="889" w:type="dxa"/>
            <w:shd w:val="clear" w:color="auto" w:fill="4F7AFF" w:themeFill="accent3"/>
            <w:noWrap/>
            <w:hideMark/>
          </w:tcPr>
          <w:p w14:paraId="4D07BF0F" w14:textId="77777777" w:rsidR="00E77DAB" w:rsidRPr="004D740D" w:rsidRDefault="00E77DAB" w:rsidP="00737F40">
            <w:pPr>
              <w:rPr>
                <w:rFonts w:ascii="Calibri" w:eastAsia="Times New Roman" w:hAnsi="Calibri" w:cs="Calibri"/>
                <w:sz w:val="22"/>
                <w:lang w:eastAsia="nl-NL"/>
              </w:rPr>
            </w:pPr>
            <w:r w:rsidRPr="004D740D">
              <w:rPr>
                <w:rFonts w:ascii="Calibri" w:eastAsia="Times New Roman" w:hAnsi="Calibri" w:cs="Calibri"/>
                <w:sz w:val="22"/>
                <w:lang w:eastAsia="nl-NL"/>
              </w:rPr>
              <w:t>IETF</w:t>
            </w:r>
          </w:p>
        </w:tc>
        <w:tc>
          <w:tcPr>
            <w:tcW w:w="889" w:type="dxa"/>
            <w:shd w:val="clear" w:color="auto" w:fill="4F7AFF" w:themeFill="accent3"/>
            <w:noWrap/>
            <w:hideMark/>
          </w:tcPr>
          <w:p w14:paraId="3D399025" w14:textId="77777777" w:rsidR="00E77DAB" w:rsidRPr="004D740D" w:rsidRDefault="00E77DAB" w:rsidP="00737F40">
            <w:pPr>
              <w:rPr>
                <w:rFonts w:ascii="Calibri" w:eastAsia="Times New Roman" w:hAnsi="Calibri" w:cs="Calibri"/>
                <w:sz w:val="22"/>
                <w:lang w:eastAsia="nl-NL"/>
              </w:rPr>
            </w:pPr>
            <w:r w:rsidRPr="004D740D">
              <w:rPr>
                <w:rFonts w:ascii="Calibri" w:eastAsia="Times New Roman" w:hAnsi="Calibri" w:cs="Calibri"/>
                <w:sz w:val="22"/>
                <w:lang w:eastAsia="nl-NL"/>
              </w:rPr>
              <w:t>W3C</w:t>
            </w:r>
          </w:p>
        </w:tc>
      </w:tr>
      <w:tr w:rsidR="00E77DAB" w:rsidRPr="004D740D" w14:paraId="4F3C363F" w14:textId="77777777">
        <w:trPr>
          <w:cnfStyle w:val="000000100000" w:firstRow="0" w:lastRow="0" w:firstColumn="0" w:lastColumn="0" w:oddVBand="0" w:evenVBand="0" w:oddHBand="1" w:evenHBand="0" w:firstRowFirstColumn="0" w:firstRowLastColumn="0" w:lastRowFirstColumn="0" w:lastRowLastColumn="0"/>
          <w:trHeight w:val="305"/>
        </w:trPr>
        <w:tc>
          <w:tcPr>
            <w:tcW w:w="5507" w:type="dxa"/>
            <w:shd w:val="clear" w:color="auto" w:fill="4F7AFF" w:themeFill="accent3"/>
            <w:noWrap/>
            <w:hideMark/>
          </w:tcPr>
          <w:p w14:paraId="2CD36201" w14:textId="77777777" w:rsidR="00E77DAB" w:rsidRPr="00D2388A" w:rsidRDefault="00E77DAB" w:rsidP="00737F40">
            <w:pPr>
              <w:rPr>
                <w:color w:val="FFFFFF" w:themeColor="background1"/>
              </w:rPr>
            </w:pPr>
            <w:r w:rsidRPr="00D2388A">
              <w:rPr>
                <w:color w:val="FFFFFF" w:themeColor="background1"/>
              </w:rPr>
              <w:t>Nederlandse organisaties zonder (noemenswaardige) internationale vestigingen</w:t>
            </w:r>
          </w:p>
        </w:tc>
        <w:tc>
          <w:tcPr>
            <w:tcW w:w="888" w:type="dxa"/>
            <w:shd w:val="clear" w:color="auto" w:fill="B8C9FF" w:themeFill="accent3" w:themeFillTint="66"/>
            <w:noWrap/>
            <w:hideMark/>
          </w:tcPr>
          <w:p w14:paraId="44637EC7"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4</w:t>
            </w:r>
          </w:p>
        </w:tc>
        <w:tc>
          <w:tcPr>
            <w:tcW w:w="889" w:type="dxa"/>
            <w:shd w:val="clear" w:color="auto" w:fill="B8C9FF" w:themeFill="accent3" w:themeFillTint="66"/>
            <w:noWrap/>
            <w:hideMark/>
          </w:tcPr>
          <w:p w14:paraId="38037DE6"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1</w:t>
            </w:r>
          </w:p>
        </w:tc>
        <w:tc>
          <w:tcPr>
            <w:tcW w:w="889" w:type="dxa"/>
            <w:shd w:val="clear" w:color="auto" w:fill="B8C9FF" w:themeFill="accent3" w:themeFillTint="66"/>
            <w:noWrap/>
            <w:hideMark/>
          </w:tcPr>
          <w:p w14:paraId="79019FB7"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2</w:t>
            </w:r>
          </w:p>
        </w:tc>
        <w:tc>
          <w:tcPr>
            <w:tcW w:w="889" w:type="dxa"/>
            <w:shd w:val="clear" w:color="auto" w:fill="B8C9FF" w:themeFill="accent3" w:themeFillTint="66"/>
            <w:noWrap/>
            <w:hideMark/>
          </w:tcPr>
          <w:p w14:paraId="4E593467" w14:textId="77777777" w:rsidR="00E77DAB" w:rsidRPr="004D740D" w:rsidRDefault="00E77DAB" w:rsidP="00737F40">
            <w:pPr>
              <w:jc w:val="right"/>
              <w:rPr>
                <w:rFonts w:ascii="Calibri" w:eastAsia="Times New Roman" w:hAnsi="Calibri" w:cs="Calibri"/>
                <w:color w:val="000000"/>
                <w:sz w:val="22"/>
                <w:lang w:eastAsia="nl-NL"/>
              </w:rPr>
            </w:pPr>
          </w:p>
        </w:tc>
      </w:tr>
      <w:tr w:rsidR="00E77DAB" w:rsidRPr="004D740D" w14:paraId="1A7D263A" w14:textId="77777777">
        <w:trPr>
          <w:trHeight w:val="305"/>
        </w:trPr>
        <w:tc>
          <w:tcPr>
            <w:tcW w:w="5507" w:type="dxa"/>
            <w:shd w:val="clear" w:color="auto" w:fill="4F7AFF" w:themeFill="accent3"/>
            <w:noWrap/>
            <w:hideMark/>
          </w:tcPr>
          <w:p w14:paraId="53F9FF21" w14:textId="77777777" w:rsidR="00E77DAB" w:rsidRPr="00D2388A" w:rsidRDefault="00E77DAB" w:rsidP="00737F40">
            <w:pPr>
              <w:rPr>
                <w:color w:val="FFFFFF" w:themeColor="background1"/>
              </w:rPr>
            </w:pPr>
            <w:r w:rsidRPr="00D2388A">
              <w:rPr>
                <w:color w:val="FFFFFF" w:themeColor="background1"/>
              </w:rPr>
              <w:t>Nederlandse organisaties met internationale vestigingen</w:t>
            </w:r>
          </w:p>
        </w:tc>
        <w:tc>
          <w:tcPr>
            <w:tcW w:w="888" w:type="dxa"/>
            <w:shd w:val="clear" w:color="auto" w:fill="DBE4FF" w:themeFill="accent3" w:themeFillTint="33"/>
            <w:noWrap/>
            <w:hideMark/>
          </w:tcPr>
          <w:p w14:paraId="38BD7293" w14:textId="77777777" w:rsidR="00E77DAB" w:rsidRPr="004D740D" w:rsidRDefault="00E77DAB" w:rsidP="00737F40">
            <w:pPr>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 xml:space="preserve"> </w:t>
            </w:r>
          </w:p>
        </w:tc>
        <w:tc>
          <w:tcPr>
            <w:tcW w:w="889" w:type="dxa"/>
            <w:shd w:val="clear" w:color="auto" w:fill="DBE4FF" w:themeFill="accent3" w:themeFillTint="33"/>
            <w:noWrap/>
            <w:hideMark/>
          </w:tcPr>
          <w:p w14:paraId="56E14638"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2</w:t>
            </w:r>
          </w:p>
        </w:tc>
        <w:tc>
          <w:tcPr>
            <w:tcW w:w="889" w:type="dxa"/>
            <w:shd w:val="clear" w:color="auto" w:fill="DBE4FF" w:themeFill="accent3" w:themeFillTint="33"/>
            <w:noWrap/>
            <w:hideMark/>
          </w:tcPr>
          <w:p w14:paraId="1B4FC3DD" w14:textId="77777777" w:rsidR="00E77DAB" w:rsidRPr="004D740D" w:rsidRDefault="00E77DAB" w:rsidP="00737F40">
            <w:pPr>
              <w:jc w:val="right"/>
              <w:rPr>
                <w:rFonts w:ascii="Calibri" w:eastAsia="Times New Roman" w:hAnsi="Calibri" w:cs="Calibri"/>
                <w:color w:val="000000"/>
                <w:sz w:val="22"/>
                <w:lang w:eastAsia="nl-NL"/>
              </w:rPr>
            </w:pPr>
          </w:p>
        </w:tc>
        <w:tc>
          <w:tcPr>
            <w:tcW w:w="889" w:type="dxa"/>
            <w:shd w:val="clear" w:color="auto" w:fill="DBE4FF" w:themeFill="accent3" w:themeFillTint="33"/>
            <w:noWrap/>
            <w:hideMark/>
          </w:tcPr>
          <w:p w14:paraId="5E19AFE1" w14:textId="77777777" w:rsidR="00E77DAB" w:rsidRPr="004D740D" w:rsidRDefault="00E77DAB" w:rsidP="00737F40">
            <w:pPr>
              <w:rPr>
                <w:rFonts w:ascii="Times New Roman" w:eastAsia="Times New Roman" w:hAnsi="Times New Roman" w:cs="Times New Roman"/>
                <w:szCs w:val="20"/>
                <w:lang w:eastAsia="nl-NL"/>
              </w:rPr>
            </w:pPr>
          </w:p>
        </w:tc>
      </w:tr>
      <w:tr w:rsidR="00E77DAB" w:rsidRPr="004D740D" w14:paraId="74733DF7" w14:textId="77777777">
        <w:trPr>
          <w:cnfStyle w:val="000000100000" w:firstRow="0" w:lastRow="0" w:firstColumn="0" w:lastColumn="0" w:oddVBand="0" w:evenVBand="0" w:oddHBand="1" w:evenHBand="0" w:firstRowFirstColumn="0" w:firstRowLastColumn="0" w:lastRowFirstColumn="0" w:lastRowLastColumn="0"/>
          <w:trHeight w:val="305"/>
        </w:trPr>
        <w:tc>
          <w:tcPr>
            <w:tcW w:w="5507" w:type="dxa"/>
            <w:shd w:val="clear" w:color="auto" w:fill="4F7AFF" w:themeFill="accent3"/>
            <w:noWrap/>
            <w:hideMark/>
          </w:tcPr>
          <w:p w14:paraId="4E305097" w14:textId="77777777" w:rsidR="00E77DAB" w:rsidRPr="00D2388A" w:rsidRDefault="00E77DAB" w:rsidP="00737F40">
            <w:pPr>
              <w:rPr>
                <w:color w:val="FFFFFF" w:themeColor="background1"/>
              </w:rPr>
            </w:pPr>
            <w:r w:rsidRPr="00D2388A">
              <w:rPr>
                <w:color w:val="FFFFFF" w:themeColor="background1"/>
              </w:rPr>
              <w:t>Nederlandse vestigingen van buitenlandse organisaties</w:t>
            </w:r>
          </w:p>
        </w:tc>
        <w:tc>
          <w:tcPr>
            <w:tcW w:w="888" w:type="dxa"/>
            <w:shd w:val="clear" w:color="auto" w:fill="B8C9FF" w:themeFill="accent3" w:themeFillTint="66"/>
            <w:noWrap/>
            <w:hideMark/>
          </w:tcPr>
          <w:p w14:paraId="2E90A2AC"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9</w:t>
            </w:r>
          </w:p>
        </w:tc>
        <w:tc>
          <w:tcPr>
            <w:tcW w:w="889" w:type="dxa"/>
            <w:shd w:val="clear" w:color="auto" w:fill="B8C9FF" w:themeFill="accent3" w:themeFillTint="66"/>
            <w:noWrap/>
            <w:hideMark/>
          </w:tcPr>
          <w:p w14:paraId="7DBD76F3"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1</w:t>
            </w:r>
          </w:p>
        </w:tc>
        <w:tc>
          <w:tcPr>
            <w:tcW w:w="889" w:type="dxa"/>
            <w:shd w:val="clear" w:color="auto" w:fill="B8C9FF" w:themeFill="accent3" w:themeFillTint="66"/>
            <w:noWrap/>
            <w:hideMark/>
          </w:tcPr>
          <w:p w14:paraId="688939A4"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15</w:t>
            </w:r>
          </w:p>
        </w:tc>
        <w:tc>
          <w:tcPr>
            <w:tcW w:w="889" w:type="dxa"/>
            <w:shd w:val="clear" w:color="auto" w:fill="B8C9FF" w:themeFill="accent3" w:themeFillTint="66"/>
            <w:noWrap/>
            <w:hideMark/>
          </w:tcPr>
          <w:p w14:paraId="73754209"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1</w:t>
            </w:r>
          </w:p>
        </w:tc>
      </w:tr>
      <w:tr w:rsidR="00E77DAB" w:rsidRPr="004D740D" w14:paraId="6FB29DC0" w14:textId="77777777">
        <w:trPr>
          <w:trHeight w:val="305"/>
        </w:trPr>
        <w:tc>
          <w:tcPr>
            <w:tcW w:w="5507" w:type="dxa"/>
            <w:shd w:val="clear" w:color="auto" w:fill="4F7AFF" w:themeFill="accent3"/>
            <w:noWrap/>
            <w:hideMark/>
          </w:tcPr>
          <w:p w14:paraId="041D1FC0" w14:textId="77777777" w:rsidR="00E77DAB" w:rsidRPr="00D2388A" w:rsidRDefault="00E77DAB" w:rsidP="00737F40">
            <w:pPr>
              <w:rPr>
                <w:color w:val="FFFFFF" w:themeColor="background1"/>
              </w:rPr>
            </w:pPr>
            <w:r w:rsidRPr="00D2388A">
              <w:rPr>
                <w:color w:val="FFFFFF" w:themeColor="background1"/>
              </w:rPr>
              <w:t>Formele vertegenwoordigers van de Nederlandse overheid</w:t>
            </w:r>
          </w:p>
        </w:tc>
        <w:tc>
          <w:tcPr>
            <w:tcW w:w="888" w:type="dxa"/>
            <w:shd w:val="clear" w:color="auto" w:fill="DBE4FF" w:themeFill="accent3" w:themeFillTint="33"/>
            <w:noWrap/>
            <w:hideMark/>
          </w:tcPr>
          <w:p w14:paraId="6C57B554" w14:textId="77777777" w:rsidR="00E77DAB" w:rsidRPr="004D740D" w:rsidRDefault="00E77DAB" w:rsidP="00737F40">
            <w:pPr>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 xml:space="preserve"> </w:t>
            </w:r>
          </w:p>
        </w:tc>
        <w:tc>
          <w:tcPr>
            <w:tcW w:w="889" w:type="dxa"/>
            <w:shd w:val="clear" w:color="auto" w:fill="DBE4FF" w:themeFill="accent3" w:themeFillTint="33"/>
            <w:noWrap/>
            <w:hideMark/>
          </w:tcPr>
          <w:p w14:paraId="7BD45AA3"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2</w:t>
            </w:r>
          </w:p>
        </w:tc>
        <w:tc>
          <w:tcPr>
            <w:tcW w:w="889" w:type="dxa"/>
            <w:shd w:val="clear" w:color="auto" w:fill="DBE4FF" w:themeFill="accent3" w:themeFillTint="33"/>
            <w:noWrap/>
            <w:hideMark/>
          </w:tcPr>
          <w:p w14:paraId="1CA61AA0" w14:textId="77777777" w:rsidR="00E77DAB" w:rsidRPr="004D740D" w:rsidRDefault="00E77DAB" w:rsidP="00737F40">
            <w:pPr>
              <w:jc w:val="right"/>
              <w:rPr>
                <w:rFonts w:ascii="Calibri" w:eastAsia="Times New Roman" w:hAnsi="Calibri" w:cs="Calibri"/>
                <w:color w:val="000000"/>
                <w:sz w:val="22"/>
                <w:lang w:eastAsia="nl-NL"/>
              </w:rPr>
            </w:pPr>
          </w:p>
        </w:tc>
        <w:tc>
          <w:tcPr>
            <w:tcW w:w="889" w:type="dxa"/>
            <w:shd w:val="clear" w:color="auto" w:fill="DBE4FF" w:themeFill="accent3" w:themeFillTint="33"/>
            <w:noWrap/>
            <w:hideMark/>
          </w:tcPr>
          <w:p w14:paraId="2B5825E5" w14:textId="77777777" w:rsidR="00E77DAB" w:rsidRPr="004D740D" w:rsidRDefault="00E77DAB" w:rsidP="00737F40">
            <w:pPr>
              <w:rPr>
                <w:rFonts w:ascii="Times New Roman" w:eastAsia="Times New Roman" w:hAnsi="Times New Roman" w:cs="Times New Roman"/>
                <w:szCs w:val="20"/>
                <w:lang w:eastAsia="nl-NL"/>
              </w:rPr>
            </w:pPr>
          </w:p>
        </w:tc>
      </w:tr>
      <w:tr w:rsidR="00E77DAB" w:rsidRPr="004D740D" w14:paraId="38B0E019" w14:textId="77777777">
        <w:trPr>
          <w:cnfStyle w:val="000000100000" w:firstRow="0" w:lastRow="0" w:firstColumn="0" w:lastColumn="0" w:oddVBand="0" w:evenVBand="0" w:oddHBand="1" w:evenHBand="0" w:firstRowFirstColumn="0" w:firstRowLastColumn="0" w:lastRowFirstColumn="0" w:lastRowLastColumn="0"/>
          <w:trHeight w:val="305"/>
        </w:trPr>
        <w:tc>
          <w:tcPr>
            <w:tcW w:w="5507" w:type="dxa"/>
            <w:shd w:val="clear" w:color="auto" w:fill="4F7AFF" w:themeFill="accent3"/>
            <w:noWrap/>
            <w:hideMark/>
          </w:tcPr>
          <w:p w14:paraId="325ACD9B" w14:textId="66325956" w:rsidR="00E77DAB" w:rsidRPr="00D2388A" w:rsidRDefault="00E77DAB" w:rsidP="00737F40">
            <w:pPr>
              <w:rPr>
                <w:color w:val="FFFFFF" w:themeColor="background1"/>
              </w:rPr>
            </w:pPr>
            <w:r w:rsidRPr="00D2388A">
              <w:rPr>
                <w:color w:val="FFFFFF" w:themeColor="background1"/>
              </w:rPr>
              <w:t>Organisaties van de Nederlandse overheid, waaronder Rijksoverheid, provincies, gemeenten, waterschappen, ZBO</w:t>
            </w:r>
            <w:r w:rsidR="00325AF6">
              <w:rPr>
                <w:color w:val="FFFFFF" w:themeColor="background1"/>
              </w:rPr>
              <w:t>’</w:t>
            </w:r>
            <w:r w:rsidRPr="00D2388A">
              <w:rPr>
                <w:color w:val="FFFFFF" w:themeColor="background1"/>
              </w:rPr>
              <w:t>s en overheidsstichtingen</w:t>
            </w:r>
          </w:p>
        </w:tc>
        <w:tc>
          <w:tcPr>
            <w:tcW w:w="888" w:type="dxa"/>
            <w:shd w:val="clear" w:color="auto" w:fill="B8C9FF" w:themeFill="accent3" w:themeFillTint="66"/>
            <w:noWrap/>
            <w:hideMark/>
          </w:tcPr>
          <w:p w14:paraId="608E7AB7" w14:textId="77777777" w:rsidR="00E77DAB" w:rsidRPr="004D740D" w:rsidRDefault="00E77DAB" w:rsidP="00737F40">
            <w:pPr>
              <w:jc w:val="right"/>
              <w:rPr>
                <w:rFonts w:ascii="Calibri" w:eastAsia="Times New Roman" w:hAnsi="Calibri" w:cs="Calibri"/>
                <w:color w:val="000000"/>
                <w:sz w:val="22"/>
                <w:lang w:eastAsia="nl-NL"/>
              </w:rPr>
            </w:pPr>
            <w:r w:rsidRPr="004D740D">
              <w:rPr>
                <w:rFonts w:ascii="Calibri" w:eastAsia="Times New Roman" w:hAnsi="Calibri" w:cs="Calibri"/>
                <w:color w:val="000000"/>
                <w:sz w:val="22"/>
                <w:lang w:eastAsia="nl-NL"/>
              </w:rPr>
              <w:t>2</w:t>
            </w:r>
          </w:p>
        </w:tc>
        <w:tc>
          <w:tcPr>
            <w:tcW w:w="889" w:type="dxa"/>
            <w:shd w:val="clear" w:color="auto" w:fill="B8C9FF" w:themeFill="accent3" w:themeFillTint="66"/>
            <w:noWrap/>
            <w:hideMark/>
          </w:tcPr>
          <w:p w14:paraId="55069C4A" w14:textId="77777777" w:rsidR="00E77DAB" w:rsidRPr="004D740D" w:rsidRDefault="00E77DAB" w:rsidP="00737F40">
            <w:pPr>
              <w:jc w:val="right"/>
              <w:rPr>
                <w:rFonts w:ascii="Calibri" w:eastAsia="Times New Roman" w:hAnsi="Calibri" w:cs="Calibri"/>
                <w:color w:val="000000"/>
                <w:sz w:val="22"/>
                <w:lang w:eastAsia="nl-NL"/>
              </w:rPr>
            </w:pPr>
          </w:p>
        </w:tc>
        <w:tc>
          <w:tcPr>
            <w:tcW w:w="889" w:type="dxa"/>
            <w:shd w:val="clear" w:color="auto" w:fill="B8C9FF" w:themeFill="accent3" w:themeFillTint="66"/>
            <w:noWrap/>
            <w:hideMark/>
          </w:tcPr>
          <w:p w14:paraId="79A6AC9A" w14:textId="77777777" w:rsidR="00E77DAB" w:rsidRPr="004D740D" w:rsidRDefault="00E77DAB" w:rsidP="00737F40">
            <w:pPr>
              <w:rPr>
                <w:rFonts w:ascii="Times New Roman" w:eastAsia="Times New Roman" w:hAnsi="Times New Roman" w:cs="Times New Roman"/>
                <w:szCs w:val="20"/>
                <w:lang w:eastAsia="nl-NL"/>
              </w:rPr>
            </w:pPr>
          </w:p>
        </w:tc>
        <w:tc>
          <w:tcPr>
            <w:tcW w:w="889" w:type="dxa"/>
            <w:shd w:val="clear" w:color="auto" w:fill="B8C9FF" w:themeFill="accent3" w:themeFillTint="66"/>
            <w:noWrap/>
            <w:hideMark/>
          </w:tcPr>
          <w:p w14:paraId="0A389B77" w14:textId="77777777" w:rsidR="00E77DAB" w:rsidRPr="004D740D" w:rsidRDefault="00E77DAB" w:rsidP="00737F40">
            <w:pPr>
              <w:rPr>
                <w:rFonts w:ascii="Times New Roman" w:eastAsia="Times New Roman" w:hAnsi="Times New Roman" w:cs="Times New Roman"/>
                <w:szCs w:val="20"/>
                <w:lang w:eastAsia="nl-NL"/>
              </w:rPr>
            </w:pPr>
          </w:p>
        </w:tc>
      </w:tr>
    </w:tbl>
    <w:p w14:paraId="7491FDF0" w14:textId="77777777" w:rsidR="00E77DAB" w:rsidRPr="00920871" w:rsidRDefault="00E77DAB" w:rsidP="00737F40"/>
    <w:p w14:paraId="1FC7DEBE" w14:textId="77777777" w:rsidR="00E77DAB" w:rsidRDefault="00E77DAB" w:rsidP="00B433D1">
      <w:pPr>
        <w:pStyle w:val="Heading3"/>
      </w:pPr>
      <w:bookmarkStart w:id="145" w:name="_Toc187660820"/>
      <w:bookmarkStart w:id="146" w:name="_Toc187660847"/>
      <w:bookmarkStart w:id="147" w:name="_Toc188707996"/>
      <w:bookmarkStart w:id="148" w:name="_Toc188863918"/>
      <w:bookmarkStart w:id="149" w:name="_Toc189313420"/>
      <w:bookmarkStart w:id="150" w:name="_Toc189313873"/>
      <w:r>
        <w:t>Formele rollen IEC</w:t>
      </w:r>
      <w:bookmarkEnd w:id="145"/>
      <w:bookmarkEnd w:id="146"/>
      <w:bookmarkEnd w:id="147"/>
      <w:bookmarkEnd w:id="148"/>
      <w:bookmarkEnd w:id="149"/>
      <w:bookmarkEnd w:id="150"/>
    </w:p>
    <w:p w14:paraId="73AD8637" w14:textId="44760AAF" w:rsidR="0041023F" w:rsidRDefault="00E77DAB" w:rsidP="00B433D1">
      <w:pPr>
        <w:pStyle w:val="Paragraph0"/>
        <w:rPr>
          <w:i/>
          <w:iCs/>
        </w:rPr>
      </w:pPr>
      <w:r>
        <w:t xml:space="preserve">Voor IEC kunnen de formele rollen niet onderscheiden worden van het totaal of per organisatietype. Daarnaast zijn alleen gegevens van Nederlandse participaties beschikbaar, waardoor niet dezelfde vergelijking gemaakt kan worden als bij de andere </w:t>
      </w:r>
      <w:proofErr w:type="spellStart"/>
      <w:r w:rsidR="001D3461">
        <w:t>SDO’s</w:t>
      </w:r>
      <w:proofErr w:type="spellEnd"/>
      <w:r>
        <w:t xml:space="preserve">. Wel is het mogelijk om dit over tijd te laten zien, omdat de rol in de beschikbare data gekoppeld is aan aanwezigheid bij een vergadering. </w:t>
      </w:r>
      <w:r w:rsidRPr="0087653B">
        <w:rPr>
          <w:b/>
          <w:bCs/>
        </w:rPr>
        <w:fldChar w:fldCharType="begin"/>
      </w:r>
      <w:r w:rsidRPr="0087653B">
        <w:rPr>
          <w:b/>
          <w:bCs/>
        </w:rPr>
        <w:instrText xml:space="preserve"> REF _Ref187656464 \h  \* MERGEFORMAT </w:instrText>
      </w:r>
      <w:r w:rsidRPr="0087653B">
        <w:rPr>
          <w:b/>
          <w:bCs/>
        </w:rPr>
      </w:r>
      <w:r w:rsidRPr="0087653B">
        <w:rPr>
          <w:b/>
          <w:bCs/>
        </w:rPr>
        <w:fldChar w:fldCharType="separate"/>
      </w:r>
      <w:r w:rsidR="008B5A1A" w:rsidRPr="0015599D">
        <w:rPr>
          <w:b/>
          <w:bCs/>
        </w:rPr>
        <w:t xml:space="preserve">Tabel </w:t>
      </w:r>
      <w:r w:rsidRPr="0087653B">
        <w:rPr>
          <w:b/>
          <w:bCs/>
        </w:rPr>
        <w:fldChar w:fldCharType="end"/>
      </w:r>
      <w:r w:rsidR="00A70FC5" w:rsidRPr="00A70FC5">
        <w:rPr>
          <w:b/>
          <w:bCs/>
          <w:sz w:val="18"/>
          <w:szCs w:val="18"/>
        </w:rPr>
        <w:fldChar w:fldCharType="begin"/>
      </w:r>
      <w:r w:rsidR="00A70FC5" w:rsidRPr="00A70FC5">
        <w:rPr>
          <w:b/>
          <w:bCs/>
          <w:sz w:val="18"/>
          <w:szCs w:val="18"/>
        </w:rPr>
        <w:instrText xml:space="preserve"> SEQ Tabel \* ARABIC </w:instrText>
      </w:r>
      <w:r w:rsidR="00A70FC5" w:rsidRPr="00A70FC5">
        <w:rPr>
          <w:b/>
          <w:bCs/>
          <w:sz w:val="18"/>
          <w:szCs w:val="18"/>
        </w:rPr>
        <w:fldChar w:fldCharType="separate"/>
      </w:r>
      <w:r w:rsidR="00A70FC5" w:rsidRPr="00A70FC5">
        <w:rPr>
          <w:b/>
          <w:bCs/>
          <w:noProof/>
          <w:sz w:val="18"/>
          <w:szCs w:val="18"/>
        </w:rPr>
        <w:t>9</w:t>
      </w:r>
      <w:r w:rsidR="00A70FC5" w:rsidRPr="00A70FC5">
        <w:rPr>
          <w:b/>
          <w:bCs/>
          <w:sz w:val="18"/>
          <w:szCs w:val="18"/>
        </w:rPr>
        <w:fldChar w:fldCharType="end"/>
      </w:r>
      <w:r>
        <w:t xml:space="preserve"> laat het aantal vervulde, formele </w:t>
      </w:r>
      <w:r w:rsidRPr="00700615">
        <w:t xml:space="preserve">participaties </w:t>
      </w:r>
      <w:r>
        <w:t xml:space="preserve">per rol zien. De </w:t>
      </w:r>
      <w:r w:rsidR="00D0557D">
        <w:t>voorzittersrollen (</w:t>
      </w:r>
      <w:proofErr w:type="spellStart"/>
      <w:r w:rsidR="00D0557D" w:rsidRPr="00D0557D">
        <w:rPr>
          <w:i/>
          <w:iCs/>
        </w:rPr>
        <w:t>convenor</w:t>
      </w:r>
      <w:proofErr w:type="spellEnd"/>
      <w:r w:rsidRPr="00470569">
        <w:t xml:space="preserve"> en </w:t>
      </w:r>
      <w:proofErr w:type="spellStart"/>
      <w:r w:rsidR="00D0557D" w:rsidRPr="00D0557D">
        <w:rPr>
          <w:i/>
          <w:iCs/>
        </w:rPr>
        <w:t>chair</w:t>
      </w:r>
      <w:proofErr w:type="spellEnd"/>
      <w:r w:rsidR="00D0557D">
        <w:t>)</w:t>
      </w:r>
      <w:r>
        <w:t xml:space="preserve"> hebben de grootste aantallen</w:t>
      </w:r>
      <w:r w:rsidRPr="00C61485">
        <w:t>, samen ruim twee derde van het totaal.</w:t>
      </w:r>
    </w:p>
    <w:p w14:paraId="77D78587" w14:textId="5665DDA2" w:rsidR="0041023F" w:rsidRPr="0041023F" w:rsidRDefault="0041023F" w:rsidP="0041023F">
      <w:pPr>
        <w:pStyle w:val="Caption"/>
        <w:keepNext/>
        <w:rPr>
          <w:sz w:val="16"/>
          <w:szCs w:val="16"/>
        </w:rPr>
      </w:pPr>
      <w:r w:rsidRPr="0041023F">
        <w:rPr>
          <w:sz w:val="16"/>
          <w:szCs w:val="16"/>
        </w:rPr>
        <w:lastRenderedPageBreak/>
        <w:t xml:space="preserve">Tabel </w:t>
      </w:r>
      <w:r w:rsidRPr="0041023F">
        <w:rPr>
          <w:sz w:val="16"/>
          <w:szCs w:val="16"/>
        </w:rPr>
        <w:fldChar w:fldCharType="begin"/>
      </w:r>
      <w:r w:rsidRPr="0041023F">
        <w:rPr>
          <w:sz w:val="16"/>
          <w:szCs w:val="16"/>
        </w:rPr>
        <w:instrText xml:space="preserve"> SEQ Tabel \* ARABIC </w:instrText>
      </w:r>
      <w:r w:rsidRPr="0041023F">
        <w:rPr>
          <w:sz w:val="16"/>
          <w:szCs w:val="16"/>
        </w:rPr>
        <w:fldChar w:fldCharType="separate"/>
      </w:r>
      <w:r w:rsidR="0058380D">
        <w:rPr>
          <w:noProof/>
          <w:sz w:val="16"/>
          <w:szCs w:val="16"/>
        </w:rPr>
        <w:t>9</w:t>
      </w:r>
      <w:r w:rsidRPr="0041023F">
        <w:rPr>
          <w:sz w:val="16"/>
          <w:szCs w:val="16"/>
        </w:rPr>
        <w:fldChar w:fldCharType="end"/>
      </w:r>
      <w:r w:rsidRPr="0041023F">
        <w:rPr>
          <w:sz w:val="16"/>
          <w:szCs w:val="16"/>
        </w:rPr>
        <w:t xml:space="preserve"> Aantal Nederlandse formele </w:t>
      </w:r>
      <w:r w:rsidRPr="0041023F">
        <w:rPr>
          <w:color w:val="auto"/>
          <w:sz w:val="16"/>
          <w:szCs w:val="16"/>
        </w:rPr>
        <w:t xml:space="preserve">participaties </w:t>
      </w:r>
      <w:r w:rsidRPr="0041023F">
        <w:rPr>
          <w:sz w:val="16"/>
          <w:szCs w:val="16"/>
        </w:rPr>
        <w:t>per rol</w:t>
      </w:r>
    </w:p>
    <w:tbl>
      <w:tblPr>
        <w:tblStyle w:val="GridTable4-Accent1"/>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E0" w:firstRow="1" w:lastRow="1" w:firstColumn="1" w:lastColumn="0" w:noHBand="0" w:noVBand="1"/>
      </w:tblPr>
      <w:tblGrid>
        <w:gridCol w:w="2689"/>
        <w:gridCol w:w="2921"/>
      </w:tblGrid>
      <w:tr w:rsidR="00E77DAB" w:rsidRPr="00FD4D57" w14:paraId="253AF186" w14:textId="77777777">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689"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0DC48A6D" w14:textId="77777777" w:rsidR="00E77DAB" w:rsidRPr="00FD4D57" w:rsidRDefault="00E77DAB" w:rsidP="00737F40">
            <w:pPr>
              <w:keepNext/>
              <w:keepLines/>
            </w:pPr>
            <w:r>
              <w:t>Rol</w:t>
            </w:r>
          </w:p>
        </w:tc>
        <w:tc>
          <w:tcPr>
            <w:tcW w:w="2921" w:type="dxa"/>
            <w:tcBorders>
              <w:top w:val="none" w:sz="0" w:space="0" w:color="auto"/>
              <w:left w:val="none" w:sz="0" w:space="0" w:color="auto"/>
              <w:bottom w:val="none" w:sz="0" w:space="0" w:color="auto"/>
              <w:right w:val="none" w:sz="0" w:space="0" w:color="auto"/>
            </w:tcBorders>
            <w:shd w:val="clear" w:color="auto" w:fill="4F7AFF" w:themeFill="accent3"/>
            <w:noWrap/>
            <w:hideMark/>
          </w:tcPr>
          <w:p w14:paraId="47FF3903" w14:textId="77777777" w:rsidR="00E77DAB" w:rsidRPr="00FD4D57" w:rsidRDefault="00E77DAB" w:rsidP="00737F40">
            <w:pPr>
              <w:keepNext/>
              <w:keepLines/>
              <w:jc w:val="right"/>
              <w:cnfStyle w:val="100000000000" w:firstRow="1" w:lastRow="0" w:firstColumn="0" w:lastColumn="0" w:oddVBand="0" w:evenVBand="0" w:oddHBand="0" w:evenHBand="0" w:firstRowFirstColumn="0" w:firstRowLastColumn="0" w:lastRowFirstColumn="0" w:lastRowLastColumn="0"/>
            </w:pPr>
            <w:r>
              <w:t>Aantal NL</w:t>
            </w:r>
          </w:p>
        </w:tc>
      </w:tr>
      <w:tr w:rsidR="00E77DAB" w:rsidRPr="00FD4D57" w14:paraId="16B798D8" w14:textId="77777777">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689" w:type="dxa"/>
            <w:shd w:val="clear" w:color="auto" w:fill="4F7AFF" w:themeFill="accent3"/>
            <w:noWrap/>
            <w:hideMark/>
          </w:tcPr>
          <w:p w14:paraId="61505574" w14:textId="349A329A" w:rsidR="00E77DAB" w:rsidRPr="00D2388A" w:rsidRDefault="00E77DAB" w:rsidP="00737F40">
            <w:pPr>
              <w:keepNext/>
              <w:keepLines/>
              <w:rPr>
                <w:b w:val="0"/>
                <w:bCs w:val="0"/>
                <w:color w:val="FFFFFF" w:themeColor="background1"/>
              </w:rPr>
            </w:pPr>
            <w:r w:rsidRPr="00D2388A">
              <w:rPr>
                <w:b w:val="0"/>
                <w:bCs w:val="0"/>
                <w:color w:val="FFFFFF" w:themeColor="background1"/>
              </w:rPr>
              <w:t>Voorzitter werkgroep (</w:t>
            </w:r>
            <w:proofErr w:type="spellStart"/>
            <w:r w:rsidRPr="00D2388A">
              <w:rPr>
                <w:b w:val="0"/>
                <w:bCs w:val="0"/>
                <w:color w:val="FFFFFF" w:themeColor="background1"/>
              </w:rPr>
              <w:t>Convenor</w:t>
            </w:r>
            <w:proofErr w:type="spellEnd"/>
            <w:r w:rsidRPr="00D2388A">
              <w:rPr>
                <w:b w:val="0"/>
                <w:bCs w:val="0"/>
                <w:color w:val="FFFFFF" w:themeColor="background1"/>
              </w:rPr>
              <w:t>)</w:t>
            </w:r>
          </w:p>
        </w:tc>
        <w:tc>
          <w:tcPr>
            <w:tcW w:w="2921" w:type="dxa"/>
            <w:shd w:val="clear" w:color="auto" w:fill="B8C9FF" w:themeFill="accent3" w:themeFillTint="66"/>
            <w:noWrap/>
            <w:hideMark/>
          </w:tcPr>
          <w:p w14:paraId="61EB30AF" w14:textId="77777777" w:rsidR="00E77DAB" w:rsidRPr="00FD4D57" w:rsidRDefault="00E77DAB" w:rsidP="00737F40">
            <w:pPr>
              <w:keepNext/>
              <w:keepLines/>
              <w:jc w:val="right"/>
              <w:cnfStyle w:val="000000100000" w:firstRow="0" w:lastRow="0" w:firstColumn="0" w:lastColumn="0" w:oddVBand="0" w:evenVBand="0" w:oddHBand="1" w:evenHBand="0" w:firstRowFirstColumn="0" w:firstRowLastColumn="0" w:lastRowFirstColumn="0" w:lastRowLastColumn="0"/>
            </w:pPr>
            <w:r w:rsidRPr="00FD4D57">
              <w:t>65</w:t>
            </w:r>
          </w:p>
        </w:tc>
      </w:tr>
      <w:tr w:rsidR="00E77DAB" w:rsidRPr="00FD4D57" w14:paraId="1E0D36AA" w14:textId="77777777">
        <w:trPr>
          <w:trHeight w:val="220"/>
        </w:trPr>
        <w:tc>
          <w:tcPr>
            <w:cnfStyle w:val="001000000000" w:firstRow="0" w:lastRow="0" w:firstColumn="1" w:lastColumn="0" w:oddVBand="0" w:evenVBand="0" w:oddHBand="0" w:evenHBand="0" w:firstRowFirstColumn="0" w:firstRowLastColumn="0" w:lastRowFirstColumn="0" w:lastRowLastColumn="0"/>
            <w:tcW w:w="2689" w:type="dxa"/>
            <w:shd w:val="clear" w:color="auto" w:fill="4F7AFF" w:themeFill="accent3"/>
            <w:noWrap/>
            <w:hideMark/>
          </w:tcPr>
          <w:p w14:paraId="1C6F6632" w14:textId="77777777" w:rsidR="00E77DAB" w:rsidRPr="00D2388A" w:rsidRDefault="00E77DAB" w:rsidP="00737F40">
            <w:pPr>
              <w:keepNext/>
              <w:keepLines/>
              <w:rPr>
                <w:b w:val="0"/>
                <w:bCs w:val="0"/>
                <w:color w:val="FFFFFF" w:themeColor="background1"/>
              </w:rPr>
            </w:pPr>
            <w:r w:rsidRPr="00D2388A">
              <w:rPr>
                <w:b w:val="0"/>
                <w:bCs w:val="0"/>
                <w:color w:val="FFFFFF" w:themeColor="background1"/>
              </w:rPr>
              <w:t>Voorzitter (Chair)</w:t>
            </w:r>
          </w:p>
        </w:tc>
        <w:tc>
          <w:tcPr>
            <w:tcW w:w="2921" w:type="dxa"/>
            <w:shd w:val="clear" w:color="auto" w:fill="DBE4FF" w:themeFill="accent3" w:themeFillTint="33"/>
            <w:noWrap/>
            <w:hideMark/>
          </w:tcPr>
          <w:p w14:paraId="78B049D4" w14:textId="77777777" w:rsidR="00E77DAB" w:rsidRPr="00FD4D57" w:rsidRDefault="00E77DAB" w:rsidP="00737F40">
            <w:pPr>
              <w:keepNext/>
              <w:keepLines/>
              <w:jc w:val="right"/>
              <w:cnfStyle w:val="000000000000" w:firstRow="0" w:lastRow="0" w:firstColumn="0" w:lastColumn="0" w:oddVBand="0" w:evenVBand="0" w:oddHBand="0" w:evenHBand="0" w:firstRowFirstColumn="0" w:firstRowLastColumn="0" w:lastRowFirstColumn="0" w:lastRowLastColumn="0"/>
            </w:pPr>
            <w:r w:rsidRPr="00FD4D57">
              <w:t>65</w:t>
            </w:r>
          </w:p>
        </w:tc>
      </w:tr>
      <w:tr w:rsidR="00E77DAB" w:rsidRPr="00FD4D57" w14:paraId="1A527DB5" w14:textId="77777777">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689" w:type="dxa"/>
            <w:shd w:val="clear" w:color="auto" w:fill="4F7AFF" w:themeFill="accent3"/>
            <w:noWrap/>
            <w:hideMark/>
          </w:tcPr>
          <w:p w14:paraId="7BF6D9EB" w14:textId="77777777" w:rsidR="00E77DAB" w:rsidRPr="00D2388A" w:rsidRDefault="00E77DAB" w:rsidP="00737F40">
            <w:pPr>
              <w:keepNext/>
              <w:keepLines/>
              <w:rPr>
                <w:b w:val="0"/>
                <w:bCs w:val="0"/>
                <w:color w:val="FFFFFF" w:themeColor="background1"/>
              </w:rPr>
            </w:pPr>
            <w:r w:rsidRPr="00D2388A">
              <w:rPr>
                <w:b w:val="0"/>
                <w:bCs w:val="0"/>
                <w:color w:val="FFFFFF" w:themeColor="background1"/>
              </w:rPr>
              <w:t>Vicevoorzitter</w:t>
            </w:r>
          </w:p>
        </w:tc>
        <w:tc>
          <w:tcPr>
            <w:tcW w:w="2921" w:type="dxa"/>
            <w:shd w:val="clear" w:color="auto" w:fill="B8C9FF" w:themeFill="accent3" w:themeFillTint="66"/>
            <w:noWrap/>
            <w:hideMark/>
          </w:tcPr>
          <w:p w14:paraId="4812F51F" w14:textId="77777777" w:rsidR="00E77DAB" w:rsidRPr="00FD4D57" w:rsidRDefault="00E77DAB" w:rsidP="00737F40">
            <w:pPr>
              <w:keepNext/>
              <w:keepLines/>
              <w:jc w:val="right"/>
              <w:cnfStyle w:val="000000100000" w:firstRow="0" w:lastRow="0" w:firstColumn="0" w:lastColumn="0" w:oddVBand="0" w:evenVBand="0" w:oddHBand="1" w:evenHBand="0" w:firstRowFirstColumn="0" w:firstRowLastColumn="0" w:lastRowFirstColumn="0" w:lastRowLastColumn="0"/>
            </w:pPr>
            <w:r w:rsidRPr="00FD4D57">
              <w:t>30</w:t>
            </w:r>
          </w:p>
        </w:tc>
      </w:tr>
      <w:tr w:rsidR="00E77DAB" w:rsidRPr="00FD4D57" w14:paraId="31C2059F" w14:textId="77777777">
        <w:trPr>
          <w:trHeight w:val="220"/>
        </w:trPr>
        <w:tc>
          <w:tcPr>
            <w:cnfStyle w:val="001000000000" w:firstRow="0" w:lastRow="0" w:firstColumn="1" w:lastColumn="0" w:oddVBand="0" w:evenVBand="0" w:oddHBand="0" w:evenHBand="0" w:firstRowFirstColumn="0" w:firstRowLastColumn="0" w:lastRowFirstColumn="0" w:lastRowLastColumn="0"/>
            <w:tcW w:w="2689" w:type="dxa"/>
            <w:shd w:val="clear" w:color="auto" w:fill="4F7AFF" w:themeFill="accent3"/>
            <w:noWrap/>
            <w:hideMark/>
          </w:tcPr>
          <w:p w14:paraId="69AD3B41" w14:textId="77777777" w:rsidR="00E77DAB" w:rsidRPr="00D2388A" w:rsidRDefault="00E77DAB" w:rsidP="00737F40">
            <w:pPr>
              <w:keepNext/>
              <w:keepLines/>
              <w:rPr>
                <w:b w:val="0"/>
                <w:bCs w:val="0"/>
                <w:color w:val="FFFFFF" w:themeColor="background1"/>
              </w:rPr>
            </w:pPr>
            <w:r w:rsidRPr="00D2388A">
              <w:rPr>
                <w:b w:val="0"/>
                <w:bCs w:val="0"/>
                <w:color w:val="FFFFFF" w:themeColor="background1"/>
              </w:rPr>
              <w:t>Secretaris</w:t>
            </w:r>
          </w:p>
        </w:tc>
        <w:tc>
          <w:tcPr>
            <w:tcW w:w="2921" w:type="dxa"/>
            <w:shd w:val="clear" w:color="auto" w:fill="DBE4FF" w:themeFill="accent3" w:themeFillTint="33"/>
            <w:noWrap/>
            <w:hideMark/>
          </w:tcPr>
          <w:p w14:paraId="35C716CA" w14:textId="77777777" w:rsidR="00E77DAB" w:rsidRPr="00FD4D57" w:rsidRDefault="00E77DAB" w:rsidP="00737F40">
            <w:pPr>
              <w:keepNext/>
              <w:keepLines/>
              <w:jc w:val="right"/>
              <w:cnfStyle w:val="000000000000" w:firstRow="0" w:lastRow="0" w:firstColumn="0" w:lastColumn="0" w:oddVBand="0" w:evenVBand="0" w:oddHBand="0" w:evenHBand="0" w:firstRowFirstColumn="0" w:firstRowLastColumn="0" w:lastRowFirstColumn="0" w:lastRowLastColumn="0"/>
            </w:pPr>
            <w:r w:rsidRPr="00FD4D57">
              <w:t>23</w:t>
            </w:r>
          </w:p>
        </w:tc>
      </w:tr>
      <w:tr w:rsidR="00E77DAB" w:rsidRPr="00FD4D57" w14:paraId="28E0A5FE" w14:textId="77777777">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689" w:type="dxa"/>
            <w:shd w:val="clear" w:color="auto" w:fill="4F7AFF" w:themeFill="accent3"/>
            <w:noWrap/>
            <w:hideMark/>
          </w:tcPr>
          <w:p w14:paraId="7B5E6E1D" w14:textId="77777777" w:rsidR="00E77DAB" w:rsidRPr="00D2388A" w:rsidRDefault="00E77DAB" w:rsidP="00737F40">
            <w:pPr>
              <w:keepNext/>
              <w:keepLines/>
              <w:rPr>
                <w:b w:val="0"/>
                <w:bCs w:val="0"/>
                <w:color w:val="FFFFFF" w:themeColor="background1"/>
              </w:rPr>
            </w:pPr>
            <w:r w:rsidRPr="00D2388A">
              <w:rPr>
                <w:b w:val="0"/>
                <w:bCs w:val="0"/>
                <w:color w:val="FFFFFF" w:themeColor="background1"/>
              </w:rPr>
              <w:t>Projectleider</w:t>
            </w:r>
          </w:p>
        </w:tc>
        <w:tc>
          <w:tcPr>
            <w:tcW w:w="2921" w:type="dxa"/>
            <w:shd w:val="clear" w:color="auto" w:fill="B8C9FF" w:themeFill="accent3" w:themeFillTint="66"/>
            <w:noWrap/>
            <w:hideMark/>
          </w:tcPr>
          <w:p w14:paraId="70B34811" w14:textId="77777777" w:rsidR="00E77DAB" w:rsidRPr="00FD4D57" w:rsidRDefault="00E77DAB" w:rsidP="00737F40">
            <w:pPr>
              <w:keepNext/>
              <w:keepLines/>
              <w:jc w:val="right"/>
              <w:cnfStyle w:val="000000100000" w:firstRow="0" w:lastRow="0" w:firstColumn="0" w:lastColumn="0" w:oddVBand="0" w:evenVBand="0" w:oddHBand="1" w:evenHBand="0" w:firstRowFirstColumn="0" w:firstRowLastColumn="0" w:lastRowFirstColumn="0" w:lastRowLastColumn="0"/>
            </w:pPr>
            <w:r w:rsidRPr="00FD4D57">
              <w:t>6</w:t>
            </w:r>
          </w:p>
        </w:tc>
      </w:tr>
      <w:tr w:rsidR="00E77DAB" w:rsidRPr="00FD4D57" w14:paraId="5C79CC74" w14:textId="77777777">
        <w:trPr>
          <w:trHeight w:val="220"/>
        </w:trPr>
        <w:tc>
          <w:tcPr>
            <w:cnfStyle w:val="001000000000" w:firstRow="0" w:lastRow="0" w:firstColumn="1" w:lastColumn="0" w:oddVBand="0" w:evenVBand="0" w:oddHBand="0" w:evenHBand="0" w:firstRowFirstColumn="0" w:firstRowLastColumn="0" w:lastRowFirstColumn="0" w:lastRowLastColumn="0"/>
            <w:tcW w:w="2689" w:type="dxa"/>
            <w:shd w:val="clear" w:color="auto" w:fill="4F7AFF" w:themeFill="accent3"/>
            <w:noWrap/>
            <w:hideMark/>
          </w:tcPr>
          <w:p w14:paraId="4D4CD7D1" w14:textId="77777777" w:rsidR="00E77DAB" w:rsidRPr="00D2388A" w:rsidRDefault="00E77DAB" w:rsidP="00737F40">
            <w:pPr>
              <w:keepNext/>
              <w:keepLines/>
              <w:rPr>
                <w:b w:val="0"/>
                <w:bCs w:val="0"/>
                <w:color w:val="FFFFFF" w:themeColor="background1"/>
              </w:rPr>
            </w:pPr>
            <w:r w:rsidRPr="00D2388A">
              <w:rPr>
                <w:b w:val="0"/>
                <w:bCs w:val="0"/>
                <w:color w:val="FFFFFF" w:themeColor="background1"/>
              </w:rPr>
              <w:t>President</w:t>
            </w:r>
          </w:p>
        </w:tc>
        <w:tc>
          <w:tcPr>
            <w:tcW w:w="2921" w:type="dxa"/>
            <w:shd w:val="clear" w:color="auto" w:fill="DBE4FF" w:themeFill="accent3" w:themeFillTint="33"/>
            <w:noWrap/>
            <w:hideMark/>
          </w:tcPr>
          <w:p w14:paraId="18003EE6" w14:textId="77777777" w:rsidR="00E77DAB" w:rsidRPr="00FD4D57" w:rsidRDefault="00E77DAB" w:rsidP="00737F40">
            <w:pPr>
              <w:keepNext/>
              <w:keepLines/>
              <w:jc w:val="right"/>
              <w:cnfStyle w:val="000000000000" w:firstRow="0" w:lastRow="0" w:firstColumn="0" w:lastColumn="0" w:oddVBand="0" w:evenVBand="0" w:oddHBand="0" w:evenHBand="0" w:firstRowFirstColumn="0" w:firstRowLastColumn="0" w:lastRowFirstColumn="0" w:lastRowLastColumn="0"/>
            </w:pPr>
            <w:r w:rsidRPr="00FD4D57">
              <w:t>3</w:t>
            </w:r>
          </w:p>
        </w:tc>
      </w:tr>
      <w:tr w:rsidR="00E77DAB" w:rsidRPr="00FD4D57" w14:paraId="378E9AF8" w14:textId="77777777">
        <w:trPr>
          <w:cnfStyle w:val="010000000000" w:firstRow="0" w:lastRow="1"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689" w:type="dxa"/>
            <w:tcBorders>
              <w:top w:val="none" w:sz="0" w:space="0" w:color="auto"/>
            </w:tcBorders>
            <w:shd w:val="clear" w:color="auto" w:fill="4F7AFF" w:themeFill="accent3"/>
            <w:noWrap/>
            <w:hideMark/>
          </w:tcPr>
          <w:p w14:paraId="47A5623F" w14:textId="77777777" w:rsidR="00E77DAB" w:rsidRPr="00D2388A" w:rsidRDefault="00E77DAB" w:rsidP="00737F40">
            <w:pPr>
              <w:keepNext/>
              <w:keepLines/>
              <w:jc w:val="right"/>
              <w:rPr>
                <w:color w:val="FFFFFF" w:themeColor="background1"/>
              </w:rPr>
            </w:pPr>
            <w:r w:rsidRPr="00D2388A">
              <w:rPr>
                <w:color w:val="FFFFFF" w:themeColor="background1"/>
              </w:rPr>
              <w:t>Totaal</w:t>
            </w:r>
          </w:p>
        </w:tc>
        <w:tc>
          <w:tcPr>
            <w:tcW w:w="2921" w:type="dxa"/>
            <w:tcBorders>
              <w:top w:val="none" w:sz="0" w:space="0" w:color="auto"/>
            </w:tcBorders>
            <w:shd w:val="clear" w:color="auto" w:fill="B8C9FF" w:themeFill="accent3" w:themeFillTint="66"/>
            <w:noWrap/>
            <w:hideMark/>
          </w:tcPr>
          <w:p w14:paraId="2EB6D824" w14:textId="77777777" w:rsidR="00E77DAB" w:rsidRPr="00FD4D57" w:rsidRDefault="00E77DAB" w:rsidP="00737F40">
            <w:pPr>
              <w:keepNext/>
              <w:keepLines/>
              <w:jc w:val="right"/>
              <w:cnfStyle w:val="010000000000" w:firstRow="0" w:lastRow="1" w:firstColumn="0" w:lastColumn="0" w:oddVBand="0" w:evenVBand="0" w:oddHBand="0" w:evenHBand="0" w:firstRowFirstColumn="0" w:firstRowLastColumn="0" w:lastRowFirstColumn="0" w:lastRowLastColumn="0"/>
            </w:pPr>
            <w:r w:rsidRPr="00FD4D57">
              <w:t>192</w:t>
            </w:r>
          </w:p>
        </w:tc>
      </w:tr>
    </w:tbl>
    <w:p w14:paraId="687269B4" w14:textId="77777777" w:rsidR="00E77DAB" w:rsidRDefault="00E77DAB" w:rsidP="00737F40">
      <w:pPr>
        <w:keepNext/>
      </w:pPr>
    </w:p>
    <w:p w14:paraId="35AA612B" w14:textId="38F2F3D4" w:rsidR="00E77DAB" w:rsidRDefault="00E77DAB" w:rsidP="00737F40">
      <w:pPr>
        <w:keepNext/>
      </w:pPr>
      <w:r w:rsidRPr="001C3700">
        <w:rPr>
          <w:rStyle w:val="FiguurChar"/>
        </w:rPr>
        <w:fldChar w:fldCharType="begin"/>
      </w:r>
      <w:r w:rsidRPr="003239B1">
        <w:rPr>
          <w:rStyle w:val="FiguurChar"/>
          <w:highlight w:val="yellow"/>
        </w:rPr>
        <w:instrText xml:space="preserve"> REF _Ref187656529 \h  \* MERGEFORMAT </w:instrText>
      </w:r>
      <w:r w:rsidRPr="001C3700">
        <w:rPr>
          <w:rStyle w:val="FiguurChar"/>
        </w:rPr>
      </w:r>
      <w:r w:rsidRPr="001C3700">
        <w:rPr>
          <w:rStyle w:val="FiguurChar"/>
        </w:rPr>
        <w:fldChar w:fldCharType="separate"/>
      </w:r>
      <w:r w:rsidR="008B5A1A" w:rsidRPr="008B5A1A">
        <w:rPr>
          <w:rStyle w:val="FiguurChar"/>
        </w:rPr>
        <w:t xml:space="preserve">Figuur </w:t>
      </w:r>
      <w:r w:rsidRPr="001C3700">
        <w:rPr>
          <w:rStyle w:val="FiguurChar"/>
        </w:rPr>
        <w:fldChar w:fldCharType="end"/>
      </w:r>
      <w:r w:rsidR="001C3700">
        <w:rPr>
          <w:rStyle w:val="FiguurChar"/>
        </w:rPr>
        <w:t>1</w:t>
      </w:r>
      <w:r>
        <w:t xml:space="preserve"> laat het aantal vervulde formele rollen over tijd zien voor IEC. Er is sprake van een daling van 2019 tot 2020, gevolgd door een gestage stijging. Dit patroon is in lijn met het totale aantal participaties van Nederlandse belanghebbenden bij IEC.</w:t>
      </w:r>
      <w:r>
        <w:br/>
      </w:r>
      <w:r>
        <w:rPr>
          <w:noProof/>
        </w:rPr>
        <w:drawing>
          <wp:inline distT="0" distB="0" distL="0" distR="0" wp14:anchorId="15295883" wp14:editId="6E356557">
            <wp:extent cx="5709600" cy="2747010"/>
            <wp:effectExtent l="0" t="0" r="5715" b="0"/>
            <wp:docPr id="874912212" name="Chart 1">
              <a:extLst xmlns:a="http://schemas.openxmlformats.org/drawingml/2006/main">
                <a:ext uri="{FF2B5EF4-FFF2-40B4-BE49-F238E27FC236}">
                  <a16:creationId xmlns:a16="http://schemas.microsoft.com/office/drawing/2014/main" id="{BB776C71-800F-76AB-007B-7056E7C94C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9F664EC" w14:textId="1FA80202" w:rsidR="00E77DAB" w:rsidRPr="004D740D" w:rsidRDefault="00E77DAB" w:rsidP="00737F40">
      <w:pPr>
        <w:pStyle w:val="Caption"/>
        <w:spacing w:line="288" w:lineRule="auto"/>
      </w:pPr>
      <w:bookmarkStart w:id="151" w:name="_Ref187656529"/>
      <w:r w:rsidRPr="003239B1">
        <w:rPr>
          <w:b/>
          <w:bCs/>
        </w:rPr>
        <w:t xml:space="preserve">Figuur </w:t>
      </w:r>
      <w:bookmarkEnd w:id="151"/>
      <w:r w:rsidR="00DF4A0C" w:rsidRPr="003239B1">
        <w:rPr>
          <w:b/>
          <w:bCs/>
        </w:rPr>
        <w:t>1</w:t>
      </w:r>
      <w:r>
        <w:t>. Aantal door Nederlandse vertegenwoordigers vervulde formele rollen in IEC over tijd</w:t>
      </w:r>
    </w:p>
    <w:p w14:paraId="1C8A6477" w14:textId="77777777" w:rsidR="00E77DAB" w:rsidRPr="00CD3078" w:rsidRDefault="00E77DAB" w:rsidP="00B433D1">
      <w:pPr>
        <w:pStyle w:val="Heading3"/>
      </w:pPr>
      <w:bookmarkStart w:id="152" w:name="_Toc188349259"/>
      <w:bookmarkStart w:id="153" w:name="_Toc188354009"/>
      <w:bookmarkStart w:id="154" w:name="_Toc188354057"/>
      <w:bookmarkStart w:id="155" w:name="_Toc188372424"/>
      <w:bookmarkStart w:id="156" w:name="_Toc188372549"/>
      <w:bookmarkStart w:id="157" w:name="_Toc188456646"/>
      <w:bookmarkStart w:id="158" w:name="_Ref188522344"/>
      <w:bookmarkStart w:id="159" w:name="_Toc188707997"/>
      <w:bookmarkStart w:id="160" w:name="_Toc188863919"/>
      <w:bookmarkStart w:id="161" w:name="_Toc189313421"/>
      <w:bookmarkStart w:id="162" w:name="_Toc189313874"/>
      <w:r>
        <w:t>Reflectie op de rol van multinationals</w:t>
      </w:r>
      <w:bookmarkEnd w:id="152"/>
      <w:bookmarkEnd w:id="153"/>
      <w:bookmarkEnd w:id="154"/>
      <w:bookmarkEnd w:id="155"/>
      <w:bookmarkEnd w:id="156"/>
      <w:bookmarkEnd w:id="157"/>
      <w:bookmarkEnd w:id="158"/>
      <w:bookmarkEnd w:id="159"/>
      <w:bookmarkEnd w:id="160"/>
      <w:bookmarkEnd w:id="161"/>
      <w:bookmarkEnd w:id="162"/>
    </w:p>
    <w:p w14:paraId="043CDB96" w14:textId="5005D9D0" w:rsidR="00E77DAB" w:rsidRDefault="00E77DAB" w:rsidP="00B433D1">
      <w:pPr>
        <w:pStyle w:val="Paragraph0"/>
      </w:pPr>
      <w:r w:rsidRPr="1B12DF6E">
        <w:t xml:space="preserve">In het aantal participaties uitgesplitst naar organisatietype viel al op dat een groot deel van de participaties aangemerkt als Nederlands belang plaatsvond namens Nederlandse vestigingen van buitenlandse organisaties. Hoewel hier binnen die definitie sprake is van een Nederlands belang, kunnen hier ook vraagtekens bij gesteld worden. In gesprekken komt eveneens de rol van multinationals naar voren. </w:t>
      </w:r>
      <w:r>
        <w:t xml:space="preserve">Zij hebben meer </w:t>
      </w:r>
      <w:r w:rsidRPr="1B12DF6E">
        <w:t xml:space="preserve">vermogen om </w:t>
      </w:r>
      <w:r>
        <w:t>hun belangen</w:t>
      </w:r>
      <w:r w:rsidRPr="1B12DF6E">
        <w:t xml:space="preserve"> na te streven in standaardisatie. Zo is het bijvoorbeeld voor hen lucratief als een eigen patent wordt opgenomen in een standaard of biedt het concurrentievoordeel wanneer de eigen productstandaard wordt opgenomen. Multinationals kunnen dit bijvoorbeeld bereiken door ‘block </w:t>
      </w:r>
      <w:proofErr w:type="spellStart"/>
      <w:r w:rsidRPr="1B12DF6E">
        <w:t>voting</w:t>
      </w:r>
      <w:proofErr w:type="spellEnd"/>
      <w:r w:rsidRPr="1B12DF6E">
        <w:t>’, waar verschillende multinationals</w:t>
      </w:r>
      <w:r w:rsidRPr="1B12DF6E">
        <w:rPr>
          <w:rStyle w:val="CommentReference"/>
          <w:sz w:val="20"/>
          <w:szCs w:val="20"/>
        </w:rPr>
        <w:t xml:space="preserve"> </w:t>
      </w:r>
      <w:proofErr w:type="gramStart"/>
      <w:r w:rsidRPr="1B12DF6E">
        <w:rPr>
          <w:rStyle w:val="CommentReference"/>
          <w:sz w:val="20"/>
          <w:szCs w:val="20"/>
        </w:rPr>
        <w:t>s</w:t>
      </w:r>
      <w:r w:rsidRPr="1B12DF6E">
        <w:t>amen stemmen</w:t>
      </w:r>
      <w:proofErr w:type="gramEnd"/>
      <w:r w:rsidRPr="1B12DF6E">
        <w:t xml:space="preserve"> voor gedeelde belangen. </w:t>
      </w:r>
      <w:r>
        <w:t xml:space="preserve"> Multinationals hebben </w:t>
      </w:r>
      <w:r w:rsidRPr="1B12DF6E">
        <w:t>meer middelen en kunnen</w:t>
      </w:r>
      <w:r>
        <w:t xml:space="preserve"> </w:t>
      </w:r>
      <w:r w:rsidRPr="1B12DF6E">
        <w:t>daarmee een belangrijke rol spelen binnen standaardisatie,</w:t>
      </w:r>
      <w:r>
        <w:t xml:space="preserve"> mits de invloed die komt met meer middelen in balans is met de invloed van partijen met minder middelen voor deelname</w:t>
      </w:r>
      <w:r w:rsidRPr="1B12DF6E">
        <w:t>.</w:t>
      </w:r>
    </w:p>
    <w:p w14:paraId="6EA24F82" w14:textId="1BA0AB34" w:rsidR="00E77DAB" w:rsidRPr="00996138" w:rsidRDefault="00E77DAB" w:rsidP="00B433D1">
      <w:pPr>
        <w:pStyle w:val="Paragraph0"/>
      </w:pPr>
      <w:r w:rsidRPr="1B12DF6E">
        <w:t>In de data zijn enkele multinationals aangemerkt als Nederlands</w:t>
      </w:r>
      <w:r>
        <w:t>e</w:t>
      </w:r>
      <w:r w:rsidRPr="1B12DF6E">
        <w:t xml:space="preserve"> belang</w:t>
      </w:r>
      <w:r>
        <w:t>hebbende</w:t>
      </w:r>
      <w:r w:rsidRPr="1B12DF6E">
        <w:t xml:space="preserve">. Zij zijn lid van NEN en daarvoor moet er sprake zijn van een Nederlands belang. Dit belang moet </w:t>
      </w:r>
      <w:r w:rsidRPr="1B12DF6E">
        <w:lastRenderedPageBreak/>
        <w:t>breder zijn dan dat de organisatie in Nederland geregistreerd is</w:t>
      </w:r>
      <w:r>
        <w:t>.</w:t>
      </w:r>
      <w:r w:rsidRPr="1B12DF6E">
        <w:t xml:space="preserve"> </w:t>
      </w:r>
      <w:r>
        <w:t>A</w:t>
      </w:r>
      <w:r w:rsidRPr="1B12DF6E">
        <w:t>ls er sprake is van een Nederlands marktbelang</w:t>
      </w:r>
      <w:r>
        <w:t>,</w:t>
      </w:r>
      <w:r w:rsidRPr="1B12DF6E">
        <w:t xml:space="preserve"> dan kan dat als zodanig aangemerkt worden. Op dit punt gaven respondenten aan dat niet elke organisatie met een Nederlandse vestiging lid kan worden. Er moet sprake zijn van economische activiteit. </w:t>
      </w:r>
      <w:r>
        <w:t>V</w:t>
      </w:r>
      <w:r w:rsidRPr="1B12DF6E">
        <w:t xml:space="preserve">ertegenwoordigers </w:t>
      </w:r>
      <w:r>
        <w:t>van</w:t>
      </w:r>
      <w:r w:rsidRPr="1B12DF6E">
        <w:t xml:space="preserve"> </w:t>
      </w:r>
      <w:r>
        <w:t>multinationals</w:t>
      </w:r>
      <w:r w:rsidRPr="1B12DF6E">
        <w:t xml:space="preserve"> </w:t>
      </w:r>
      <w:r>
        <w:t xml:space="preserve">zijn </w:t>
      </w:r>
      <w:r w:rsidRPr="1B12DF6E">
        <w:t xml:space="preserve">vaak </w:t>
      </w:r>
      <w:r w:rsidRPr="00CC6B7D">
        <w:t>namens</w:t>
      </w:r>
      <w:r w:rsidRPr="1B12DF6E">
        <w:t xml:space="preserve"> een groot aantal nationale takken </w:t>
      </w:r>
      <w:r>
        <w:t xml:space="preserve">aanwezig bij </w:t>
      </w:r>
      <w:proofErr w:type="spellStart"/>
      <w:r w:rsidR="001D3461">
        <w:t>SDO’s</w:t>
      </w:r>
      <w:proofErr w:type="spellEnd"/>
      <w:r w:rsidRPr="1B12DF6E">
        <w:t xml:space="preserve">. </w:t>
      </w:r>
      <w:r w:rsidRPr="004D3B0C">
        <w:t>Zo kan één vertegenwoordiger aanwezig zijn namens meerdere landen (ter illustratie, de data registreert een vertegenwoordiger met de volgende affiliaties:</w:t>
      </w:r>
      <w:r w:rsidRPr="1B12DF6E">
        <w:t xml:space="preserve"> “</w:t>
      </w:r>
      <w:proofErr w:type="spellStart"/>
      <w:r w:rsidRPr="1B12DF6E">
        <w:t>Qualcomm</w:t>
      </w:r>
      <w:proofErr w:type="spellEnd"/>
      <w:r w:rsidRPr="1B12DF6E">
        <w:t xml:space="preserve"> </w:t>
      </w:r>
      <w:proofErr w:type="spellStart"/>
      <w:r w:rsidRPr="00FC3727">
        <w:t>communications</w:t>
      </w:r>
      <w:proofErr w:type="spellEnd"/>
      <w:r w:rsidRPr="00FC3727">
        <w:t xml:space="preserve"> S.A.R.L, QUALCOMM Europe Inc. - Spain </w:t>
      </w:r>
      <w:proofErr w:type="spellStart"/>
      <w:r w:rsidRPr="00FC3727">
        <w:t>Branch</w:t>
      </w:r>
      <w:proofErr w:type="spellEnd"/>
      <w:r w:rsidRPr="00FC3727">
        <w:t xml:space="preserve"> Office, </w:t>
      </w:r>
      <w:proofErr w:type="spellStart"/>
      <w:r w:rsidRPr="00FC3727">
        <w:t>Qualcomm</w:t>
      </w:r>
      <w:proofErr w:type="spellEnd"/>
      <w:r w:rsidRPr="00FC3727">
        <w:t xml:space="preserve"> Finland RFFE </w:t>
      </w:r>
      <w:proofErr w:type="spellStart"/>
      <w:r w:rsidRPr="00FC3727">
        <w:t>Oy</w:t>
      </w:r>
      <w:proofErr w:type="spellEnd"/>
      <w:r w:rsidRPr="00FC3727">
        <w:t xml:space="preserve">, </w:t>
      </w:r>
      <w:proofErr w:type="spellStart"/>
      <w:r w:rsidRPr="00FC3727">
        <w:t>Qualcomm</w:t>
      </w:r>
      <w:proofErr w:type="spellEnd"/>
      <w:r w:rsidRPr="00FC3727">
        <w:t xml:space="preserve"> Technologies Netherlands B.V., QT Technologies Ireland Limited, </w:t>
      </w:r>
      <w:proofErr w:type="spellStart"/>
      <w:r w:rsidRPr="00FC3727">
        <w:t>Qualcomm</w:t>
      </w:r>
      <w:proofErr w:type="spellEnd"/>
      <w:r w:rsidRPr="00FC3727">
        <w:t xml:space="preserve"> Europe Inc. Sweden, </w:t>
      </w:r>
      <w:proofErr w:type="spellStart"/>
      <w:r w:rsidRPr="00FC3727">
        <w:t>Qualcomm</w:t>
      </w:r>
      <w:proofErr w:type="spellEnd"/>
      <w:r w:rsidRPr="00FC3727">
        <w:t xml:space="preserve"> CDMA Technologies</w:t>
      </w:r>
      <w:r w:rsidRPr="1B12DF6E">
        <w:t xml:space="preserve"> GmbH, </w:t>
      </w:r>
      <w:proofErr w:type="spellStart"/>
      <w:r w:rsidRPr="1B12DF6E">
        <w:t>Qualcomm</w:t>
      </w:r>
      <w:proofErr w:type="spellEnd"/>
      <w:r w:rsidRPr="1B12DF6E">
        <w:t xml:space="preserve"> Korea, </w:t>
      </w:r>
      <w:r>
        <w:t>en meer</w:t>
      </w:r>
      <w:r w:rsidRPr="1B12DF6E">
        <w:t>”).</w:t>
      </w:r>
    </w:p>
    <w:p w14:paraId="7E6CF19F" w14:textId="0FCB3DE2" w:rsidR="00E77DAB" w:rsidRDefault="00E77DAB" w:rsidP="00B433D1">
      <w:pPr>
        <w:pStyle w:val="Paragraph0"/>
      </w:pPr>
      <w:r w:rsidRPr="00DB0352">
        <w:t>Bovenstaande vertroebelt aan de ene kant de relatieve zichtbaarheid van Nederlands belang in de data, aan de</w:t>
      </w:r>
      <w:r>
        <w:t xml:space="preserve"> andere kant roept het de vraag op in hoeverre of in welke situaties er </w:t>
      </w:r>
      <w:r w:rsidRPr="007710C4">
        <w:t xml:space="preserve">daadwerkelijk </w:t>
      </w:r>
      <w:r>
        <w:t>gesproken kan worden van een uniek Nederlands belang. Immers, organisaties zijn verspreid over verschillende landen en 78% van de participaties namens Nederlandse belanghebbenden is door organisaties met vestigingen in meerdere landen.</w:t>
      </w:r>
    </w:p>
    <w:p w14:paraId="4C55BAC2" w14:textId="474D3AEA" w:rsidR="00E77DAB" w:rsidRPr="001A07FB" w:rsidRDefault="00A70FC5" w:rsidP="00B433D1">
      <w:pPr>
        <w:pStyle w:val="Paragraph0"/>
      </w:pPr>
      <w:r>
        <w:t>Tabel</w:t>
      </w:r>
      <w:r w:rsidR="00815690">
        <w:t xml:space="preserve"> </w:t>
      </w:r>
      <w:r w:rsidR="00815690" w:rsidRPr="00815690">
        <w:rPr>
          <w:b/>
          <w:bCs/>
          <w:sz w:val="18"/>
          <w:szCs w:val="18"/>
        </w:rPr>
        <w:fldChar w:fldCharType="begin"/>
      </w:r>
      <w:r w:rsidR="00815690" w:rsidRPr="00815690">
        <w:rPr>
          <w:b/>
          <w:bCs/>
          <w:sz w:val="18"/>
          <w:szCs w:val="18"/>
        </w:rPr>
        <w:instrText xml:space="preserve"> SEQ Tabel \* ARABIC </w:instrText>
      </w:r>
      <w:r w:rsidR="00815690" w:rsidRPr="00815690">
        <w:rPr>
          <w:b/>
          <w:bCs/>
          <w:sz w:val="18"/>
          <w:szCs w:val="18"/>
        </w:rPr>
        <w:fldChar w:fldCharType="separate"/>
      </w:r>
      <w:r w:rsidR="00815690" w:rsidRPr="00815690">
        <w:rPr>
          <w:b/>
          <w:bCs/>
          <w:noProof/>
          <w:sz w:val="18"/>
          <w:szCs w:val="18"/>
        </w:rPr>
        <w:t>10</w:t>
      </w:r>
      <w:r w:rsidR="00815690" w:rsidRPr="00815690">
        <w:rPr>
          <w:b/>
          <w:bCs/>
          <w:sz w:val="18"/>
          <w:szCs w:val="18"/>
        </w:rPr>
        <w:fldChar w:fldCharType="end"/>
      </w:r>
      <w:r w:rsidR="00815690">
        <w:rPr>
          <w:sz w:val="16"/>
          <w:szCs w:val="16"/>
        </w:rPr>
        <w:t xml:space="preserve"> </w:t>
      </w:r>
      <w:r w:rsidR="00E77DAB">
        <w:t xml:space="preserve">laat het aantal participaties </w:t>
      </w:r>
      <w:r w:rsidR="00E77DAB" w:rsidRPr="001959F1">
        <w:t>per SDO per organisatietype</w:t>
      </w:r>
      <w:r w:rsidR="00E77DAB">
        <w:t xml:space="preserve"> zien. De participatie van de bovengenoemde multinationals die ook Nederlandse belanghebbende zijn, is alleen bij ETSI lager dan die van de Nederlandse organisaties. Dit kan verklaard worden vanuit de databron: lidmaatschap. Aanwezigheid bij vergaderingen is bij ETSI altijd gekoppeld aan één organisatie (en dus formeel gezien a</w:t>
      </w:r>
      <w:r w:rsidR="00E77DAB" w:rsidRPr="00B46AC7">
        <w:t>an één land). De kans is groot dat multinationals bij ETSI via andere landen hun inspraak hebben of intern de belangen aggregeren in hun inbreng. Stemmen gaat voor geharmoniseerde standaarden in ETSI via NEN, wat betekent dat ook daar nog een punt van inspraak is.</w:t>
      </w:r>
    </w:p>
    <w:p w14:paraId="7BC74154" w14:textId="2A86F211" w:rsidR="001A07FB" w:rsidRPr="001A07FB" w:rsidRDefault="001A07FB" w:rsidP="001A07FB">
      <w:pPr>
        <w:pStyle w:val="Caption"/>
        <w:keepNext/>
        <w:rPr>
          <w:sz w:val="16"/>
          <w:szCs w:val="16"/>
        </w:rPr>
      </w:pPr>
      <w:r w:rsidRPr="001A07FB">
        <w:rPr>
          <w:sz w:val="16"/>
          <w:szCs w:val="16"/>
        </w:rPr>
        <w:t xml:space="preserve">Tabel </w:t>
      </w:r>
      <w:r w:rsidRPr="001A07FB">
        <w:rPr>
          <w:sz w:val="16"/>
          <w:szCs w:val="16"/>
        </w:rPr>
        <w:fldChar w:fldCharType="begin"/>
      </w:r>
      <w:r w:rsidRPr="001A07FB">
        <w:rPr>
          <w:sz w:val="16"/>
          <w:szCs w:val="16"/>
        </w:rPr>
        <w:instrText xml:space="preserve"> SEQ Tabel \* ARABIC </w:instrText>
      </w:r>
      <w:r w:rsidRPr="001A07FB">
        <w:rPr>
          <w:sz w:val="16"/>
          <w:szCs w:val="16"/>
        </w:rPr>
        <w:fldChar w:fldCharType="separate"/>
      </w:r>
      <w:r w:rsidR="0058380D">
        <w:rPr>
          <w:noProof/>
          <w:sz w:val="16"/>
          <w:szCs w:val="16"/>
        </w:rPr>
        <w:t>10</w:t>
      </w:r>
      <w:r w:rsidRPr="001A07FB">
        <w:rPr>
          <w:sz w:val="16"/>
          <w:szCs w:val="16"/>
        </w:rPr>
        <w:fldChar w:fldCharType="end"/>
      </w:r>
      <w:r w:rsidRPr="001A07FB">
        <w:rPr>
          <w:sz w:val="16"/>
          <w:szCs w:val="16"/>
        </w:rPr>
        <w:t xml:space="preserve"> Aantal participaties per SDO per organisatietype</w:t>
      </w:r>
    </w:p>
    <w:tbl>
      <w:tblPr>
        <w:tblStyle w:val="GridTable4-Accent1"/>
        <w:tblW w:w="9356" w:type="dxa"/>
        <w:tblInd w:w="-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5E0" w:firstRow="1" w:lastRow="1" w:firstColumn="1" w:lastColumn="1" w:noHBand="0" w:noVBand="1"/>
      </w:tblPr>
      <w:tblGrid>
        <w:gridCol w:w="3828"/>
        <w:gridCol w:w="992"/>
        <w:gridCol w:w="992"/>
        <w:gridCol w:w="992"/>
        <w:gridCol w:w="851"/>
        <w:gridCol w:w="850"/>
        <w:gridCol w:w="851"/>
      </w:tblGrid>
      <w:tr w:rsidR="00E77DAB" w:rsidRPr="002D5D91" w14:paraId="39D1BFA7" w14:textId="77777777" w:rsidTr="00060B62">
        <w:trPr>
          <w:cnfStyle w:val="100000000000" w:firstRow="1" w:lastRow="0" w:firstColumn="0" w:lastColumn="0" w:oddVBand="0" w:evenVBand="0" w:oddHBand="0" w:evenHBand="0" w:firstRowFirstColumn="0" w:firstRowLastColumn="0" w:lastRowFirstColumn="0" w:lastRowLastColumn="0"/>
          <w:trHeight w:val="302"/>
          <w:tblHeader/>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198795ED" w14:textId="77777777" w:rsidR="00E77DAB" w:rsidRPr="002D5D91" w:rsidRDefault="00E77DAB" w:rsidP="00737F40">
            <w:pPr>
              <w:rPr>
                <w:rFonts w:ascii="Calibri" w:eastAsia="Times New Roman" w:hAnsi="Calibri" w:cs="Calibri"/>
                <w:szCs w:val="20"/>
                <w:lang w:eastAsia="nl-NL"/>
              </w:rPr>
            </w:pPr>
            <w:r w:rsidRPr="002D5D91">
              <w:rPr>
                <w:rFonts w:ascii="Calibri" w:eastAsia="Times New Roman" w:hAnsi="Calibri" w:cs="Calibri"/>
                <w:szCs w:val="20"/>
                <w:lang w:eastAsia="nl-NL"/>
              </w:rPr>
              <w:t>Organisatietype</w:t>
            </w:r>
          </w:p>
        </w:tc>
        <w:tc>
          <w:tcPr>
            <w:tcW w:w="992" w:type="dxa"/>
            <w:shd w:val="clear" w:color="auto" w:fill="4F7AFF" w:themeFill="accent3"/>
            <w:noWrap/>
            <w:vAlign w:val="center"/>
            <w:hideMark/>
          </w:tcPr>
          <w:p w14:paraId="018F68FD" w14:textId="77777777" w:rsidR="00E77DAB" w:rsidRPr="002D5D91" w:rsidRDefault="00E77DAB" w:rsidP="00737F4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3GPP</w:t>
            </w:r>
          </w:p>
        </w:tc>
        <w:tc>
          <w:tcPr>
            <w:tcW w:w="992" w:type="dxa"/>
            <w:shd w:val="clear" w:color="auto" w:fill="4F7AFF" w:themeFill="accent3"/>
            <w:noWrap/>
            <w:vAlign w:val="center"/>
            <w:hideMark/>
          </w:tcPr>
          <w:p w14:paraId="75BB54C0" w14:textId="77777777" w:rsidR="00E77DAB" w:rsidRPr="002D5D91" w:rsidRDefault="00E77DAB" w:rsidP="00737F4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ETSI</w:t>
            </w:r>
          </w:p>
        </w:tc>
        <w:tc>
          <w:tcPr>
            <w:tcW w:w="992" w:type="dxa"/>
            <w:shd w:val="clear" w:color="auto" w:fill="4F7AFF" w:themeFill="accent3"/>
            <w:noWrap/>
            <w:vAlign w:val="center"/>
            <w:hideMark/>
          </w:tcPr>
          <w:p w14:paraId="2EAF3559" w14:textId="77777777" w:rsidR="00E77DAB" w:rsidRPr="002D5D91" w:rsidRDefault="00E77DAB" w:rsidP="00737F4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IETF</w:t>
            </w:r>
          </w:p>
        </w:tc>
        <w:tc>
          <w:tcPr>
            <w:tcW w:w="851" w:type="dxa"/>
            <w:shd w:val="clear" w:color="auto" w:fill="4F7AFF" w:themeFill="accent3"/>
            <w:noWrap/>
            <w:vAlign w:val="center"/>
            <w:hideMark/>
          </w:tcPr>
          <w:p w14:paraId="129E766B" w14:textId="77777777" w:rsidR="00E77DAB" w:rsidRPr="002D5D91" w:rsidRDefault="00E77DAB" w:rsidP="00737F4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OASIS</w:t>
            </w:r>
          </w:p>
        </w:tc>
        <w:tc>
          <w:tcPr>
            <w:tcW w:w="850" w:type="dxa"/>
            <w:shd w:val="clear" w:color="auto" w:fill="4F7AFF" w:themeFill="accent3"/>
            <w:noWrap/>
            <w:vAlign w:val="center"/>
            <w:hideMark/>
          </w:tcPr>
          <w:p w14:paraId="6431AD9A" w14:textId="77777777" w:rsidR="00E77DAB" w:rsidRPr="002D5D91" w:rsidRDefault="00E77DAB" w:rsidP="00737F40">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W3C</w:t>
            </w:r>
          </w:p>
        </w:tc>
        <w:tc>
          <w:tcPr>
            <w:cnfStyle w:val="000100000000" w:firstRow="0" w:lastRow="0" w:firstColumn="0" w:lastColumn="1" w:oddVBand="0" w:evenVBand="0" w:oddHBand="0" w:evenHBand="0" w:firstRowFirstColumn="0" w:firstRowLastColumn="0" w:lastRowFirstColumn="0" w:lastRowLastColumn="0"/>
            <w:tcW w:w="851" w:type="dxa"/>
            <w:shd w:val="clear" w:color="auto" w:fill="4F7AFF" w:themeFill="accent3"/>
            <w:noWrap/>
            <w:vAlign w:val="center"/>
            <w:hideMark/>
          </w:tcPr>
          <w:p w14:paraId="60DDD8C4" w14:textId="77777777" w:rsidR="00E77DAB" w:rsidRPr="002D5D91" w:rsidRDefault="00E77DAB" w:rsidP="00737F40">
            <w:pPr>
              <w:jc w:val="right"/>
              <w:rPr>
                <w:rFonts w:ascii="Calibri" w:eastAsia="Times New Roman" w:hAnsi="Calibri" w:cs="Calibri"/>
                <w:b w:val="0"/>
                <w:bCs w:val="0"/>
                <w:szCs w:val="20"/>
                <w:lang w:eastAsia="nl-NL"/>
              </w:rPr>
            </w:pPr>
            <w:r w:rsidRPr="002D5D91">
              <w:rPr>
                <w:rFonts w:ascii="Calibri" w:eastAsia="Times New Roman" w:hAnsi="Calibri" w:cs="Calibri"/>
                <w:szCs w:val="20"/>
                <w:lang w:eastAsia="nl-NL"/>
              </w:rPr>
              <w:t>Totaal</w:t>
            </w:r>
          </w:p>
        </w:tc>
      </w:tr>
      <w:tr w:rsidR="00E77DAB" w:rsidRPr="002D5D91" w14:paraId="1728D8D0" w14:textId="77777777" w:rsidTr="00060B6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3EB24B73" w14:textId="77777777" w:rsidR="00E77DAB" w:rsidRPr="002D5D91" w:rsidRDefault="00E77DAB" w:rsidP="00737F40">
            <w:pPr>
              <w:rPr>
                <w:rFonts w:ascii="Calibri" w:eastAsia="Times New Roman" w:hAnsi="Calibri" w:cs="Calibri"/>
                <w:b w:val="0"/>
                <w:bCs w:val="0"/>
                <w:color w:val="FFFFFF" w:themeColor="background1"/>
                <w:szCs w:val="20"/>
                <w:lang w:eastAsia="nl-NL"/>
              </w:rPr>
            </w:pPr>
            <w:r w:rsidRPr="002D5D91">
              <w:rPr>
                <w:b w:val="0"/>
                <w:bCs w:val="0"/>
                <w:color w:val="FFFFFF" w:themeColor="background1"/>
                <w:szCs w:val="20"/>
              </w:rPr>
              <w:t>Nederlandse organisaties zonder (noemenswaardige) internationale vestigingen</w:t>
            </w:r>
          </w:p>
        </w:tc>
        <w:tc>
          <w:tcPr>
            <w:tcW w:w="992" w:type="dxa"/>
            <w:shd w:val="clear" w:color="auto" w:fill="B8C9FF" w:themeFill="accent3" w:themeFillTint="66"/>
            <w:noWrap/>
            <w:vAlign w:val="center"/>
            <w:hideMark/>
          </w:tcPr>
          <w:p w14:paraId="59055630"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745</w:t>
            </w:r>
          </w:p>
        </w:tc>
        <w:tc>
          <w:tcPr>
            <w:tcW w:w="992" w:type="dxa"/>
            <w:shd w:val="clear" w:color="auto" w:fill="B8C9FF" w:themeFill="accent3" w:themeFillTint="66"/>
            <w:noWrap/>
            <w:vAlign w:val="center"/>
            <w:hideMark/>
          </w:tcPr>
          <w:p w14:paraId="3CC8605B"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230</w:t>
            </w:r>
          </w:p>
        </w:tc>
        <w:tc>
          <w:tcPr>
            <w:tcW w:w="992" w:type="dxa"/>
            <w:shd w:val="clear" w:color="auto" w:fill="B8C9FF" w:themeFill="accent3" w:themeFillTint="66"/>
            <w:noWrap/>
            <w:vAlign w:val="center"/>
            <w:hideMark/>
          </w:tcPr>
          <w:p w14:paraId="6E2552A1"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545</w:t>
            </w:r>
          </w:p>
        </w:tc>
        <w:tc>
          <w:tcPr>
            <w:tcW w:w="851" w:type="dxa"/>
            <w:shd w:val="clear" w:color="auto" w:fill="B8C9FF" w:themeFill="accent3" w:themeFillTint="66"/>
            <w:noWrap/>
            <w:vAlign w:val="center"/>
            <w:hideMark/>
          </w:tcPr>
          <w:p w14:paraId="28DFE6F2"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w:t>
            </w:r>
          </w:p>
        </w:tc>
        <w:tc>
          <w:tcPr>
            <w:tcW w:w="850" w:type="dxa"/>
            <w:shd w:val="clear" w:color="auto" w:fill="B8C9FF" w:themeFill="accent3" w:themeFillTint="66"/>
            <w:noWrap/>
            <w:vAlign w:val="center"/>
            <w:hideMark/>
          </w:tcPr>
          <w:p w14:paraId="30ABA084"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30</w:t>
            </w:r>
          </w:p>
        </w:tc>
        <w:tc>
          <w:tcPr>
            <w:cnfStyle w:val="000100000000" w:firstRow="0" w:lastRow="0" w:firstColumn="0" w:lastColumn="1" w:oddVBand="0" w:evenVBand="0" w:oddHBand="0" w:evenHBand="0" w:firstRowFirstColumn="0" w:firstRowLastColumn="0" w:lastRowFirstColumn="0" w:lastRowLastColumn="0"/>
            <w:tcW w:w="851" w:type="dxa"/>
            <w:shd w:val="clear" w:color="auto" w:fill="B8C9FF" w:themeFill="accent3" w:themeFillTint="66"/>
            <w:noWrap/>
            <w:vAlign w:val="center"/>
            <w:hideMark/>
          </w:tcPr>
          <w:p w14:paraId="4339B02F" w14:textId="77777777" w:rsidR="00E77DAB" w:rsidRPr="002D5D91" w:rsidRDefault="00E77DAB" w:rsidP="00737F40">
            <w:pPr>
              <w:jc w:val="right"/>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1.557</w:t>
            </w:r>
          </w:p>
        </w:tc>
      </w:tr>
      <w:tr w:rsidR="00E77DAB" w:rsidRPr="002D5D91" w14:paraId="4096C913" w14:textId="77777777" w:rsidTr="00060B62">
        <w:trPr>
          <w:trHeight w:val="302"/>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15125FF5" w14:textId="77777777" w:rsidR="00E77DAB" w:rsidRPr="002D5D91" w:rsidRDefault="00E77DAB" w:rsidP="00737F40">
            <w:pPr>
              <w:rPr>
                <w:rFonts w:ascii="Calibri" w:eastAsia="Times New Roman" w:hAnsi="Calibri" w:cs="Calibri"/>
                <w:b w:val="0"/>
                <w:bCs w:val="0"/>
                <w:color w:val="FFFFFF" w:themeColor="background1"/>
                <w:szCs w:val="20"/>
                <w:lang w:eastAsia="nl-NL"/>
              </w:rPr>
            </w:pPr>
            <w:r w:rsidRPr="002D5D91">
              <w:rPr>
                <w:b w:val="0"/>
                <w:bCs w:val="0"/>
                <w:color w:val="FFFFFF" w:themeColor="background1"/>
                <w:szCs w:val="20"/>
              </w:rPr>
              <w:t>Nederlandse organisaties met internationale vestigingen</w:t>
            </w:r>
          </w:p>
        </w:tc>
        <w:tc>
          <w:tcPr>
            <w:tcW w:w="992" w:type="dxa"/>
            <w:shd w:val="clear" w:color="auto" w:fill="DBE4FF" w:themeFill="accent3" w:themeFillTint="33"/>
            <w:noWrap/>
            <w:vAlign w:val="center"/>
            <w:hideMark/>
          </w:tcPr>
          <w:p w14:paraId="7CF7FCE9"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567</w:t>
            </w:r>
          </w:p>
        </w:tc>
        <w:tc>
          <w:tcPr>
            <w:tcW w:w="992" w:type="dxa"/>
            <w:shd w:val="clear" w:color="auto" w:fill="DBE4FF" w:themeFill="accent3" w:themeFillTint="33"/>
            <w:noWrap/>
            <w:vAlign w:val="center"/>
            <w:hideMark/>
          </w:tcPr>
          <w:p w14:paraId="50AE7EB7"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653</w:t>
            </w:r>
          </w:p>
        </w:tc>
        <w:tc>
          <w:tcPr>
            <w:tcW w:w="992" w:type="dxa"/>
            <w:shd w:val="clear" w:color="auto" w:fill="DBE4FF" w:themeFill="accent3" w:themeFillTint="33"/>
            <w:noWrap/>
            <w:vAlign w:val="center"/>
            <w:hideMark/>
          </w:tcPr>
          <w:p w14:paraId="514006ED"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p>
        </w:tc>
        <w:tc>
          <w:tcPr>
            <w:tcW w:w="851" w:type="dxa"/>
            <w:shd w:val="clear" w:color="auto" w:fill="DBE4FF" w:themeFill="accent3" w:themeFillTint="33"/>
            <w:noWrap/>
            <w:vAlign w:val="center"/>
            <w:hideMark/>
          </w:tcPr>
          <w:p w14:paraId="205680C6"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w:t>
            </w:r>
          </w:p>
        </w:tc>
        <w:tc>
          <w:tcPr>
            <w:tcW w:w="850" w:type="dxa"/>
            <w:shd w:val="clear" w:color="auto" w:fill="DBE4FF" w:themeFill="accent3" w:themeFillTint="33"/>
            <w:noWrap/>
            <w:vAlign w:val="center"/>
            <w:hideMark/>
          </w:tcPr>
          <w:p w14:paraId="3196FB21"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16</w:t>
            </w:r>
          </w:p>
        </w:tc>
        <w:tc>
          <w:tcPr>
            <w:cnfStyle w:val="000100000000" w:firstRow="0" w:lastRow="0" w:firstColumn="0" w:lastColumn="1" w:oddVBand="0" w:evenVBand="0" w:oddHBand="0" w:evenHBand="0" w:firstRowFirstColumn="0" w:firstRowLastColumn="0" w:lastRowFirstColumn="0" w:lastRowLastColumn="0"/>
            <w:tcW w:w="851" w:type="dxa"/>
            <w:shd w:val="clear" w:color="auto" w:fill="DBE4FF" w:themeFill="accent3" w:themeFillTint="33"/>
            <w:noWrap/>
            <w:vAlign w:val="center"/>
            <w:hideMark/>
          </w:tcPr>
          <w:p w14:paraId="082CFA9B" w14:textId="77777777" w:rsidR="00E77DAB" w:rsidRPr="002D5D91" w:rsidRDefault="00E77DAB" w:rsidP="00737F40">
            <w:pPr>
              <w:jc w:val="right"/>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1.237</w:t>
            </w:r>
          </w:p>
        </w:tc>
      </w:tr>
      <w:tr w:rsidR="00E77DAB" w:rsidRPr="002D5D91" w14:paraId="4637F590" w14:textId="77777777" w:rsidTr="00060B6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73ACC3A7" w14:textId="77777777" w:rsidR="00E77DAB" w:rsidRPr="002D5D91" w:rsidRDefault="00E77DAB" w:rsidP="00737F40">
            <w:pPr>
              <w:rPr>
                <w:rFonts w:ascii="Calibri" w:eastAsia="Times New Roman" w:hAnsi="Calibri" w:cs="Calibri"/>
                <w:b w:val="0"/>
                <w:bCs w:val="0"/>
                <w:color w:val="FFFFFF" w:themeColor="background1"/>
                <w:szCs w:val="20"/>
                <w:lang w:eastAsia="nl-NL"/>
              </w:rPr>
            </w:pPr>
            <w:r w:rsidRPr="002D5D91">
              <w:rPr>
                <w:b w:val="0"/>
                <w:bCs w:val="0"/>
                <w:color w:val="FFFFFF" w:themeColor="background1"/>
                <w:szCs w:val="20"/>
              </w:rPr>
              <w:t>Nederlandse vestigingen van buitenlandse organisaties</w:t>
            </w:r>
          </w:p>
        </w:tc>
        <w:tc>
          <w:tcPr>
            <w:tcW w:w="992" w:type="dxa"/>
            <w:shd w:val="clear" w:color="auto" w:fill="B8C9FF" w:themeFill="accent3" w:themeFillTint="66"/>
            <w:noWrap/>
            <w:vAlign w:val="center"/>
            <w:hideMark/>
          </w:tcPr>
          <w:p w14:paraId="45DAD122"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5.535</w:t>
            </w:r>
          </w:p>
        </w:tc>
        <w:tc>
          <w:tcPr>
            <w:tcW w:w="992" w:type="dxa"/>
            <w:shd w:val="clear" w:color="auto" w:fill="B8C9FF" w:themeFill="accent3" w:themeFillTint="66"/>
            <w:noWrap/>
            <w:vAlign w:val="center"/>
            <w:hideMark/>
          </w:tcPr>
          <w:p w14:paraId="7695DBBE"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143</w:t>
            </w:r>
          </w:p>
        </w:tc>
        <w:tc>
          <w:tcPr>
            <w:tcW w:w="992" w:type="dxa"/>
            <w:shd w:val="clear" w:color="auto" w:fill="B8C9FF" w:themeFill="accent3" w:themeFillTint="66"/>
            <w:noWrap/>
            <w:vAlign w:val="center"/>
            <w:hideMark/>
          </w:tcPr>
          <w:p w14:paraId="6E1BF26B"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1.484</w:t>
            </w:r>
          </w:p>
        </w:tc>
        <w:tc>
          <w:tcPr>
            <w:tcW w:w="851" w:type="dxa"/>
            <w:shd w:val="clear" w:color="auto" w:fill="B8C9FF" w:themeFill="accent3" w:themeFillTint="66"/>
            <w:noWrap/>
            <w:vAlign w:val="center"/>
            <w:hideMark/>
          </w:tcPr>
          <w:p w14:paraId="412FF060"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30</w:t>
            </w:r>
          </w:p>
        </w:tc>
        <w:tc>
          <w:tcPr>
            <w:tcW w:w="850" w:type="dxa"/>
            <w:shd w:val="clear" w:color="auto" w:fill="B8C9FF" w:themeFill="accent3" w:themeFillTint="66"/>
            <w:noWrap/>
            <w:vAlign w:val="center"/>
            <w:hideMark/>
          </w:tcPr>
          <w:p w14:paraId="6725764E"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243</w:t>
            </w:r>
          </w:p>
        </w:tc>
        <w:tc>
          <w:tcPr>
            <w:cnfStyle w:val="000100000000" w:firstRow="0" w:lastRow="0" w:firstColumn="0" w:lastColumn="1" w:oddVBand="0" w:evenVBand="0" w:oddHBand="0" w:evenHBand="0" w:firstRowFirstColumn="0" w:firstRowLastColumn="0" w:lastRowFirstColumn="0" w:lastRowLastColumn="0"/>
            <w:tcW w:w="851" w:type="dxa"/>
            <w:shd w:val="clear" w:color="auto" w:fill="B8C9FF" w:themeFill="accent3" w:themeFillTint="66"/>
            <w:noWrap/>
            <w:vAlign w:val="center"/>
            <w:hideMark/>
          </w:tcPr>
          <w:p w14:paraId="2338699A" w14:textId="77777777" w:rsidR="00E77DAB" w:rsidRPr="002D5D91" w:rsidRDefault="00E77DAB" w:rsidP="00737F40">
            <w:pPr>
              <w:jc w:val="right"/>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7.435</w:t>
            </w:r>
          </w:p>
        </w:tc>
      </w:tr>
      <w:tr w:rsidR="00E77DAB" w:rsidRPr="002D5D91" w14:paraId="731141C1" w14:textId="77777777" w:rsidTr="00060B62">
        <w:trPr>
          <w:trHeight w:val="302"/>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6BD46D20" w14:textId="77777777" w:rsidR="00E77DAB" w:rsidRPr="002D5D91" w:rsidRDefault="00E77DAB" w:rsidP="00737F40">
            <w:pPr>
              <w:rPr>
                <w:rFonts w:ascii="Calibri" w:eastAsia="Times New Roman" w:hAnsi="Calibri" w:cs="Calibri"/>
                <w:b w:val="0"/>
                <w:bCs w:val="0"/>
                <w:color w:val="FFFFFF" w:themeColor="background1"/>
                <w:szCs w:val="20"/>
                <w:lang w:eastAsia="nl-NL"/>
              </w:rPr>
            </w:pPr>
            <w:r w:rsidRPr="002D5D91">
              <w:rPr>
                <w:b w:val="0"/>
                <w:bCs w:val="0"/>
                <w:color w:val="FFFFFF" w:themeColor="background1"/>
                <w:szCs w:val="20"/>
              </w:rPr>
              <w:t>Formele vertegenwoordigers van de Nederlandse overheid</w:t>
            </w:r>
          </w:p>
        </w:tc>
        <w:tc>
          <w:tcPr>
            <w:tcW w:w="992" w:type="dxa"/>
            <w:shd w:val="clear" w:color="auto" w:fill="DBE4FF" w:themeFill="accent3" w:themeFillTint="33"/>
            <w:noWrap/>
            <w:vAlign w:val="center"/>
            <w:hideMark/>
          </w:tcPr>
          <w:p w14:paraId="4F6B6055"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p>
        </w:tc>
        <w:tc>
          <w:tcPr>
            <w:tcW w:w="992" w:type="dxa"/>
            <w:shd w:val="clear" w:color="auto" w:fill="DBE4FF" w:themeFill="accent3" w:themeFillTint="33"/>
            <w:noWrap/>
            <w:vAlign w:val="center"/>
            <w:hideMark/>
          </w:tcPr>
          <w:p w14:paraId="655B7285"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732</w:t>
            </w:r>
          </w:p>
        </w:tc>
        <w:tc>
          <w:tcPr>
            <w:tcW w:w="992" w:type="dxa"/>
            <w:shd w:val="clear" w:color="auto" w:fill="DBE4FF" w:themeFill="accent3" w:themeFillTint="33"/>
            <w:noWrap/>
            <w:vAlign w:val="center"/>
            <w:hideMark/>
          </w:tcPr>
          <w:p w14:paraId="004549C3"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0"/>
                <w:lang w:eastAsia="nl-NL"/>
              </w:rPr>
            </w:pPr>
          </w:p>
        </w:tc>
        <w:tc>
          <w:tcPr>
            <w:tcW w:w="851" w:type="dxa"/>
            <w:shd w:val="clear" w:color="auto" w:fill="DBE4FF" w:themeFill="accent3" w:themeFillTint="33"/>
            <w:noWrap/>
            <w:vAlign w:val="center"/>
            <w:hideMark/>
          </w:tcPr>
          <w:p w14:paraId="7D2B7176"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lang w:eastAsia="nl-NL"/>
              </w:rPr>
            </w:pPr>
          </w:p>
        </w:tc>
        <w:tc>
          <w:tcPr>
            <w:tcW w:w="850" w:type="dxa"/>
            <w:shd w:val="clear" w:color="auto" w:fill="DBE4FF" w:themeFill="accent3" w:themeFillTint="33"/>
            <w:noWrap/>
            <w:vAlign w:val="center"/>
            <w:hideMark/>
          </w:tcPr>
          <w:p w14:paraId="06ACC1D8" w14:textId="77777777" w:rsidR="00E77DAB" w:rsidRPr="002D5D91" w:rsidRDefault="00E77DAB" w:rsidP="00737F40">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0"/>
                <w:lang w:eastAsia="nl-NL"/>
              </w:rPr>
            </w:pPr>
          </w:p>
        </w:tc>
        <w:tc>
          <w:tcPr>
            <w:cnfStyle w:val="000100000000" w:firstRow="0" w:lastRow="0" w:firstColumn="0" w:lastColumn="1" w:oddVBand="0" w:evenVBand="0" w:oddHBand="0" w:evenHBand="0" w:firstRowFirstColumn="0" w:firstRowLastColumn="0" w:lastRowFirstColumn="0" w:lastRowLastColumn="0"/>
            <w:tcW w:w="851" w:type="dxa"/>
            <w:shd w:val="clear" w:color="auto" w:fill="DBE4FF" w:themeFill="accent3" w:themeFillTint="33"/>
            <w:noWrap/>
            <w:vAlign w:val="center"/>
            <w:hideMark/>
          </w:tcPr>
          <w:p w14:paraId="2C9534A4" w14:textId="77777777" w:rsidR="00E77DAB" w:rsidRPr="002D5D91" w:rsidRDefault="00E77DAB" w:rsidP="00737F40">
            <w:pPr>
              <w:jc w:val="right"/>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732</w:t>
            </w:r>
          </w:p>
        </w:tc>
      </w:tr>
      <w:tr w:rsidR="00E77DAB" w:rsidRPr="002D5D91" w14:paraId="79C0F1CA" w14:textId="77777777" w:rsidTr="00060B62">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78148292" w14:textId="77777777" w:rsidR="00E77DAB" w:rsidRPr="002D5D91" w:rsidRDefault="00E77DAB" w:rsidP="00737F40">
            <w:pPr>
              <w:rPr>
                <w:rFonts w:ascii="Calibri" w:eastAsia="Times New Roman" w:hAnsi="Calibri" w:cs="Calibri"/>
                <w:b w:val="0"/>
                <w:bCs w:val="0"/>
                <w:color w:val="FFFFFF" w:themeColor="background1"/>
                <w:szCs w:val="20"/>
                <w:lang w:eastAsia="nl-NL"/>
              </w:rPr>
            </w:pPr>
            <w:r w:rsidRPr="002D5D91">
              <w:rPr>
                <w:b w:val="0"/>
                <w:bCs w:val="0"/>
                <w:color w:val="FFFFFF" w:themeColor="background1"/>
                <w:szCs w:val="20"/>
              </w:rPr>
              <w:t>Organisaties van de Nederlandse overheid, waaronder Rijksoverheid, provincies, gemeenten, waterschappen, ZBO’s en overheidsstichtingen</w:t>
            </w:r>
          </w:p>
        </w:tc>
        <w:tc>
          <w:tcPr>
            <w:tcW w:w="992" w:type="dxa"/>
            <w:shd w:val="clear" w:color="auto" w:fill="B8C9FF" w:themeFill="accent3" w:themeFillTint="66"/>
            <w:noWrap/>
            <w:vAlign w:val="center"/>
            <w:hideMark/>
          </w:tcPr>
          <w:p w14:paraId="45E205D0"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75</w:t>
            </w:r>
          </w:p>
        </w:tc>
        <w:tc>
          <w:tcPr>
            <w:tcW w:w="992" w:type="dxa"/>
            <w:shd w:val="clear" w:color="auto" w:fill="B8C9FF" w:themeFill="accent3" w:themeFillTint="66"/>
            <w:noWrap/>
            <w:vAlign w:val="center"/>
            <w:hideMark/>
          </w:tcPr>
          <w:p w14:paraId="0B05D043"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20</w:t>
            </w:r>
          </w:p>
        </w:tc>
        <w:tc>
          <w:tcPr>
            <w:tcW w:w="992" w:type="dxa"/>
            <w:shd w:val="clear" w:color="auto" w:fill="B8C9FF" w:themeFill="accent3" w:themeFillTint="66"/>
            <w:noWrap/>
            <w:vAlign w:val="center"/>
            <w:hideMark/>
          </w:tcPr>
          <w:p w14:paraId="791349B1"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57</w:t>
            </w:r>
          </w:p>
        </w:tc>
        <w:tc>
          <w:tcPr>
            <w:tcW w:w="851" w:type="dxa"/>
            <w:shd w:val="clear" w:color="auto" w:fill="B8C9FF" w:themeFill="accent3" w:themeFillTint="66"/>
            <w:noWrap/>
            <w:vAlign w:val="center"/>
            <w:hideMark/>
          </w:tcPr>
          <w:p w14:paraId="73FF03B5"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4</w:t>
            </w:r>
          </w:p>
        </w:tc>
        <w:tc>
          <w:tcPr>
            <w:tcW w:w="850" w:type="dxa"/>
            <w:shd w:val="clear" w:color="auto" w:fill="B8C9FF" w:themeFill="accent3" w:themeFillTint="66"/>
            <w:noWrap/>
            <w:vAlign w:val="center"/>
            <w:hideMark/>
          </w:tcPr>
          <w:p w14:paraId="193E3310" w14:textId="77777777" w:rsidR="00E77DAB" w:rsidRPr="002D5D91" w:rsidRDefault="00E77DAB" w:rsidP="00737F4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7</w:t>
            </w:r>
          </w:p>
        </w:tc>
        <w:tc>
          <w:tcPr>
            <w:cnfStyle w:val="000100000000" w:firstRow="0" w:lastRow="0" w:firstColumn="0" w:lastColumn="1" w:oddVBand="0" w:evenVBand="0" w:oddHBand="0" w:evenHBand="0" w:firstRowFirstColumn="0" w:firstRowLastColumn="0" w:lastRowFirstColumn="0" w:lastRowLastColumn="0"/>
            <w:tcW w:w="851" w:type="dxa"/>
            <w:shd w:val="clear" w:color="auto" w:fill="B8C9FF" w:themeFill="accent3" w:themeFillTint="66"/>
            <w:noWrap/>
            <w:vAlign w:val="center"/>
            <w:hideMark/>
          </w:tcPr>
          <w:p w14:paraId="0239AD7B" w14:textId="77777777" w:rsidR="00E77DAB" w:rsidRPr="002D5D91" w:rsidRDefault="00E77DAB" w:rsidP="00737F40">
            <w:pPr>
              <w:jc w:val="right"/>
              <w:rPr>
                <w:rFonts w:ascii="Calibri" w:eastAsia="Times New Roman" w:hAnsi="Calibri" w:cs="Calibri"/>
                <w:color w:val="000000"/>
                <w:szCs w:val="20"/>
                <w:lang w:eastAsia="nl-NL"/>
              </w:rPr>
            </w:pPr>
            <w:r w:rsidRPr="002D5D91">
              <w:rPr>
                <w:rFonts w:ascii="Calibri" w:eastAsia="Times New Roman" w:hAnsi="Calibri" w:cs="Calibri"/>
                <w:color w:val="000000"/>
                <w:szCs w:val="20"/>
                <w:lang w:eastAsia="nl-NL"/>
              </w:rPr>
              <w:t>163</w:t>
            </w:r>
          </w:p>
        </w:tc>
      </w:tr>
      <w:tr w:rsidR="00E77DAB" w:rsidRPr="002D5D91" w14:paraId="07CA1892" w14:textId="77777777" w:rsidTr="00060B62">
        <w:trPr>
          <w:cnfStyle w:val="010000000000" w:firstRow="0" w:lastRow="1"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3828" w:type="dxa"/>
            <w:shd w:val="clear" w:color="auto" w:fill="4F7AFF" w:themeFill="accent3"/>
            <w:noWrap/>
            <w:hideMark/>
          </w:tcPr>
          <w:p w14:paraId="7A08D5BB" w14:textId="77777777" w:rsidR="00E77DAB" w:rsidRPr="002D5D91" w:rsidRDefault="00E77DAB" w:rsidP="00737F40">
            <w:pPr>
              <w:jc w:val="right"/>
              <w:rPr>
                <w:rFonts w:ascii="Calibri" w:eastAsia="Times New Roman" w:hAnsi="Calibri" w:cs="Calibri"/>
                <w:color w:val="FFFFFF" w:themeColor="background1"/>
                <w:szCs w:val="20"/>
                <w:lang w:eastAsia="nl-NL"/>
              </w:rPr>
            </w:pPr>
            <w:r w:rsidRPr="002D5D91">
              <w:rPr>
                <w:rFonts w:ascii="Calibri" w:eastAsia="Times New Roman" w:hAnsi="Calibri" w:cs="Calibri"/>
                <w:color w:val="FFFFFF" w:themeColor="background1"/>
                <w:szCs w:val="20"/>
                <w:lang w:eastAsia="nl-NL"/>
              </w:rPr>
              <w:t>Totaal</w:t>
            </w:r>
          </w:p>
        </w:tc>
        <w:tc>
          <w:tcPr>
            <w:tcW w:w="992" w:type="dxa"/>
            <w:shd w:val="clear" w:color="auto" w:fill="DBE4FF" w:themeFill="accent3" w:themeFillTint="33"/>
            <w:noWrap/>
            <w:vAlign w:val="center"/>
            <w:hideMark/>
          </w:tcPr>
          <w:p w14:paraId="3FFC67BC" w14:textId="77777777" w:rsidR="00E77DAB" w:rsidRPr="002D5D91" w:rsidRDefault="00E77DAB" w:rsidP="00737F40">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6.922</w:t>
            </w:r>
          </w:p>
        </w:tc>
        <w:tc>
          <w:tcPr>
            <w:tcW w:w="992" w:type="dxa"/>
            <w:shd w:val="clear" w:color="auto" w:fill="DBE4FF" w:themeFill="accent3" w:themeFillTint="33"/>
            <w:noWrap/>
            <w:vAlign w:val="center"/>
            <w:hideMark/>
          </w:tcPr>
          <w:p w14:paraId="51247A6D" w14:textId="77777777" w:rsidR="00E77DAB" w:rsidRPr="002D5D91" w:rsidRDefault="00E77DAB" w:rsidP="00737F40">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1.778</w:t>
            </w:r>
          </w:p>
        </w:tc>
        <w:tc>
          <w:tcPr>
            <w:tcW w:w="992" w:type="dxa"/>
            <w:shd w:val="clear" w:color="auto" w:fill="DBE4FF" w:themeFill="accent3" w:themeFillTint="33"/>
            <w:noWrap/>
            <w:vAlign w:val="center"/>
            <w:hideMark/>
          </w:tcPr>
          <w:p w14:paraId="7F798D59" w14:textId="77777777" w:rsidR="00E77DAB" w:rsidRPr="002D5D91" w:rsidRDefault="00E77DAB" w:rsidP="00737F40">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2.086</w:t>
            </w:r>
          </w:p>
        </w:tc>
        <w:tc>
          <w:tcPr>
            <w:tcW w:w="851" w:type="dxa"/>
            <w:shd w:val="clear" w:color="auto" w:fill="DBE4FF" w:themeFill="accent3" w:themeFillTint="33"/>
            <w:noWrap/>
            <w:vAlign w:val="center"/>
            <w:hideMark/>
          </w:tcPr>
          <w:p w14:paraId="753082CB" w14:textId="77777777" w:rsidR="00E77DAB" w:rsidRPr="002D5D91" w:rsidRDefault="00E77DAB" w:rsidP="00737F40">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42</w:t>
            </w:r>
          </w:p>
        </w:tc>
        <w:tc>
          <w:tcPr>
            <w:tcW w:w="850" w:type="dxa"/>
            <w:shd w:val="clear" w:color="auto" w:fill="DBE4FF" w:themeFill="accent3" w:themeFillTint="33"/>
            <w:noWrap/>
            <w:vAlign w:val="center"/>
            <w:hideMark/>
          </w:tcPr>
          <w:p w14:paraId="6116A280" w14:textId="77777777" w:rsidR="00E77DAB" w:rsidRPr="002D5D91" w:rsidRDefault="00E77DAB" w:rsidP="00737F40">
            <w:pPr>
              <w:jc w:val="right"/>
              <w:cnfStyle w:val="010000000000" w:firstRow="0" w:lastRow="1" w:firstColumn="0" w:lastColumn="0" w:oddVBand="0" w:evenVBand="0" w:oddHBand="0" w:evenHBand="0" w:firstRowFirstColumn="0" w:firstRowLastColumn="0" w:lastRowFirstColumn="0" w:lastRowLastColumn="0"/>
              <w:rPr>
                <w:rFonts w:ascii="Calibri" w:eastAsia="Times New Roman" w:hAnsi="Calibri" w:cs="Calibri"/>
                <w:szCs w:val="20"/>
                <w:lang w:eastAsia="nl-NL"/>
              </w:rPr>
            </w:pPr>
            <w:r w:rsidRPr="002D5D91">
              <w:rPr>
                <w:rFonts w:ascii="Calibri" w:eastAsia="Times New Roman" w:hAnsi="Calibri" w:cs="Calibri"/>
                <w:szCs w:val="20"/>
                <w:lang w:eastAsia="nl-NL"/>
              </w:rPr>
              <w:t>296</w:t>
            </w:r>
          </w:p>
        </w:tc>
        <w:tc>
          <w:tcPr>
            <w:cnfStyle w:val="000100000000" w:firstRow="0" w:lastRow="0" w:firstColumn="0" w:lastColumn="1" w:oddVBand="0" w:evenVBand="0" w:oddHBand="0" w:evenHBand="0" w:firstRowFirstColumn="0" w:firstRowLastColumn="0" w:lastRowFirstColumn="0" w:lastRowLastColumn="0"/>
            <w:tcW w:w="851" w:type="dxa"/>
            <w:shd w:val="clear" w:color="auto" w:fill="DBE4FF" w:themeFill="accent3" w:themeFillTint="33"/>
            <w:noWrap/>
            <w:vAlign w:val="center"/>
            <w:hideMark/>
          </w:tcPr>
          <w:p w14:paraId="3C64F2F9" w14:textId="77777777" w:rsidR="00E77DAB" w:rsidRPr="002D5D91" w:rsidRDefault="00E77DAB" w:rsidP="00737F40">
            <w:pPr>
              <w:jc w:val="right"/>
              <w:rPr>
                <w:rFonts w:ascii="Calibri" w:eastAsia="Times New Roman" w:hAnsi="Calibri" w:cs="Calibri"/>
                <w:szCs w:val="20"/>
                <w:lang w:eastAsia="nl-NL"/>
              </w:rPr>
            </w:pPr>
            <w:r w:rsidRPr="002D5D91">
              <w:rPr>
                <w:rFonts w:ascii="Calibri" w:eastAsia="Times New Roman" w:hAnsi="Calibri" w:cs="Calibri"/>
                <w:szCs w:val="20"/>
                <w:lang w:eastAsia="nl-NL"/>
              </w:rPr>
              <w:t>11.124</w:t>
            </w:r>
          </w:p>
        </w:tc>
      </w:tr>
    </w:tbl>
    <w:p w14:paraId="52DC2C50" w14:textId="07298BDA" w:rsidR="00E77DAB" w:rsidRDefault="00E77DAB" w:rsidP="00B702FD">
      <w:pPr>
        <w:pStyle w:val="Heading2"/>
        <w:numPr>
          <w:ilvl w:val="1"/>
          <w:numId w:val="39"/>
        </w:numPr>
        <w:spacing w:line="288" w:lineRule="auto"/>
      </w:pPr>
      <w:bookmarkStart w:id="163" w:name="_Toc191561608"/>
      <w:r>
        <w:t>Het ontstane beeld na analyse van de data</w:t>
      </w:r>
      <w:bookmarkEnd w:id="163"/>
    </w:p>
    <w:p w14:paraId="410D33FF" w14:textId="08456D9F" w:rsidR="00F370EC" w:rsidRPr="00F370EC" w:rsidRDefault="00954CC0" w:rsidP="00F370EC">
      <w:r>
        <w:t xml:space="preserve">Op basis van de analyses van gegevens over deelname </w:t>
      </w:r>
      <w:r w:rsidR="008926BF">
        <w:t xml:space="preserve">aan standaardisatietrajecten bij de verschillende </w:t>
      </w:r>
      <w:proofErr w:type="spellStart"/>
      <w:r w:rsidR="008926BF">
        <w:t>SDO’s</w:t>
      </w:r>
      <w:proofErr w:type="spellEnd"/>
      <w:r w:rsidR="008926BF">
        <w:t xml:space="preserve"> schetsen wij de volgende observaties:</w:t>
      </w:r>
    </w:p>
    <w:p w14:paraId="639CDCCA" w14:textId="343ED42B" w:rsidR="00E77DAB" w:rsidRDefault="00E77DAB" w:rsidP="000E4242">
      <w:pPr>
        <w:pStyle w:val="Stijl3"/>
        <w:numPr>
          <w:ilvl w:val="0"/>
          <w:numId w:val="40"/>
        </w:numPr>
      </w:pPr>
      <w:r w:rsidRPr="00A655BC">
        <w:rPr>
          <w:b w:val="0"/>
          <w:bCs w:val="0"/>
        </w:rPr>
        <w:lastRenderedPageBreak/>
        <w:t>De</w:t>
      </w:r>
      <w:r w:rsidRPr="00D36F57">
        <w:t xml:space="preserve"> Nederlandse participatie </w:t>
      </w:r>
      <w:r w:rsidRPr="00A655BC">
        <w:t>neemt</w:t>
      </w:r>
      <w:r w:rsidRPr="00A655BC">
        <w:rPr>
          <w:b w:val="0"/>
          <w:bCs w:val="0"/>
        </w:rPr>
        <w:t xml:space="preserve"> in</w:t>
      </w:r>
      <w:r w:rsidRPr="00D36F57">
        <w:t xml:space="preserve"> absolute zin toe</w:t>
      </w:r>
      <w:r w:rsidRPr="00017243">
        <w:rPr>
          <w:b w:val="0"/>
          <w:bCs w:val="0"/>
        </w:rPr>
        <w:t xml:space="preserve"> (gelet op zowel het aantal participaties als op het aantal verschillende participerende organisaties).</w:t>
      </w:r>
    </w:p>
    <w:p w14:paraId="13CF2886" w14:textId="6151FC97" w:rsidR="00E77DAB" w:rsidRDefault="00E77DAB" w:rsidP="000E4242">
      <w:pPr>
        <w:pStyle w:val="Stijl3"/>
        <w:numPr>
          <w:ilvl w:val="0"/>
          <w:numId w:val="40"/>
        </w:numPr>
      </w:pPr>
      <w:r w:rsidRPr="00A655BC">
        <w:rPr>
          <w:b w:val="0"/>
          <w:bCs w:val="0"/>
        </w:rPr>
        <w:t>Daarnaast lijkt er relatief gezien</w:t>
      </w:r>
      <w:r>
        <w:t xml:space="preserve"> sprake te zijn van een lichte afname </w:t>
      </w:r>
      <w:r w:rsidRPr="005A30FA">
        <w:rPr>
          <w:b w:val="0"/>
          <w:bCs w:val="0"/>
        </w:rPr>
        <w:t>vanwege de toename van de mondiale participatie in zijn geheel.</w:t>
      </w:r>
    </w:p>
    <w:p w14:paraId="0D5248D1" w14:textId="21541A2E" w:rsidR="00E77DAB" w:rsidRPr="00197F61" w:rsidRDefault="00E77DAB" w:rsidP="000E4242">
      <w:pPr>
        <w:pStyle w:val="Stijl3"/>
        <w:numPr>
          <w:ilvl w:val="0"/>
          <w:numId w:val="40"/>
        </w:numPr>
        <w:rPr>
          <w:color w:val="000000" w:themeColor="text1"/>
        </w:rPr>
      </w:pPr>
      <w:r w:rsidRPr="00DB6E10">
        <w:rPr>
          <w:b w:val="0"/>
          <w:bCs w:val="0"/>
        </w:rPr>
        <w:t>Nederland is</w:t>
      </w:r>
      <w:r w:rsidRPr="007E7824">
        <w:t xml:space="preserve"> sterk </w:t>
      </w:r>
      <w:r w:rsidRPr="009A02B1">
        <w:t xml:space="preserve">vertegenwoordigd </w:t>
      </w:r>
      <w:r w:rsidRPr="00DB6E10">
        <w:rPr>
          <w:b w:val="0"/>
          <w:bCs w:val="0"/>
        </w:rPr>
        <w:t>op een aantal</w:t>
      </w:r>
      <w:r w:rsidRPr="009A02B1">
        <w:t xml:space="preserve"> </w:t>
      </w:r>
      <w:r w:rsidRPr="00DB6E10">
        <w:rPr>
          <w:b w:val="0"/>
          <w:bCs w:val="0"/>
        </w:rPr>
        <w:t>onderwerpen</w:t>
      </w:r>
      <w:r w:rsidRPr="009A02B1">
        <w:t xml:space="preserve"> </w:t>
      </w:r>
      <w:r w:rsidRPr="00DB6E10">
        <w:rPr>
          <w:b w:val="0"/>
          <w:bCs w:val="0"/>
        </w:rPr>
        <w:t xml:space="preserve">van </w:t>
      </w:r>
      <w:r w:rsidRPr="009A02B1">
        <w:t xml:space="preserve">groot (economisch) belang. </w:t>
      </w:r>
      <w:r w:rsidRPr="005A30FA">
        <w:rPr>
          <w:b w:val="0"/>
          <w:bCs w:val="0"/>
        </w:rPr>
        <w:t>Dat zijn AI, telecom, asset management, digitale beveiliging en betaaldiensten.</w:t>
      </w:r>
    </w:p>
    <w:p w14:paraId="28C02CE1" w14:textId="36ED0C27" w:rsidR="00E77DAB" w:rsidRPr="00417DC7" w:rsidRDefault="00E77DAB" w:rsidP="000E4242">
      <w:pPr>
        <w:pStyle w:val="Stijl2"/>
        <w:numPr>
          <w:ilvl w:val="0"/>
          <w:numId w:val="38"/>
        </w:numPr>
        <w:ind w:left="708"/>
        <w:rPr>
          <w:rStyle w:val="CommentReference"/>
          <w:b w:val="0"/>
          <w:bCs w:val="0"/>
          <w:color w:val="auto"/>
          <w:sz w:val="20"/>
          <w:szCs w:val="22"/>
        </w:rPr>
      </w:pPr>
      <w:r w:rsidRPr="00506F93">
        <w:rPr>
          <w:b w:val="0"/>
          <w:bCs w:val="0"/>
          <w:color w:val="000000" w:themeColor="text1"/>
        </w:rPr>
        <w:t xml:space="preserve">Op </w:t>
      </w:r>
      <w:r w:rsidRPr="00506F93">
        <w:rPr>
          <w:color w:val="000000" w:themeColor="text1"/>
        </w:rPr>
        <w:t>andere onderwerpen</w:t>
      </w:r>
      <w:r w:rsidRPr="00506F93">
        <w:rPr>
          <w:b w:val="0"/>
          <w:bCs w:val="0"/>
          <w:color w:val="000000" w:themeColor="text1"/>
        </w:rPr>
        <w:t xml:space="preserve"> is veel </w:t>
      </w:r>
      <w:r w:rsidRPr="00506F93">
        <w:rPr>
          <w:color w:val="000000" w:themeColor="text1"/>
        </w:rPr>
        <w:t>minder participatie</w:t>
      </w:r>
      <w:r w:rsidRPr="00506F93">
        <w:rPr>
          <w:b w:val="0"/>
          <w:bCs w:val="0"/>
          <w:color w:val="000000" w:themeColor="text1"/>
        </w:rPr>
        <w:t xml:space="preserve"> in vergelijking met andere landen</w:t>
      </w:r>
      <w:r>
        <w:rPr>
          <w:color w:val="000000" w:themeColor="text1"/>
        </w:rPr>
        <w:t xml:space="preserve">. </w:t>
      </w:r>
      <w:r w:rsidRPr="00773323">
        <w:rPr>
          <w:b w:val="0"/>
          <w:bCs w:val="0"/>
          <w:color w:val="auto"/>
        </w:rPr>
        <w:t>Het ontbreken van kennis binnen de overheid op deze onderwerpen</w:t>
      </w:r>
      <w:r w:rsidRPr="00773323">
        <w:rPr>
          <w:color w:val="auto"/>
        </w:rPr>
        <w:t xml:space="preserve"> </w:t>
      </w:r>
      <w:r w:rsidRPr="00773323">
        <w:rPr>
          <w:b w:val="0"/>
          <w:bCs w:val="0"/>
          <w:color w:val="auto"/>
        </w:rPr>
        <w:t xml:space="preserve">(zoals energietechniek en </w:t>
      </w:r>
      <w:proofErr w:type="spellStart"/>
      <w:r w:rsidR="000D2B81" w:rsidRPr="000D2B81">
        <w:rPr>
          <w:b w:val="0"/>
          <w:bCs w:val="0"/>
          <w:color w:val="auto"/>
        </w:rPr>
        <w:t>quantumtechnologie</w:t>
      </w:r>
      <w:proofErr w:type="spellEnd"/>
      <w:r w:rsidRPr="00773323">
        <w:rPr>
          <w:b w:val="0"/>
          <w:bCs w:val="0"/>
          <w:color w:val="auto"/>
        </w:rPr>
        <w:t>) wordt door geïnterviewden genoemd als mogelijke reden.</w:t>
      </w:r>
    </w:p>
    <w:p w14:paraId="5CAB9433" w14:textId="59424472" w:rsidR="00737F40" w:rsidRPr="00B433D1" w:rsidRDefault="00E77DAB" w:rsidP="00B433D1">
      <w:pPr>
        <w:pStyle w:val="ListParagraph"/>
        <w:numPr>
          <w:ilvl w:val="0"/>
          <w:numId w:val="19"/>
        </w:numPr>
        <w:rPr>
          <w:color w:val="000000" w:themeColor="text1"/>
        </w:rPr>
      </w:pPr>
      <w:r w:rsidRPr="00B570E8">
        <w:rPr>
          <w:color w:val="000000" w:themeColor="text1"/>
        </w:rPr>
        <w:t xml:space="preserve">De </w:t>
      </w:r>
      <w:r w:rsidRPr="00B570E8">
        <w:rPr>
          <w:b/>
          <w:bCs/>
          <w:color w:val="000000" w:themeColor="text1"/>
        </w:rPr>
        <w:t>invloed</w:t>
      </w:r>
      <w:r w:rsidRPr="00B570E8">
        <w:rPr>
          <w:color w:val="000000" w:themeColor="text1"/>
        </w:rPr>
        <w:t xml:space="preserve"> van de Nederlandse organisaties op standaardisatie is </w:t>
      </w:r>
      <w:r w:rsidRPr="00B570E8">
        <w:rPr>
          <w:b/>
          <w:bCs/>
          <w:color w:val="000000" w:themeColor="text1"/>
        </w:rPr>
        <w:t>niet</w:t>
      </w:r>
      <w:r w:rsidRPr="00B570E8">
        <w:rPr>
          <w:color w:val="000000" w:themeColor="text1"/>
        </w:rPr>
        <w:t xml:space="preserve"> vast te stellen op basis van enkel het </w:t>
      </w:r>
      <w:r w:rsidRPr="00B570E8">
        <w:rPr>
          <w:b/>
          <w:bCs/>
          <w:color w:val="000000" w:themeColor="text1"/>
        </w:rPr>
        <w:t>aantal participaties</w:t>
      </w:r>
      <w:r w:rsidRPr="00CD1AC1">
        <w:rPr>
          <w:color w:val="7030A0"/>
        </w:rPr>
        <w:t>.</w:t>
      </w:r>
      <w:r>
        <w:t xml:space="preserve"> O</w:t>
      </w:r>
      <w:r w:rsidRPr="00CD1AC1">
        <w:rPr>
          <w:rFonts w:eastAsia="Century Gothic" w:cs="Century Gothic"/>
          <w:szCs w:val="20"/>
        </w:rPr>
        <w:t>mdat invloed niet gaat over aantal, maar over wijze van deelname (het daadwerkelijk meeschrijven aan een norm en aanwezigheid, met name op belangrijke momenten).</w:t>
      </w:r>
      <w:r>
        <w:t xml:space="preserve"> De kwalitatieve analyse in hoofdstuk 6 gaat verder in op de duiding en interpretatie </w:t>
      </w:r>
      <w:r w:rsidRPr="00CD1AC1">
        <w:rPr>
          <w:color w:val="000000" w:themeColor="text1"/>
        </w:rPr>
        <w:t>van de Nederlandse invloed.</w:t>
      </w:r>
      <w:r w:rsidR="00737F40" w:rsidRPr="00B433D1">
        <w:rPr>
          <w:color w:val="D9D9D9" w:themeColor="background1" w:themeShade="D9"/>
          <w:szCs w:val="20"/>
        </w:rPr>
        <w:br w:type="page"/>
      </w:r>
    </w:p>
    <w:p w14:paraId="7231C67B" w14:textId="0D0107B0" w:rsidR="00D93643" w:rsidRDefault="00D93643" w:rsidP="000E4242">
      <w:pPr>
        <w:pStyle w:val="Heading1"/>
        <w:numPr>
          <w:ilvl w:val="0"/>
          <w:numId w:val="27"/>
        </w:numPr>
        <w:spacing w:before="0" w:line="288" w:lineRule="auto"/>
        <w:ind w:left="357" w:hanging="357"/>
      </w:pPr>
      <w:bookmarkStart w:id="164" w:name="_Toc189313422"/>
      <w:bookmarkStart w:id="165" w:name="_Toc189313875"/>
      <w:bookmarkStart w:id="166" w:name="_Toc191561609"/>
      <w:r w:rsidRPr="006D16AE">
        <w:rPr>
          <w:rStyle w:val="Hyperlink"/>
          <w:noProof/>
          <w:u w:val="none"/>
        </w:rPr>
        <w:lastRenderedPageBreak/>
        <w:t>Onder</w:t>
      </w:r>
      <w:r w:rsidR="00683481" w:rsidRPr="006D16AE">
        <w:rPr>
          <w:rStyle w:val="Hyperlink"/>
          <w:noProof/>
          <w:u w:val="none"/>
        </w:rPr>
        <w:t>z</w:t>
      </w:r>
      <w:r w:rsidRPr="006D16AE">
        <w:rPr>
          <w:rStyle w:val="Hyperlink"/>
          <w:noProof/>
          <w:u w:val="none"/>
        </w:rPr>
        <w:t>oeksvraag 2:  Wat drijft de betrokkenheid van de verschillende Nederlandse organisaties?</w:t>
      </w:r>
      <w:bookmarkEnd w:id="164"/>
      <w:bookmarkEnd w:id="165"/>
      <w:bookmarkEnd w:id="166"/>
    </w:p>
    <w:p w14:paraId="07556ED9" w14:textId="740B613E" w:rsidR="009575CA" w:rsidRDefault="00936D6F" w:rsidP="00B433D1">
      <w:pPr>
        <w:pStyle w:val="Paragraph0"/>
      </w:pPr>
      <w:r>
        <w:t xml:space="preserve">Dit hoofdstuk geeft inzicht in </w:t>
      </w:r>
      <w:r w:rsidR="00632A75">
        <w:t>de drijfveren</w:t>
      </w:r>
      <w:r w:rsidR="00373B36">
        <w:t xml:space="preserve"> </w:t>
      </w:r>
      <w:r w:rsidR="00373B36" w:rsidRPr="00002016">
        <w:t>v</w:t>
      </w:r>
      <w:r w:rsidR="00002016" w:rsidRPr="00002016">
        <w:t xml:space="preserve">oor deelname aan </w:t>
      </w:r>
      <w:proofErr w:type="spellStart"/>
      <w:r w:rsidR="001D3461">
        <w:t>SDO’s</w:t>
      </w:r>
      <w:proofErr w:type="spellEnd"/>
      <w:r w:rsidR="00BA629D" w:rsidRPr="00002016">
        <w:t>.</w:t>
      </w:r>
      <w:r w:rsidR="00632A75" w:rsidRPr="00002016">
        <w:t xml:space="preserve"> </w:t>
      </w:r>
      <w:r w:rsidRPr="00BA629D">
        <w:t>Waarom hebben partijen hun betrokkenheid vermeerderd of verminderd</w:t>
      </w:r>
      <w:r w:rsidR="00064183">
        <w:t>?</w:t>
      </w:r>
      <w:r w:rsidRPr="00BA629D">
        <w:t xml:space="preserve"> Wat verwachten ze in de toekomst te gaan doen</w:t>
      </w:r>
      <w:r w:rsidR="00064183">
        <w:t>?</w:t>
      </w:r>
      <w:r w:rsidR="00AE37DE" w:rsidRPr="00BA629D">
        <w:t xml:space="preserve"> </w:t>
      </w:r>
      <w:r w:rsidR="007755D6">
        <w:t>F</w:t>
      </w:r>
      <w:r w:rsidR="009575CA" w:rsidRPr="00BA629D">
        <w:t xml:space="preserve">actoren </w:t>
      </w:r>
      <w:r w:rsidR="007755D6">
        <w:t>waarom</w:t>
      </w:r>
      <w:r w:rsidR="009575CA" w:rsidRPr="00BA629D">
        <w:t xml:space="preserve"> </w:t>
      </w:r>
      <w:r w:rsidR="003F33F2" w:rsidRPr="00BA629D">
        <w:t>geïnter</w:t>
      </w:r>
      <w:r w:rsidR="003F33F2" w:rsidRPr="00F155A9">
        <w:t xml:space="preserve">viewden </w:t>
      </w:r>
      <w:r w:rsidR="00AE37DE">
        <w:t>ge</w:t>
      </w:r>
      <w:r w:rsidR="009575CA" w:rsidRPr="009575CA">
        <w:t>motiv</w:t>
      </w:r>
      <w:r w:rsidR="00AE37DE">
        <w:t>e</w:t>
      </w:r>
      <w:r w:rsidR="009575CA" w:rsidRPr="009575CA">
        <w:t>er</w:t>
      </w:r>
      <w:r w:rsidR="00AE37DE">
        <w:t>d zijn</w:t>
      </w:r>
      <w:r w:rsidR="009575CA" w:rsidRPr="009575CA">
        <w:t xml:space="preserve"> om deel te nemen aan </w:t>
      </w:r>
      <w:r w:rsidR="00704FBE">
        <w:t>standaardisatie-activiteiten</w:t>
      </w:r>
      <w:r w:rsidR="007755D6">
        <w:t xml:space="preserve"> </w:t>
      </w:r>
      <w:r w:rsidR="00E92A04">
        <w:t>zijn</w:t>
      </w:r>
      <w:r w:rsidR="007755D6">
        <w:t xml:space="preserve"> geanalyseerd</w:t>
      </w:r>
      <w:r w:rsidR="009575CA" w:rsidRPr="009575CA">
        <w:t>, zowel vanuit een organisatieperspectief als op basis van persoonlijke motivatie.</w:t>
      </w:r>
    </w:p>
    <w:p w14:paraId="166B38B5" w14:textId="2C86903A" w:rsidR="001C1871" w:rsidRDefault="001C1871" w:rsidP="00B702FD">
      <w:pPr>
        <w:pStyle w:val="Heading2"/>
        <w:numPr>
          <w:ilvl w:val="1"/>
          <w:numId w:val="27"/>
        </w:numPr>
        <w:spacing w:before="0" w:line="288" w:lineRule="auto"/>
      </w:pPr>
      <w:bookmarkStart w:id="167" w:name="_Toc188349262"/>
      <w:bookmarkStart w:id="168" w:name="_Toc188354012"/>
      <w:bookmarkStart w:id="169" w:name="_Toc188354060"/>
      <w:bookmarkStart w:id="170" w:name="_Toc188372427"/>
      <w:bookmarkStart w:id="171" w:name="_Toc188372552"/>
      <w:bookmarkStart w:id="172" w:name="_Toc188456649"/>
      <w:bookmarkStart w:id="173" w:name="_Toc188708000"/>
      <w:bookmarkStart w:id="174" w:name="_Toc188863922"/>
      <w:bookmarkStart w:id="175" w:name="_Toc191561610"/>
      <w:r>
        <w:t>Motiva</w:t>
      </w:r>
      <w:r w:rsidR="00960068">
        <w:t>ti</w:t>
      </w:r>
      <w:r>
        <w:t>e</w:t>
      </w:r>
      <w:r w:rsidR="00960068">
        <w:t xml:space="preserve"> voor deelname</w:t>
      </w:r>
      <w:bookmarkEnd w:id="167"/>
      <w:bookmarkEnd w:id="168"/>
      <w:bookmarkEnd w:id="169"/>
      <w:bookmarkEnd w:id="170"/>
      <w:bookmarkEnd w:id="171"/>
      <w:bookmarkEnd w:id="172"/>
      <w:bookmarkEnd w:id="173"/>
      <w:bookmarkEnd w:id="174"/>
      <w:bookmarkEnd w:id="175"/>
    </w:p>
    <w:p w14:paraId="60AFC62D" w14:textId="2C0703C9" w:rsidR="00194A4A" w:rsidRDefault="005E1FD5" w:rsidP="00B433D1">
      <w:pPr>
        <w:pStyle w:val="Heading3"/>
      </w:pPr>
      <w:bookmarkStart w:id="176" w:name="_Toc188349263"/>
      <w:bookmarkStart w:id="177" w:name="_Toc188354013"/>
      <w:bookmarkStart w:id="178" w:name="_Toc188354061"/>
      <w:bookmarkStart w:id="179" w:name="_Toc188372428"/>
      <w:bookmarkStart w:id="180" w:name="_Toc188372553"/>
      <w:bookmarkStart w:id="181" w:name="_Toc188456650"/>
      <w:bookmarkStart w:id="182" w:name="_Toc188708001"/>
      <w:bookmarkStart w:id="183" w:name="_Toc188863923"/>
      <w:bookmarkStart w:id="184" w:name="_Toc189313423"/>
      <w:bookmarkStart w:id="185" w:name="_Toc189313876"/>
      <w:r>
        <w:t>B</w:t>
      </w:r>
      <w:r w:rsidR="00194A4A">
        <w:t>elan</w:t>
      </w:r>
      <w:r w:rsidR="004F5082">
        <w:t>g</w:t>
      </w:r>
      <w:bookmarkEnd w:id="176"/>
      <w:bookmarkEnd w:id="177"/>
      <w:bookmarkEnd w:id="178"/>
      <w:r>
        <w:t xml:space="preserve"> voor de organisatie</w:t>
      </w:r>
      <w:bookmarkEnd w:id="179"/>
      <w:bookmarkEnd w:id="180"/>
      <w:bookmarkEnd w:id="181"/>
      <w:bookmarkEnd w:id="182"/>
      <w:bookmarkEnd w:id="183"/>
      <w:bookmarkEnd w:id="184"/>
      <w:bookmarkEnd w:id="185"/>
    </w:p>
    <w:p w14:paraId="11B9A489" w14:textId="6ABF7EE8" w:rsidR="00BC7F8B" w:rsidRDefault="00393D64" w:rsidP="00B433D1">
      <w:pPr>
        <w:pStyle w:val="Paragraph0"/>
      </w:pPr>
      <w:r w:rsidRPr="00622DC1">
        <w:t>Actieve</w:t>
      </w:r>
      <w:r w:rsidRPr="009E52D9">
        <w:rPr>
          <w:i/>
          <w:iCs/>
        </w:rPr>
        <w:t xml:space="preserve"> </w:t>
      </w:r>
      <w:r w:rsidRPr="00622DC1">
        <w:t>deelname</w:t>
      </w:r>
      <w:r w:rsidRPr="00DA0DF9">
        <w:t xml:space="preserve"> aan standaardisatieprocessen </w:t>
      </w:r>
      <w:r>
        <w:t xml:space="preserve">biedt </w:t>
      </w:r>
      <w:r w:rsidR="001D7874">
        <w:t xml:space="preserve">de organisaties </w:t>
      </w:r>
      <w:r w:rsidRPr="005C48FD">
        <w:t>strategische voordelen</w:t>
      </w:r>
      <w:r w:rsidR="00C838F8">
        <w:t xml:space="preserve">, zoals </w:t>
      </w:r>
      <w:r w:rsidRPr="00DA0DF9">
        <w:t xml:space="preserve">het beïnvloeden van </w:t>
      </w:r>
      <w:r>
        <w:t>standaarden</w:t>
      </w:r>
      <w:r w:rsidRPr="00DA0DF9">
        <w:t xml:space="preserve"> voor </w:t>
      </w:r>
      <w:r>
        <w:t xml:space="preserve">eigen </w:t>
      </w:r>
      <w:r w:rsidRPr="00DA0DF9">
        <w:t>organisatievoordelen</w:t>
      </w:r>
      <w:r w:rsidR="00F46619">
        <w:t xml:space="preserve"> (</w:t>
      </w:r>
      <w:r w:rsidR="00F27EC2">
        <w:t xml:space="preserve">bijvoorbeeld: </w:t>
      </w:r>
      <w:r w:rsidR="00F46619">
        <w:t xml:space="preserve">het </w:t>
      </w:r>
      <w:r w:rsidR="00F51464">
        <w:t>vergroten van</w:t>
      </w:r>
      <w:r w:rsidR="00540FAF">
        <w:t xml:space="preserve"> </w:t>
      </w:r>
      <w:r w:rsidR="003C3746">
        <w:t xml:space="preserve">het </w:t>
      </w:r>
      <w:r w:rsidR="00493A9A">
        <w:t>eigen</w:t>
      </w:r>
      <w:r w:rsidR="00540FAF">
        <w:t xml:space="preserve"> ma</w:t>
      </w:r>
      <w:r w:rsidR="009D5BD5">
        <w:t>r</w:t>
      </w:r>
      <w:r w:rsidR="00540FAF">
        <w:t>ktaandeel</w:t>
      </w:r>
      <w:r w:rsidR="00FD7E8A">
        <w:t xml:space="preserve"> en het tegenhouden van </w:t>
      </w:r>
      <w:r w:rsidR="00586A4A">
        <w:t>besluiten</w:t>
      </w:r>
      <w:r w:rsidR="006278B6">
        <w:t xml:space="preserve"> die niet </w:t>
      </w:r>
      <w:r w:rsidR="00BB1B5D">
        <w:t>aansluiten bij eigen producten of diensten</w:t>
      </w:r>
      <w:r w:rsidR="00586A4A">
        <w:t>)</w:t>
      </w:r>
      <w:r w:rsidR="007F5FC1">
        <w:t>,</w:t>
      </w:r>
      <w:r w:rsidR="00F27EC2">
        <w:t xml:space="preserve"> </w:t>
      </w:r>
      <w:r w:rsidRPr="00DA0DF9">
        <w:t>het verbeteren van de implementatie van internationale standaarden en het waarborgen van productveiligheid.</w:t>
      </w:r>
      <w:r w:rsidR="002963CF">
        <w:t xml:space="preserve"> </w:t>
      </w:r>
      <w:r w:rsidR="000F54E6">
        <w:t>D</w:t>
      </w:r>
      <w:r w:rsidRPr="00DA0DF9">
        <w:t>it leidt tot economische voordelen</w:t>
      </w:r>
      <w:r w:rsidR="00431CD1">
        <w:t>:</w:t>
      </w:r>
      <w:r w:rsidRPr="00DA0DF9">
        <w:t xml:space="preserve"> efficiëntie</w:t>
      </w:r>
      <w:r w:rsidR="00C04415">
        <w:t>,</w:t>
      </w:r>
      <w:r w:rsidR="00BE31FB">
        <w:t xml:space="preserve"> effectiviteit</w:t>
      </w:r>
      <w:r w:rsidR="00C04415">
        <w:t xml:space="preserve"> en</w:t>
      </w:r>
      <w:r w:rsidRPr="00DA0DF9">
        <w:t xml:space="preserve"> concurrentievoordelen</w:t>
      </w:r>
      <w:r w:rsidR="00A6022A">
        <w:t>.</w:t>
      </w:r>
      <w:r w:rsidR="00B433D1">
        <w:br/>
      </w:r>
      <w:r w:rsidR="00B6657E" w:rsidRPr="1B12DF6E">
        <w:t xml:space="preserve">Een geïnterviewde </w:t>
      </w:r>
      <w:r w:rsidR="00F04A5F" w:rsidRPr="1B12DF6E">
        <w:t xml:space="preserve">uit de bankensector </w:t>
      </w:r>
      <w:r w:rsidR="00B6657E" w:rsidRPr="1B12DF6E">
        <w:t xml:space="preserve">licht </w:t>
      </w:r>
      <w:r w:rsidR="00BE278D" w:rsidRPr="1B12DF6E">
        <w:t>toe:</w:t>
      </w:r>
      <w:r w:rsidR="00B6657E" w:rsidRPr="1B12DF6E">
        <w:t xml:space="preserve"> </w:t>
      </w:r>
      <w:r w:rsidR="00B6657E" w:rsidRPr="00B433D1">
        <w:rPr>
          <w:rStyle w:val="QuoteChar"/>
        </w:rPr>
        <w:t>“</w:t>
      </w:r>
      <w:r w:rsidR="00415875" w:rsidRPr="00B433D1">
        <w:rPr>
          <w:rStyle w:val="QuoteChar"/>
        </w:rPr>
        <w:t>A</w:t>
      </w:r>
      <w:r w:rsidR="001A0B55" w:rsidRPr="00B433D1">
        <w:rPr>
          <w:rStyle w:val="QuoteChar"/>
        </w:rPr>
        <w:t>l</w:t>
      </w:r>
      <w:r w:rsidR="00415875" w:rsidRPr="00B433D1">
        <w:rPr>
          <w:rStyle w:val="QuoteChar"/>
        </w:rPr>
        <w:t>s</w:t>
      </w:r>
      <w:r w:rsidR="001A0B55" w:rsidRPr="00B433D1">
        <w:rPr>
          <w:rStyle w:val="QuoteChar"/>
        </w:rPr>
        <w:t xml:space="preserve"> we niet actief mee zouden doen</w:t>
      </w:r>
      <w:r w:rsidR="00415875" w:rsidRPr="00B433D1">
        <w:rPr>
          <w:rStyle w:val="QuoteChar"/>
        </w:rPr>
        <w:t>,</w:t>
      </w:r>
      <w:r w:rsidR="001A0B55" w:rsidRPr="00B433D1">
        <w:rPr>
          <w:rStyle w:val="QuoteChar"/>
        </w:rPr>
        <w:t xml:space="preserve"> </w:t>
      </w:r>
      <w:r w:rsidR="00B6657E" w:rsidRPr="00B433D1">
        <w:rPr>
          <w:rStyle w:val="QuoteChar"/>
        </w:rPr>
        <w:t xml:space="preserve">dan hebben we echt </w:t>
      </w:r>
      <w:r w:rsidR="007A1E0B" w:rsidRPr="00B433D1">
        <w:rPr>
          <w:rStyle w:val="QuoteChar"/>
        </w:rPr>
        <w:t>een</w:t>
      </w:r>
      <w:r w:rsidR="00B6657E" w:rsidRPr="00B433D1">
        <w:rPr>
          <w:rStyle w:val="QuoteChar"/>
        </w:rPr>
        <w:t xml:space="preserve"> probleem</w:t>
      </w:r>
      <w:r w:rsidR="002827FB" w:rsidRPr="00B433D1">
        <w:rPr>
          <w:rStyle w:val="QuoteChar"/>
        </w:rPr>
        <w:t xml:space="preserve"> als ze </w:t>
      </w:r>
      <w:r w:rsidR="00B6657E" w:rsidRPr="00B433D1">
        <w:rPr>
          <w:rStyle w:val="QuoteChar"/>
        </w:rPr>
        <w:t xml:space="preserve">een </w:t>
      </w:r>
      <w:r w:rsidR="007A1E0B" w:rsidRPr="00B433D1">
        <w:rPr>
          <w:rStyle w:val="QuoteChar"/>
        </w:rPr>
        <w:t>infrastructuur</w:t>
      </w:r>
      <w:r w:rsidR="00B6657E" w:rsidRPr="00B433D1">
        <w:rPr>
          <w:rStyle w:val="QuoteChar"/>
        </w:rPr>
        <w:t xml:space="preserve"> creëren wat met standaarden onderbouwd wordt waar we gewoon niet met droge ogen op kunnen</w:t>
      </w:r>
      <w:r w:rsidR="00614BB2" w:rsidRPr="00B433D1">
        <w:rPr>
          <w:rStyle w:val="QuoteChar"/>
        </w:rPr>
        <w:t xml:space="preserve"> vertrouwen</w:t>
      </w:r>
      <w:r w:rsidR="00EA4B67" w:rsidRPr="00B433D1">
        <w:rPr>
          <w:rStyle w:val="QuoteChar"/>
        </w:rPr>
        <w:t>.”</w:t>
      </w:r>
      <w:r w:rsidR="00B433D1">
        <w:br/>
      </w:r>
      <w:r w:rsidRPr="00DA0DF9">
        <w:t xml:space="preserve">Deelname aan standaardisatieprocessen helpt </w:t>
      </w:r>
      <w:r w:rsidR="00BB6B02">
        <w:t xml:space="preserve">zowel grote </w:t>
      </w:r>
      <w:r w:rsidR="00401B77">
        <w:t xml:space="preserve">bedrijven </w:t>
      </w:r>
      <w:r w:rsidR="00BB6B02">
        <w:t xml:space="preserve">als het </w:t>
      </w:r>
      <w:r w:rsidR="009F7E8A">
        <w:t>mkb</w:t>
      </w:r>
      <w:r w:rsidR="008F5D85">
        <w:t xml:space="preserve"> </w:t>
      </w:r>
      <w:r w:rsidRPr="00DA0DF9">
        <w:t>bij het voldoen aan regelgeving</w:t>
      </w:r>
      <w:r w:rsidR="008F5D85">
        <w:t>,</w:t>
      </w:r>
      <w:r w:rsidR="00C440B3">
        <w:t xml:space="preserve"> omdat </w:t>
      </w:r>
      <w:r w:rsidR="00F62B20">
        <w:t xml:space="preserve">organisaties </w:t>
      </w:r>
      <w:r w:rsidR="006A48B2">
        <w:t>dan vroege</w:t>
      </w:r>
      <w:r w:rsidR="00A4590B">
        <w:t xml:space="preserve"> toegang</w:t>
      </w:r>
      <w:r w:rsidR="00C440B3" w:rsidRPr="00C440B3">
        <w:t xml:space="preserve"> hebben tot informatie over aankomende eisen en verplichtingen, waardoor ze tijdig maatregelen kunnen nemen om compliant te </w:t>
      </w:r>
      <w:r w:rsidR="00F50FAF">
        <w:t xml:space="preserve">worden of te </w:t>
      </w:r>
      <w:r w:rsidR="00C440B3" w:rsidRPr="00C440B3">
        <w:t>blijven</w:t>
      </w:r>
      <w:r w:rsidRPr="00DA0DF9">
        <w:t>.</w:t>
      </w:r>
      <w:r w:rsidR="00B433D1">
        <w:br/>
      </w:r>
      <w:r w:rsidR="00FC5DD0" w:rsidRPr="00FC5DD0">
        <w:t xml:space="preserve">Actieve deelname door overheidsorganisaties stelt </w:t>
      </w:r>
      <w:r w:rsidR="00C35290">
        <w:t>hen</w:t>
      </w:r>
      <w:r w:rsidR="00FC5DD0" w:rsidRPr="00FC5DD0">
        <w:t xml:space="preserve"> in staat </w:t>
      </w:r>
      <w:r w:rsidR="00F81072" w:rsidRPr="00FC5DD0">
        <w:t>om standaarden</w:t>
      </w:r>
      <w:r w:rsidR="00FC5DD0" w:rsidRPr="00FC5DD0">
        <w:t xml:space="preserve"> te beïnvloeden op basis van publieke waarden zoals privacy, veiligheid, transparantie en toegankelijkheid</w:t>
      </w:r>
      <w:r w:rsidR="00745745">
        <w:t>.</w:t>
      </w:r>
      <w:r w:rsidR="00FC5DD0" w:rsidRPr="00FC5DD0">
        <w:t xml:space="preserve"> </w:t>
      </w:r>
      <w:r w:rsidR="00745745">
        <w:t>T</w:t>
      </w:r>
      <w:r w:rsidR="00FC5DD0" w:rsidRPr="00FC5DD0">
        <w:t xml:space="preserve">egelijkertijd vergroot de invloed van </w:t>
      </w:r>
      <w:r w:rsidR="00C105E0">
        <w:t xml:space="preserve">de </w:t>
      </w:r>
      <w:r w:rsidR="00FC5DD0" w:rsidRPr="00FC5DD0">
        <w:t>Nederland</w:t>
      </w:r>
      <w:r w:rsidR="00C105E0">
        <w:t>se overheid</w:t>
      </w:r>
      <w:r w:rsidR="00FC5DD0" w:rsidRPr="00FC5DD0">
        <w:t xml:space="preserve"> binnen Europese en internationale besluitvormingsprocessen.</w:t>
      </w:r>
      <w:r w:rsidR="00BC7F8B">
        <w:t xml:space="preserve"> </w:t>
      </w:r>
      <w:r w:rsidR="00877544">
        <w:t xml:space="preserve"> </w:t>
      </w:r>
      <w:r w:rsidR="00877544" w:rsidRPr="00614BB2">
        <w:t xml:space="preserve">Een geïnterviewde </w:t>
      </w:r>
      <w:r w:rsidR="00877544">
        <w:t xml:space="preserve">uit de publieke sector </w:t>
      </w:r>
      <w:r w:rsidR="00877544" w:rsidRPr="00614BB2">
        <w:t xml:space="preserve">licht </w:t>
      </w:r>
      <w:r w:rsidR="00015414" w:rsidRPr="00614BB2">
        <w:t xml:space="preserve">toe: </w:t>
      </w:r>
      <w:r w:rsidR="00015414">
        <w:t>“</w:t>
      </w:r>
      <w:r w:rsidR="00BC7F8B" w:rsidRPr="007E41B9">
        <w:rPr>
          <w:rStyle w:val="QuoteChar"/>
        </w:rPr>
        <w:t xml:space="preserve">Ja, we sturen […] op risico's die we zien in </w:t>
      </w:r>
      <w:r w:rsidR="00EA57B6" w:rsidRPr="007E41B9">
        <w:rPr>
          <w:rStyle w:val="QuoteChar"/>
        </w:rPr>
        <w:t xml:space="preserve">bijvoorbeeld </w:t>
      </w:r>
      <w:r w:rsidR="00BC7F8B" w:rsidRPr="007E41B9">
        <w:rPr>
          <w:rStyle w:val="QuoteChar"/>
        </w:rPr>
        <w:t xml:space="preserve">de telecom, cellulaire netwerken 5G en 6G, … Veiligheid in het gebruik en dan daar waar de overheid vooral invloed wil uitoefenen en nieuwe dingen zoals AI, nieuwe onderwerpen die bovenkomen. We worden heel veel ingezet nu op cybersecurity. Dingen </w:t>
      </w:r>
      <w:r w:rsidR="00E1395E" w:rsidRPr="007E41B9">
        <w:rPr>
          <w:rStyle w:val="QuoteChar"/>
        </w:rPr>
        <w:t>waarvan</w:t>
      </w:r>
      <w:r w:rsidR="00BC7F8B" w:rsidRPr="007E41B9">
        <w:rPr>
          <w:rStyle w:val="QuoteChar"/>
        </w:rPr>
        <w:t xml:space="preserve"> we denken dat ze goed lopen zonder overheid, da</w:t>
      </w:r>
      <w:r w:rsidR="00E1395E" w:rsidRPr="007E41B9">
        <w:rPr>
          <w:rStyle w:val="QuoteChar"/>
        </w:rPr>
        <w:t>ar</w:t>
      </w:r>
      <w:r w:rsidR="00BC7F8B" w:rsidRPr="007E41B9">
        <w:rPr>
          <w:rStyle w:val="QuoteChar"/>
        </w:rPr>
        <w:t xml:space="preserve"> zetten </w:t>
      </w:r>
      <w:r w:rsidR="00E1395E" w:rsidRPr="007E41B9">
        <w:rPr>
          <w:rStyle w:val="QuoteChar"/>
        </w:rPr>
        <w:t>we</w:t>
      </w:r>
      <w:r w:rsidR="00BC7F8B" w:rsidRPr="007E41B9">
        <w:rPr>
          <w:rStyle w:val="QuoteChar"/>
        </w:rPr>
        <w:t xml:space="preserve"> minder op in</w:t>
      </w:r>
      <w:r w:rsidR="00EA4B67">
        <w:rPr>
          <w:i/>
          <w:iCs/>
        </w:rPr>
        <w:t>.”</w:t>
      </w:r>
    </w:p>
    <w:p w14:paraId="52A9EB73" w14:textId="5F1332FF" w:rsidR="00995A8A" w:rsidRPr="00393D64" w:rsidRDefault="00995A8A" w:rsidP="00B433D1">
      <w:pPr>
        <w:pStyle w:val="Paragraph0"/>
      </w:pPr>
      <w:r w:rsidRPr="00BD5A10">
        <w:t>Passieve deelname</w:t>
      </w:r>
      <w:r w:rsidRPr="00E52417">
        <w:t xml:space="preserve"> aan standaardisatie </w:t>
      </w:r>
      <w:r>
        <w:t xml:space="preserve">biedt </w:t>
      </w:r>
      <w:r w:rsidRPr="00E52417">
        <w:t xml:space="preserve">bedrijven vroegtijdig inzicht in nieuwe ontwikkelingen, waardoor ze snel kunnen reageren op </w:t>
      </w:r>
      <w:r w:rsidRPr="001573AE">
        <w:t>veranderingen in regelgeving</w:t>
      </w:r>
      <w:r w:rsidR="001573AE" w:rsidRPr="001573AE">
        <w:t xml:space="preserve"> en technologie</w:t>
      </w:r>
      <w:r w:rsidRPr="001573AE">
        <w:t>.</w:t>
      </w:r>
      <w:r w:rsidRPr="00E52417">
        <w:t xml:space="preserve"> </w:t>
      </w:r>
      <w:r w:rsidR="001C1CE3" w:rsidRPr="001C1CE3">
        <w:t xml:space="preserve">Een </w:t>
      </w:r>
      <w:r w:rsidR="00AD44A5" w:rsidRPr="00F155A9">
        <w:t xml:space="preserve">geïnterviewde </w:t>
      </w:r>
      <w:r w:rsidR="001C1CE3" w:rsidRPr="001C1CE3">
        <w:t>benadrukt het belang van betrokkenheid: “</w:t>
      </w:r>
      <w:r w:rsidR="001C1CE3" w:rsidRPr="007E41B9">
        <w:rPr>
          <w:rStyle w:val="QuoteChar"/>
        </w:rPr>
        <w:t>Ik vind het belangrijk dat wij als bedrijf een connectie hebben of dicht op de ontwikkelingen zitten die hier plaatsvinden. Dat is de hoofdreden waarom ik hier zit</w:t>
      </w:r>
      <w:r w:rsidR="00EA4B67">
        <w:t>.”</w:t>
      </w:r>
      <w:r w:rsidR="00B433D1">
        <w:br/>
      </w:r>
      <w:r w:rsidR="008D3169">
        <w:t>P</w:t>
      </w:r>
      <w:r w:rsidR="00366C1D" w:rsidRPr="00366C1D">
        <w:t>assieve deelname aan standaardisatieprocessen</w:t>
      </w:r>
      <w:r w:rsidR="00366C1D">
        <w:t xml:space="preserve"> door</w:t>
      </w:r>
      <w:r w:rsidR="00366C1D" w:rsidRPr="00366C1D">
        <w:t xml:space="preserve"> overheidsorganisaties </w:t>
      </w:r>
      <w:r w:rsidR="00366C1D">
        <w:t xml:space="preserve">stelt </w:t>
      </w:r>
      <w:r w:rsidR="008D3169">
        <w:t>hen</w:t>
      </w:r>
      <w:r w:rsidR="00366C1D">
        <w:t xml:space="preserve"> </w:t>
      </w:r>
      <w:r w:rsidR="00366C1D" w:rsidRPr="00366C1D">
        <w:t>in staat om goed geïnformeerd te blijven, beleidskeuzes voor te bereiden en te leren</w:t>
      </w:r>
      <w:r w:rsidR="00B41854">
        <w:t xml:space="preserve"> van andere landen.</w:t>
      </w:r>
    </w:p>
    <w:p w14:paraId="7FBF390C" w14:textId="4D7E2C00" w:rsidR="00322963" w:rsidRDefault="00D93407" w:rsidP="00B433D1">
      <w:pPr>
        <w:pStyle w:val="Heading3"/>
      </w:pPr>
      <w:bookmarkStart w:id="186" w:name="_Toc188708002"/>
      <w:bookmarkStart w:id="187" w:name="_Toc188863924"/>
      <w:bookmarkStart w:id="188" w:name="_Toc189313424"/>
      <w:bookmarkStart w:id="189" w:name="_Toc189313877"/>
      <w:r>
        <w:t xml:space="preserve">Collectief </w:t>
      </w:r>
      <w:r w:rsidR="001D7874">
        <w:t>belang</w:t>
      </w:r>
      <w:r>
        <w:t xml:space="preserve"> en sector</w:t>
      </w:r>
      <w:r w:rsidR="001D7874">
        <w:t xml:space="preserve">aal </w:t>
      </w:r>
      <w:r>
        <w:t>belang</w:t>
      </w:r>
      <w:bookmarkEnd w:id="186"/>
      <w:bookmarkEnd w:id="187"/>
      <w:bookmarkEnd w:id="188"/>
      <w:bookmarkEnd w:id="189"/>
    </w:p>
    <w:p w14:paraId="5AB77821" w14:textId="570F4C2E" w:rsidR="00D73309" w:rsidRDefault="00191F8C" w:rsidP="00B433D1">
      <w:pPr>
        <w:pStyle w:val="Paragraph0"/>
      </w:pPr>
      <w:r>
        <w:t xml:space="preserve">Door deelname en bijdrage aan </w:t>
      </w:r>
      <w:r w:rsidR="00704FBE">
        <w:t>standaardisatie-activiteiten</w:t>
      </w:r>
      <w:r>
        <w:t xml:space="preserve">, kunnen standaarden ontwikkeld worden die </w:t>
      </w:r>
      <w:r w:rsidR="00603135">
        <w:t xml:space="preserve">voordelen opleveren voor veel verschillende partijen. </w:t>
      </w:r>
      <w:r w:rsidR="00A66C2D">
        <w:t>Daarom</w:t>
      </w:r>
      <w:r w:rsidR="00603135">
        <w:t xml:space="preserve"> </w:t>
      </w:r>
      <w:r w:rsidR="008318C5">
        <w:t xml:space="preserve">streeft men doorgaans naar (volledige) consensus </w:t>
      </w:r>
      <w:r w:rsidR="00942BD7">
        <w:t xml:space="preserve">en proberen verschillende bedrijven samen te </w:t>
      </w:r>
      <w:r w:rsidR="00942BD7">
        <w:lastRenderedPageBreak/>
        <w:t xml:space="preserve">werken </w:t>
      </w:r>
      <w:r w:rsidR="008760F7">
        <w:t>om te komen tot een breed gedragen oplossing.</w:t>
      </w:r>
      <w:r w:rsidR="003D4DC7">
        <w:t xml:space="preserve"> </w:t>
      </w:r>
      <w:r w:rsidR="001F3D46">
        <w:t>O</w:t>
      </w:r>
      <w:r w:rsidR="00C55C7C" w:rsidRPr="00192FAB">
        <w:t>rganisatiebelang</w:t>
      </w:r>
      <w:r w:rsidR="003D5F0C" w:rsidRPr="00192FAB">
        <w:t xml:space="preserve"> en sectoraal belang</w:t>
      </w:r>
      <w:r w:rsidR="00B213FC" w:rsidRPr="00192FAB">
        <w:t xml:space="preserve"> </w:t>
      </w:r>
      <w:r w:rsidR="001F3D46">
        <w:t xml:space="preserve">vloeien </w:t>
      </w:r>
      <w:r w:rsidR="00C878D3">
        <w:t xml:space="preserve">zodoende </w:t>
      </w:r>
      <w:r w:rsidR="008D14B5" w:rsidRPr="00192FAB">
        <w:t>soms in e</w:t>
      </w:r>
      <w:r w:rsidR="00192FAB" w:rsidRPr="00192FAB">
        <w:t>lkaar over</w:t>
      </w:r>
      <w:r w:rsidR="00737222" w:rsidRPr="00192FAB">
        <w:t xml:space="preserve">, wat </w:t>
      </w:r>
      <w:r w:rsidR="0013000E" w:rsidRPr="00192FAB">
        <w:t xml:space="preserve">één van de </w:t>
      </w:r>
      <w:r w:rsidR="00192FAB" w:rsidRPr="00192FAB">
        <w:t>geïnterviewden</w:t>
      </w:r>
      <w:r w:rsidR="0013000E" w:rsidRPr="00192FAB">
        <w:t xml:space="preserve"> </w:t>
      </w:r>
      <w:r w:rsidR="00192FAB" w:rsidRPr="00192FAB">
        <w:t>a</w:t>
      </w:r>
      <w:r w:rsidR="00C50F5D">
        <w:t>ls volgt a</w:t>
      </w:r>
      <w:r w:rsidR="00192FAB" w:rsidRPr="00192FAB">
        <w:t>angeeft</w:t>
      </w:r>
      <w:r w:rsidR="0013000E" w:rsidRPr="00192FAB">
        <w:t xml:space="preserve">: </w:t>
      </w:r>
      <w:r w:rsidR="007E3BD1" w:rsidRPr="00192FAB">
        <w:t>“</w:t>
      </w:r>
      <w:r w:rsidR="007E3BD1" w:rsidRPr="007E41B9">
        <w:rPr>
          <w:rStyle w:val="QuoteChar"/>
        </w:rPr>
        <w:t>We</w:t>
      </w:r>
      <w:r w:rsidR="0013000E" w:rsidRPr="007E41B9">
        <w:rPr>
          <w:rStyle w:val="QuoteChar"/>
        </w:rPr>
        <w:t xml:space="preserve"> willen natuurlijk een product in de markt zetten en dat gaat in deze </w:t>
      </w:r>
      <w:r w:rsidR="00192FAB" w:rsidRPr="007E41B9">
        <w:rPr>
          <w:rStyle w:val="QuoteChar"/>
        </w:rPr>
        <w:t>branche</w:t>
      </w:r>
      <w:r w:rsidR="0013000E" w:rsidRPr="007E41B9">
        <w:rPr>
          <w:rStyle w:val="QuoteChar"/>
        </w:rPr>
        <w:t xml:space="preserve"> eigenlijk niet als je dat alleen doet. Er is niemand die zo'n marktaandeel heeft dat ze iets door kunnen drukken</w:t>
      </w:r>
      <w:r w:rsidR="00D552A2">
        <w:t>.”</w:t>
      </w:r>
    </w:p>
    <w:p w14:paraId="3EBEF627" w14:textId="6AAF6A75" w:rsidR="00084EAF" w:rsidRDefault="00387912" w:rsidP="00B433D1">
      <w:pPr>
        <w:pStyle w:val="Paragraph0"/>
      </w:pPr>
      <w:r w:rsidRPr="00387912">
        <w:t xml:space="preserve">Vanwege mededingingsregels kan samenwerking in een sector beperkt zijn, maar standaardisatie biedt </w:t>
      </w:r>
      <w:r w:rsidRPr="00220CD8">
        <w:t>een neutraal en transparant mechanisme</w:t>
      </w:r>
      <w:r w:rsidRPr="00387912">
        <w:t xml:space="preserve"> om dit </w:t>
      </w:r>
      <w:r w:rsidR="00782664">
        <w:t>toch</w:t>
      </w:r>
      <w:r w:rsidRPr="00387912">
        <w:t xml:space="preserve"> mogelijk te maken. Het helpt </w:t>
      </w:r>
      <w:r w:rsidR="00970810">
        <w:t xml:space="preserve">zowel het </w:t>
      </w:r>
      <w:r w:rsidR="008957D9">
        <w:t>mkb</w:t>
      </w:r>
      <w:r w:rsidR="00970810">
        <w:t xml:space="preserve"> als </w:t>
      </w:r>
      <w:r w:rsidR="0008225A">
        <w:t xml:space="preserve">grote </w:t>
      </w:r>
      <w:r w:rsidRPr="00387912">
        <w:t>organisaties gezamenlijke vooruitgang te boeken in interoperabiliteit, efficiëntie en innovatie, zonder concurrentie te schaden of regels te overtreden.</w:t>
      </w:r>
    </w:p>
    <w:p w14:paraId="1F835AC6" w14:textId="54760290" w:rsidR="002000D1" w:rsidRDefault="00EA637B" w:rsidP="00B433D1">
      <w:pPr>
        <w:pStyle w:val="Heading3"/>
      </w:pPr>
      <w:bookmarkStart w:id="190" w:name="_Toc189313425"/>
      <w:bookmarkStart w:id="191" w:name="_Toc189313878"/>
      <w:bookmarkStart w:id="192" w:name="_Toc188349265"/>
      <w:bookmarkStart w:id="193" w:name="_Toc188354015"/>
      <w:bookmarkStart w:id="194" w:name="_Toc188354063"/>
      <w:bookmarkStart w:id="195" w:name="_Toc188372429"/>
      <w:bookmarkStart w:id="196" w:name="_Toc188372554"/>
      <w:bookmarkStart w:id="197" w:name="_Toc188456651"/>
      <w:bookmarkStart w:id="198" w:name="_Toc188708003"/>
      <w:bookmarkStart w:id="199" w:name="_Toc188863925"/>
      <w:r>
        <w:t>Persoonlijke motivatie</w:t>
      </w:r>
      <w:bookmarkEnd w:id="190"/>
      <w:bookmarkEnd w:id="191"/>
      <w:bookmarkEnd w:id="192"/>
      <w:bookmarkEnd w:id="193"/>
      <w:bookmarkEnd w:id="194"/>
      <w:bookmarkEnd w:id="195"/>
      <w:bookmarkEnd w:id="196"/>
      <w:bookmarkEnd w:id="197"/>
      <w:bookmarkEnd w:id="198"/>
      <w:bookmarkEnd w:id="199"/>
    </w:p>
    <w:p w14:paraId="00C84ECA" w14:textId="5148FDE7" w:rsidR="00A40A93" w:rsidRPr="00084EAF" w:rsidRDefault="00517940" w:rsidP="00B702FD">
      <w:pPr>
        <w:pStyle w:val="Paragraph0"/>
      </w:pPr>
      <w:r w:rsidRPr="008A7134">
        <w:t xml:space="preserve">Deelname aan </w:t>
      </w:r>
      <w:r w:rsidR="00704FBE">
        <w:t>standaardisatie-activiteiten</w:t>
      </w:r>
      <w:r w:rsidRPr="008A7134">
        <w:t xml:space="preserve"> biedt professionals kansen voor </w:t>
      </w:r>
      <w:r w:rsidRPr="004D28B5">
        <w:t>groei</w:t>
      </w:r>
      <w:r w:rsidRPr="008A7134">
        <w:t>, strategische inzichten, netwerkuitbreiding en het verbeteren van vaardigheden</w:t>
      </w:r>
      <w:r w:rsidR="00167228">
        <w:t>.</w:t>
      </w:r>
      <w:r w:rsidRPr="008A7134">
        <w:t xml:space="preserve"> </w:t>
      </w:r>
      <w:r w:rsidR="00A13F19">
        <w:t>D</w:t>
      </w:r>
      <w:r w:rsidRPr="008A7134">
        <w:t xml:space="preserve">e werkzaamheden </w:t>
      </w:r>
      <w:r w:rsidR="00A13F19">
        <w:t xml:space="preserve">worden </w:t>
      </w:r>
      <w:r w:rsidRPr="008A7134">
        <w:t xml:space="preserve">veelal op eigen kosten </w:t>
      </w:r>
      <w:r w:rsidR="00636D39">
        <w:t xml:space="preserve">en deels in eigen tijd </w:t>
      </w:r>
      <w:r w:rsidRPr="008A7134">
        <w:t>uitgevoerd, deelnemers</w:t>
      </w:r>
      <w:r w:rsidR="00E73D55">
        <w:t xml:space="preserve"> </w:t>
      </w:r>
      <w:r w:rsidR="00E73D55" w:rsidRPr="00167228">
        <w:t>ervaren</w:t>
      </w:r>
      <w:r w:rsidRPr="00167228">
        <w:t xml:space="preserve"> het als </w:t>
      </w:r>
      <w:r w:rsidR="00E73D55" w:rsidRPr="00167228">
        <w:t>zodanig</w:t>
      </w:r>
      <w:r w:rsidR="00E73D55">
        <w:t xml:space="preserve"> </w:t>
      </w:r>
      <w:r w:rsidRPr="008A7134">
        <w:t>waardevol vanwege de professionele voordelen en persoonlijke voldoening. Het werk is uitdagend en interessant, met volop mogelijkheden om te leren en te groeien, en biedt een unieke kans om expertise te delen en in te zetten voor het bredere maatschappelijke belang.</w:t>
      </w:r>
      <w:r w:rsidR="00B702FD">
        <w:br/>
      </w:r>
      <w:r w:rsidR="00895F7C" w:rsidRPr="00895F7C">
        <w:t xml:space="preserve">Feedback uit de interviews </w:t>
      </w:r>
      <w:r w:rsidR="00A57F43" w:rsidRPr="00307589">
        <w:t>ge</w:t>
      </w:r>
      <w:r w:rsidR="00895F7C">
        <w:t>eft</w:t>
      </w:r>
      <w:r w:rsidR="00A57F43" w:rsidRPr="00307589">
        <w:t xml:space="preserve"> </w:t>
      </w:r>
      <w:r w:rsidR="00B07544" w:rsidRPr="00307589">
        <w:t>interessante</w:t>
      </w:r>
      <w:r w:rsidR="00A57F43" w:rsidRPr="00307589">
        <w:t xml:space="preserve"> </w:t>
      </w:r>
      <w:r w:rsidR="00B07544" w:rsidRPr="00307589">
        <w:t>inzicht</w:t>
      </w:r>
      <w:r w:rsidR="00AF60C3">
        <w:t>en</w:t>
      </w:r>
      <w:r w:rsidR="00A57F43" w:rsidRPr="00307589">
        <w:t xml:space="preserve"> in </w:t>
      </w:r>
      <w:r w:rsidR="00FA15D2">
        <w:t>de</w:t>
      </w:r>
      <w:r w:rsidR="00A57F43" w:rsidRPr="00307589">
        <w:t xml:space="preserve"> persoonlijke motivatie, zoals</w:t>
      </w:r>
      <w:r w:rsidR="00AF65BA">
        <w:t>:</w:t>
      </w:r>
      <w:r w:rsidR="00A57F43" w:rsidRPr="00307589">
        <w:t xml:space="preserve"> </w:t>
      </w:r>
      <w:r w:rsidR="003419ED" w:rsidRPr="00307589">
        <w:t>“</w:t>
      </w:r>
      <w:r w:rsidR="003419ED" w:rsidRPr="007E41B9">
        <w:rPr>
          <w:rStyle w:val="QuoteChar"/>
        </w:rPr>
        <w:t>W</w:t>
      </w:r>
      <w:r w:rsidR="00A57F43" w:rsidRPr="007E41B9">
        <w:rPr>
          <w:rStyle w:val="QuoteChar"/>
        </w:rPr>
        <w:t>at mij vooral fascineert is de dynamiek van standaarden</w:t>
      </w:r>
      <w:r w:rsidR="000C51CC" w:rsidRPr="007E41B9">
        <w:rPr>
          <w:rStyle w:val="QuoteChar"/>
        </w:rPr>
        <w:t xml:space="preserve"> en in het </w:t>
      </w:r>
      <w:r w:rsidR="004027FF" w:rsidRPr="007E41B9">
        <w:rPr>
          <w:rStyle w:val="QuoteChar"/>
        </w:rPr>
        <w:t>bijzonder</w:t>
      </w:r>
      <w:r w:rsidR="000C51CC" w:rsidRPr="007E41B9">
        <w:rPr>
          <w:rStyle w:val="QuoteChar"/>
        </w:rPr>
        <w:t xml:space="preserve"> </w:t>
      </w:r>
      <w:r w:rsidR="004027FF" w:rsidRPr="007E41B9">
        <w:rPr>
          <w:rStyle w:val="QuoteChar"/>
        </w:rPr>
        <w:t>wat betreft interoperabiliteit</w:t>
      </w:r>
      <w:r w:rsidR="00307589" w:rsidRPr="007E41B9">
        <w:rPr>
          <w:rStyle w:val="QuoteChar"/>
        </w:rPr>
        <w:t>. J</w:t>
      </w:r>
      <w:r w:rsidR="00225489" w:rsidRPr="007E41B9">
        <w:rPr>
          <w:rStyle w:val="QuoteChar"/>
        </w:rPr>
        <w:t>e</w:t>
      </w:r>
      <w:r w:rsidR="00B07544" w:rsidRPr="007E41B9">
        <w:rPr>
          <w:rStyle w:val="QuoteChar"/>
        </w:rPr>
        <w:t xml:space="preserve"> werkt </w:t>
      </w:r>
      <w:r w:rsidR="00A57F43" w:rsidRPr="007E41B9">
        <w:rPr>
          <w:rStyle w:val="QuoteChar"/>
        </w:rPr>
        <w:t>met meerdere partijen</w:t>
      </w:r>
      <w:r w:rsidR="00B07544" w:rsidRPr="007E41B9">
        <w:rPr>
          <w:rStyle w:val="QuoteChar"/>
        </w:rPr>
        <w:t xml:space="preserve"> </w:t>
      </w:r>
      <w:r w:rsidR="00A57F43" w:rsidRPr="007E41B9">
        <w:rPr>
          <w:rStyle w:val="QuoteChar"/>
        </w:rPr>
        <w:t xml:space="preserve">die elkaar commercieel en economisch het licht in de ogen niet gunnen, </w:t>
      </w:r>
      <w:r w:rsidR="00652ABF" w:rsidRPr="007E41B9">
        <w:rPr>
          <w:rStyle w:val="QuoteChar"/>
        </w:rPr>
        <w:t xml:space="preserve">waarmee </w:t>
      </w:r>
      <w:r w:rsidR="005A507D" w:rsidRPr="007E41B9">
        <w:rPr>
          <w:rStyle w:val="QuoteChar"/>
        </w:rPr>
        <w:t xml:space="preserve">je </w:t>
      </w:r>
      <w:r w:rsidR="00A57F43" w:rsidRPr="007E41B9">
        <w:rPr>
          <w:rStyle w:val="QuoteChar"/>
        </w:rPr>
        <w:t>toch samen om tafel moet en gezamenlijk een oplossing moet verzinnen</w:t>
      </w:r>
      <w:r w:rsidR="00D552A2">
        <w:t>.”</w:t>
      </w:r>
      <w:r w:rsidR="00B702FD">
        <w:br/>
      </w:r>
      <w:r w:rsidR="00FA4160">
        <w:t xml:space="preserve">Ook </w:t>
      </w:r>
      <w:r w:rsidR="005327EF" w:rsidRPr="004D28B5">
        <w:t>ideële</w:t>
      </w:r>
      <w:r w:rsidR="00FA4160" w:rsidRPr="004D28B5">
        <w:t xml:space="preserve"> </w:t>
      </w:r>
      <w:r w:rsidR="005327EF" w:rsidRPr="004D28B5">
        <w:t>motieven</w:t>
      </w:r>
      <w:r w:rsidR="003D37C3">
        <w:t xml:space="preserve"> spelen een rol</w:t>
      </w:r>
      <w:r w:rsidR="00D04094">
        <w:t>, zoals</w:t>
      </w:r>
      <w:r w:rsidR="003D37C3">
        <w:t xml:space="preserve"> </w:t>
      </w:r>
      <w:r w:rsidR="005327EF">
        <w:t>geïllustreerd</w:t>
      </w:r>
      <w:r w:rsidR="003D37C3">
        <w:t xml:space="preserve"> door een </w:t>
      </w:r>
      <w:r w:rsidR="005327EF">
        <w:t>andere</w:t>
      </w:r>
      <w:r w:rsidR="003D37C3">
        <w:t xml:space="preserve"> </w:t>
      </w:r>
      <w:r w:rsidR="00895F7C" w:rsidRPr="00F155A9">
        <w:t>geïnterviewde</w:t>
      </w:r>
      <w:r w:rsidR="00A4648A" w:rsidRPr="00A4648A">
        <w:t>:</w:t>
      </w:r>
      <w:r w:rsidR="003D37C3" w:rsidRPr="00A4648A">
        <w:t xml:space="preserve"> </w:t>
      </w:r>
      <w:r w:rsidR="00626154" w:rsidRPr="007E41B9">
        <w:rPr>
          <w:rStyle w:val="QuoteChar"/>
        </w:rPr>
        <w:t>“</w:t>
      </w:r>
      <w:r w:rsidR="003D37C3" w:rsidRPr="007E41B9">
        <w:rPr>
          <w:rStyle w:val="QuoteChar"/>
        </w:rPr>
        <w:t xml:space="preserve">… er zijn bijvoorbeeld voorbeelden met aftappen of andere opsporingsactiviteiten waarbij je </w:t>
      </w:r>
      <w:r w:rsidR="00496E68" w:rsidRPr="007E41B9">
        <w:rPr>
          <w:rStyle w:val="QuoteChar"/>
        </w:rPr>
        <w:t>…</w:t>
      </w:r>
      <w:r w:rsidR="00835E85" w:rsidRPr="007E41B9">
        <w:rPr>
          <w:rStyle w:val="QuoteChar"/>
        </w:rPr>
        <w:t xml:space="preserve"> vanuit simpelweg het publiek belang zegt, nu ga ik me even tegen de zaak aan bemoeien</w:t>
      </w:r>
      <w:r w:rsidR="00626154" w:rsidRPr="00A4648A">
        <w:rPr>
          <w:i/>
          <w:iCs/>
        </w:rPr>
        <w:t>!</w:t>
      </w:r>
      <w:r w:rsidR="00D552A2">
        <w:t>”</w:t>
      </w:r>
    </w:p>
    <w:p w14:paraId="7248381C" w14:textId="1C99ACA9" w:rsidR="00EA637B" w:rsidRDefault="002000D1" w:rsidP="00834016">
      <w:pPr>
        <w:pStyle w:val="Heading3"/>
      </w:pPr>
      <w:bookmarkStart w:id="200" w:name="_Toc188349266"/>
      <w:bookmarkStart w:id="201" w:name="_Toc188354016"/>
      <w:bookmarkStart w:id="202" w:name="_Toc188354064"/>
      <w:bookmarkStart w:id="203" w:name="_Toc188372431"/>
      <w:bookmarkStart w:id="204" w:name="_Toc188372556"/>
      <w:bookmarkStart w:id="205" w:name="_Toc188456653"/>
      <w:bookmarkStart w:id="206" w:name="_Toc188708004"/>
      <w:bookmarkStart w:id="207" w:name="_Toc188863926"/>
      <w:bookmarkStart w:id="208" w:name="_Toc189313426"/>
      <w:bookmarkStart w:id="209" w:name="_Toc189313879"/>
      <w:r>
        <w:t>Uitdagingen vanuit organisatieperspectief</w:t>
      </w:r>
      <w:bookmarkEnd w:id="200"/>
      <w:bookmarkEnd w:id="201"/>
      <w:bookmarkEnd w:id="202"/>
      <w:bookmarkEnd w:id="203"/>
      <w:bookmarkEnd w:id="204"/>
      <w:bookmarkEnd w:id="205"/>
      <w:bookmarkEnd w:id="206"/>
      <w:bookmarkEnd w:id="207"/>
      <w:bookmarkEnd w:id="208"/>
      <w:bookmarkEnd w:id="209"/>
    </w:p>
    <w:p w14:paraId="255C6726" w14:textId="54C6E77D" w:rsidR="00F45E3B" w:rsidRPr="00127B39" w:rsidRDefault="00C61733" w:rsidP="00B702FD">
      <w:pPr>
        <w:pStyle w:val="Paragraph0"/>
      </w:pPr>
      <w:r w:rsidRPr="00BE26A4">
        <w:t>Bij</w:t>
      </w:r>
      <w:r w:rsidR="002112D2" w:rsidRPr="00BE26A4">
        <w:t xml:space="preserve"> standaardisatie</w:t>
      </w:r>
      <w:r w:rsidRPr="00BE26A4">
        <w:t xml:space="preserve"> valt</w:t>
      </w:r>
      <w:r w:rsidR="002112D2" w:rsidRPr="00BE26A4">
        <w:t xml:space="preserve"> de beperkte betrokkenheid </w:t>
      </w:r>
      <w:r w:rsidR="00712A44">
        <w:t xml:space="preserve">op </w:t>
      </w:r>
      <w:r w:rsidR="002112D2" w:rsidRPr="00BE26A4">
        <w:t xml:space="preserve">van Nederlandse </w:t>
      </w:r>
      <w:r w:rsidR="002112D2" w:rsidRPr="006C3ABF">
        <w:t xml:space="preserve">bedrijven, vooral </w:t>
      </w:r>
      <w:r w:rsidR="00D30B43" w:rsidRPr="006C3ABF">
        <w:t>van</w:t>
      </w:r>
      <w:r w:rsidR="00D30B43" w:rsidRPr="00BE26A4">
        <w:t xml:space="preserve"> </w:t>
      </w:r>
      <w:r w:rsidR="002112D2" w:rsidRPr="00BE26A4">
        <w:t xml:space="preserve">startups en het </w:t>
      </w:r>
      <w:r w:rsidR="009F7E8A">
        <w:t>mkb</w:t>
      </w:r>
      <w:r w:rsidR="002112D2" w:rsidRPr="00BE26A4">
        <w:t xml:space="preserve">. </w:t>
      </w:r>
      <w:r w:rsidR="001A11FC">
        <w:t>I</w:t>
      </w:r>
      <w:r w:rsidR="0020611E" w:rsidRPr="00BE26A4">
        <w:t xml:space="preserve">ndividuele bedrijven </w:t>
      </w:r>
      <w:r w:rsidR="001A11FC">
        <w:t xml:space="preserve">missen </w:t>
      </w:r>
      <w:r w:rsidR="0020611E" w:rsidRPr="00BE26A4">
        <w:t>de kans om standaarden te beïnvloeden</w:t>
      </w:r>
      <w:r w:rsidR="001A11FC">
        <w:t>.</w:t>
      </w:r>
      <w:r w:rsidR="00146107" w:rsidRPr="00BE26A4">
        <w:t xml:space="preserve"> </w:t>
      </w:r>
      <w:r w:rsidR="001A11FC">
        <w:t>I</w:t>
      </w:r>
      <w:r w:rsidR="0020611E" w:rsidRPr="00BE26A4">
        <w:t>nnovatie</w:t>
      </w:r>
      <w:r w:rsidR="00146107" w:rsidRPr="00BE26A4">
        <w:t>kansen</w:t>
      </w:r>
      <w:r w:rsidR="0020611E" w:rsidRPr="00BE26A4">
        <w:t xml:space="preserve"> </w:t>
      </w:r>
      <w:r w:rsidR="001A11FC">
        <w:t xml:space="preserve">worden </w:t>
      </w:r>
      <w:r w:rsidR="00EE4DEB" w:rsidRPr="00BE26A4">
        <w:t xml:space="preserve">gemist </w:t>
      </w:r>
      <w:r w:rsidR="00512958">
        <w:t>omdat</w:t>
      </w:r>
      <w:r w:rsidR="0020611E" w:rsidRPr="00BE26A4">
        <w:t xml:space="preserve"> belangrijke groepen niet bijdragen aan standaardisatieprocessen.</w:t>
      </w:r>
      <w:r w:rsidR="00A84969">
        <w:br/>
      </w:r>
      <w:r w:rsidR="002112D2" w:rsidRPr="001A7291">
        <w:t xml:space="preserve">Veel bedrijven zijn zich </w:t>
      </w:r>
      <w:r w:rsidR="00DF35E8" w:rsidRPr="00512958">
        <w:t xml:space="preserve">echter </w:t>
      </w:r>
      <w:r w:rsidR="002112D2" w:rsidRPr="001A7291">
        <w:t xml:space="preserve">niet bewust van het belang </w:t>
      </w:r>
      <w:r w:rsidR="00EC0A2B">
        <w:t>van standaardisatie</w:t>
      </w:r>
      <w:r w:rsidR="00EC0A2B" w:rsidRPr="001A7291">
        <w:t xml:space="preserve"> </w:t>
      </w:r>
      <w:r w:rsidR="002112D2" w:rsidRPr="001A7291">
        <w:t>en hebben niet de middelen om actief deel te nemen</w:t>
      </w:r>
      <w:r w:rsidR="00A62107">
        <w:t>, want dat</w:t>
      </w:r>
      <w:r w:rsidR="006A2F6E">
        <w:t xml:space="preserve"> kost veel </w:t>
      </w:r>
      <w:r w:rsidR="006A2F6E" w:rsidRPr="00DF35E8">
        <w:t xml:space="preserve">tijd en </w:t>
      </w:r>
      <w:r w:rsidR="00B25678" w:rsidRPr="00DF35E8">
        <w:t>geld</w:t>
      </w:r>
      <w:r w:rsidR="00A340DA">
        <w:t>.</w:t>
      </w:r>
      <w:r w:rsidR="006A2F6E" w:rsidRPr="00DB681F">
        <w:t xml:space="preserve"> </w:t>
      </w:r>
      <w:r w:rsidR="009F6BEA">
        <w:t>V</w:t>
      </w:r>
      <w:r w:rsidR="009F6BEA" w:rsidRPr="00DB681F">
        <w:t xml:space="preserve">oor </w:t>
      </w:r>
      <w:r w:rsidR="008957D9">
        <w:t>mkb</w:t>
      </w:r>
      <w:r w:rsidR="009F6BEA" w:rsidRPr="00DB681F">
        <w:t xml:space="preserve">-bedrijven </w:t>
      </w:r>
      <w:r w:rsidR="00582F37">
        <w:t>is</w:t>
      </w:r>
      <w:r w:rsidR="006A2F6E" w:rsidRPr="00DB681F">
        <w:t xml:space="preserve"> </w:t>
      </w:r>
      <w:r w:rsidR="00582F37">
        <w:t>deze</w:t>
      </w:r>
      <w:r w:rsidR="006A2F6E" w:rsidRPr="00DB681F">
        <w:t xml:space="preserve"> belasting </w:t>
      </w:r>
      <w:r w:rsidR="00582F37" w:rsidRPr="00DB681F">
        <w:t xml:space="preserve">niet haalbaar </w:t>
      </w:r>
      <w:r w:rsidR="006A2F6E" w:rsidRPr="00DB681F">
        <w:t xml:space="preserve">naast </w:t>
      </w:r>
      <w:r w:rsidR="001F0637">
        <w:t xml:space="preserve">de </w:t>
      </w:r>
      <w:r w:rsidR="006A2F6E" w:rsidRPr="00DB681F">
        <w:t>reguliere werkzaamheden.</w:t>
      </w:r>
      <w:r w:rsidR="00DF0073">
        <w:br/>
      </w:r>
      <w:r w:rsidR="009A40CA">
        <w:t xml:space="preserve">Een andere drempel </w:t>
      </w:r>
      <w:r w:rsidR="00BF3458">
        <w:t xml:space="preserve">voor bedrijven </w:t>
      </w:r>
      <w:r w:rsidR="009A40CA">
        <w:t xml:space="preserve">vormen </w:t>
      </w:r>
      <w:r w:rsidR="00BF3458">
        <w:t xml:space="preserve">soms </w:t>
      </w:r>
      <w:r w:rsidR="009A40CA">
        <w:t xml:space="preserve">de </w:t>
      </w:r>
      <w:r w:rsidR="008E0C3E">
        <w:t>kosten</w:t>
      </w:r>
      <w:r w:rsidR="008C7A31" w:rsidRPr="00DB681F">
        <w:t xml:space="preserve"> </w:t>
      </w:r>
      <w:r w:rsidR="009A40CA">
        <w:t xml:space="preserve">die </w:t>
      </w:r>
      <w:proofErr w:type="spellStart"/>
      <w:r w:rsidR="001D3461">
        <w:t>SDO’s</w:t>
      </w:r>
      <w:proofErr w:type="spellEnd"/>
      <w:r w:rsidR="009A40CA">
        <w:t xml:space="preserve"> </w:t>
      </w:r>
      <w:r w:rsidR="00BF3458">
        <w:t>in rekening brengen</w:t>
      </w:r>
      <w:r w:rsidR="008C7A31" w:rsidRPr="00DB681F">
        <w:t xml:space="preserve"> </w:t>
      </w:r>
      <w:r w:rsidR="00BF3458">
        <w:t xml:space="preserve">voor deelname </w:t>
      </w:r>
      <w:r w:rsidR="008C7A31" w:rsidRPr="00DB681F">
        <w:t xml:space="preserve">aan </w:t>
      </w:r>
      <w:r w:rsidR="00704FBE">
        <w:t>standaardisatie-activiteiten</w:t>
      </w:r>
      <w:r w:rsidR="008C7A31" w:rsidRPr="00DB681F">
        <w:t xml:space="preserve">. </w:t>
      </w:r>
      <w:r w:rsidR="00BA0875">
        <w:t xml:space="preserve">En omdat standaardisatie op korte termijn geen directe voordelen oplevert, </w:t>
      </w:r>
      <w:r w:rsidR="006A2F6E">
        <w:t>geven</w:t>
      </w:r>
      <w:r w:rsidR="006F0D6A">
        <w:t xml:space="preserve"> bedrijven</w:t>
      </w:r>
      <w:r w:rsidR="00CE2D07">
        <w:t xml:space="preserve"> voorrang aan </w:t>
      </w:r>
      <w:r w:rsidR="006A2F6E">
        <w:t>andere zaken.</w:t>
      </w:r>
      <w:r w:rsidR="00EF074E">
        <w:t xml:space="preserve"> </w:t>
      </w:r>
      <w:r w:rsidR="00105E2E">
        <w:t>Dit leidt ertoe dat standaardisatie geen prioriteit krijgt, wat negatieve gevolgen kan hebben voor de Nederlandse invloed.</w:t>
      </w:r>
      <w:r w:rsidR="00F64A22">
        <w:br/>
      </w:r>
      <w:r w:rsidR="00F45E3B">
        <w:t>F</w:t>
      </w:r>
      <w:r w:rsidR="00F45E3B" w:rsidRPr="001A7291">
        <w:t xml:space="preserve">lexibele deelnameopties en subsidies om kleine bedrijven te ondersteunen, </w:t>
      </w:r>
      <w:r w:rsidR="008C6305">
        <w:t xml:space="preserve">blijken </w:t>
      </w:r>
      <w:r w:rsidR="002455CF" w:rsidRPr="00AB1BA0">
        <w:t>echter</w:t>
      </w:r>
      <w:r w:rsidR="002455CF">
        <w:t xml:space="preserve"> </w:t>
      </w:r>
      <w:r w:rsidR="008C6305">
        <w:t>te helpen</w:t>
      </w:r>
      <w:r w:rsidR="00F45E3B">
        <w:t>.</w:t>
      </w:r>
      <w:r w:rsidR="00F45E3B" w:rsidRPr="001A7291">
        <w:t xml:space="preserve"> </w:t>
      </w:r>
      <w:r w:rsidR="009503A0" w:rsidRPr="1B12DF6E">
        <w:t xml:space="preserve">Zo bieden de </w:t>
      </w:r>
      <w:r w:rsidR="00B2162A" w:rsidRPr="1B12DF6E">
        <w:t>z</w:t>
      </w:r>
      <w:r w:rsidR="00F45E3B">
        <w:t>ogenoemde</w:t>
      </w:r>
      <w:r w:rsidR="00F45E3B" w:rsidRPr="001A7291">
        <w:t xml:space="preserve"> </w:t>
      </w:r>
      <w:r w:rsidR="00090BD7">
        <w:t>‘</w:t>
      </w:r>
      <w:hyperlink r:id="rId19" w:history="1">
        <w:r w:rsidR="00F45E3B" w:rsidRPr="1B12DF6E">
          <w:rPr>
            <w:rStyle w:val="Hyperlink"/>
            <w:rFonts w:eastAsia="Times New Roman"/>
          </w:rPr>
          <w:t>community</w:t>
        </w:r>
        <w:r w:rsidR="00090BD7" w:rsidRPr="1B12DF6E">
          <w:rPr>
            <w:rStyle w:val="Hyperlink"/>
            <w:rFonts w:eastAsia="Times New Roman"/>
          </w:rPr>
          <w:t>-</w:t>
        </w:r>
        <w:proofErr w:type="spellStart"/>
        <w:r w:rsidR="00F45E3B" w:rsidRPr="1B12DF6E">
          <w:rPr>
            <w:rStyle w:val="Hyperlink"/>
            <w:rFonts w:eastAsia="Times New Roman"/>
          </w:rPr>
          <w:t>groups</w:t>
        </w:r>
        <w:proofErr w:type="spellEnd"/>
        <w:r w:rsidR="00090BD7" w:rsidRPr="1B12DF6E">
          <w:rPr>
            <w:rStyle w:val="Hyperlink"/>
            <w:rFonts w:eastAsia="Times New Roman"/>
          </w:rPr>
          <w:t>’</w:t>
        </w:r>
      </w:hyperlink>
      <w:r w:rsidR="00F45E3B" w:rsidRPr="001A7291">
        <w:t xml:space="preserve"> </w:t>
      </w:r>
      <w:r w:rsidR="00B2162A" w:rsidRPr="1B12DF6E">
        <w:t xml:space="preserve">van W3C </w:t>
      </w:r>
      <w:r w:rsidR="00F45E3B" w:rsidRPr="001A7291">
        <w:t>een platform voor nieuwe initiatieven met minimale middelen, wa</w:t>
      </w:r>
      <w:r w:rsidR="00311B51">
        <w:t>ardoor</w:t>
      </w:r>
      <w:r w:rsidR="00F45E3B" w:rsidRPr="001A7291">
        <w:t xml:space="preserve"> samenwerking en innovatie </w:t>
      </w:r>
      <w:r w:rsidR="00311B51">
        <w:t xml:space="preserve">toch worden </w:t>
      </w:r>
      <w:r w:rsidR="00F45E3B" w:rsidRPr="001A7291">
        <w:t>bevorder</w:t>
      </w:r>
      <w:r w:rsidR="00311B51">
        <w:t>d</w:t>
      </w:r>
      <w:r w:rsidR="00F45E3B" w:rsidRPr="001A7291">
        <w:t>.</w:t>
      </w:r>
    </w:p>
    <w:p w14:paraId="18A8F8C5" w14:textId="77777777" w:rsidR="00F45E3B" w:rsidRDefault="00F45E3B" w:rsidP="002A3076">
      <w:pPr>
        <w:rPr>
          <w:rFonts w:eastAsia="Times New Roman"/>
        </w:rPr>
      </w:pPr>
    </w:p>
    <w:p w14:paraId="2500027F" w14:textId="5D13619E" w:rsidR="009D75CA" w:rsidRDefault="00127B39" w:rsidP="002A3076">
      <w:r>
        <w:lastRenderedPageBreak/>
        <w:t>Een individueel standaardisatieproces duurt lang</w:t>
      </w:r>
      <w:r w:rsidR="00D5643D">
        <w:t>:</w:t>
      </w:r>
      <w:r>
        <w:t xml:space="preserve"> </w:t>
      </w:r>
      <w:r w:rsidR="00D5643D">
        <w:t>t</w:t>
      </w:r>
      <w:r w:rsidR="00311B51">
        <w:t xml:space="preserve">wee tot vier </w:t>
      </w:r>
      <w:r>
        <w:t xml:space="preserve">jaar </w:t>
      </w:r>
      <w:r w:rsidR="00237830">
        <w:t>is</w:t>
      </w:r>
      <w:r w:rsidR="00960525">
        <w:t xml:space="preserve"> </w:t>
      </w:r>
      <w:r w:rsidR="00C61587">
        <w:t>gangbaar</w:t>
      </w:r>
      <w:r w:rsidR="00960525">
        <w:t xml:space="preserve"> </w:t>
      </w:r>
      <w:r>
        <w:t xml:space="preserve">en </w:t>
      </w:r>
      <w:r w:rsidR="00960525">
        <w:t>vaak</w:t>
      </w:r>
      <w:r>
        <w:t xml:space="preserve"> </w:t>
      </w:r>
      <w:r w:rsidR="00937BE9">
        <w:t>is meer tijd nodig</w:t>
      </w:r>
      <w:r>
        <w:t xml:space="preserve"> voordat een standaard breed kan worden toegepast. </w:t>
      </w:r>
      <w:r w:rsidR="00A01EC7">
        <w:t>Ook is s</w:t>
      </w:r>
      <w:r>
        <w:t xml:space="preserve">tandaardisatie een complex proces, zowel </w:t>
      </w:r>
      <w:r w:rsidRPr="00AE34A2">
        <w:t xml:space="preserve">op inhoud als </w:t>
      </w:r>
      <w:r w:rsidR="0078360E">
        <w:t xml:space="preserve">qua </w:t>
      </w:r>
      <w:r w:rsidRPr="00AE34A2">
        <w:t xml:space="preserve">procespolitiek. Het vinden van de juiste experts met zowel de benodigde technische als sociale capaciteiten is daarom een uitdaging. </w:t>
      </w:r>
      <w:r w:rsidR="009D75CA" w:rsidRPr="00AE34A2">
        <w:t xml:space="preserve">Een geïnterviewde licht toe: </w:t>
      </w:r>
      <w:r w:rsidR="00DA6653" w:rsidRPr="00AE34A2">
        <w:t>“</w:t>
      </w:r>
      <w:r w:rsidR="00DA6653" w:rsidRPr="00EB4FC3">
        <w:rPr>
          <w:rStyle w:val="QuoteChar"/>
        </w:rPr>
        <w:t>Wat</w:t>
      </w:r>
      <w:r w:rsidR="00723690" w:rsidRPr="00EB4FC3">
        <w:rPr>
          <w:rStyle w:val="QuoteChar"/>
        </w:rPr>
        <w:t xml:space="preserve"> ik merk is dat de drempel om mee te doen best wel een lastige is. </w:t>
      </w:r>
      <w:r w:rsidR="00B92240" w:rsidRPr="00EB4FC3">
        <w:rPr>
          <w:rStyle w:val="QuoteChar"/>
        </w:rPr>
        <w:t>H</w:t>
      </w:r>
      <w:r w:rsidR="00723690" w:rsidRPr="00EB4FC3">
        <w:rPr>
          <w:rStyle w:val="QuoteChar"/>
        </w:rPr>
        <w:t xml:space="preserve">et is voor organisaties </w:t>
      </w:r>
      <w:r w:rsidR="00B92240" w:rsidRPr="00EB4FC3">
        <w:rPr>
          <w:rStyle w:val="QuoteChar"/>
        </w:rPr>
        <w:t xml:space="preserve">niet </w:t>
      </w:r>
      <w:r w:rsidR="00723690" w:rsidRPr="00EB4FC3">
        <w:rPr>
          <w:rStyle w:val="QuoteChar"/>
        </w:rPr>
        <w:t xml:space="preserve">direct duidelijk op welke wijze en waar de inbreng in wordt gevraagd. Want </w:t>
      </w:r>
      <w:r w:rsidR="00B92240" w:rsidRPr="00EB4FC3">
        <w:rPr>
          <w:rStyle w:val="QuoteChar"/>
        </w:rPr>
        <w:t>[…]</w:t>
      </w:r>
      <w:r w:rsidR="00723690" w:rsidRPr="00EB4FC3">
        <w:rPr>
          <w:rStyle w:val="QuoteChar"/>
        </w:rPr>
        <w:t xml:space="preserve"> aan alle kanten moet er consensus zijn van alle partijen en dat vraagt soms een bepaalde manier </w:t>
      </w:r>
      <w:r w:rsidR="00AE34A2" w:rsidRPr="00EB4FC3">
        <w:rPr>
          <w:rStyle w:val="QuoteChar"/>
        </w:rPr>
        <w:t xml:space="preserve">van aanpak en </w:t>
      </w:r>
      <w:r w:rsidR="00463E98" w:rsidRPr="00EB4FC3">
        <w:rPr>
          <w:rStyle w:val="QuoteChar"/>
        </w:rPr>
        <w:t xml:space="preserve">om bepaalde </w:t>
      </w:r>
      <w:r w:rsidR="00AE34A2" w:rsidRPr="00EB4FC3">
        <w:rPr>
          <w:rStyle w:val="QuoteChar"/>
        </w:rPr>
        <w:t>expertises</w:t>
      </w:r>
      <w:r w:rsidR="00D552A2">
        <w:t>.”</w:t>
      </w:r>
    </w:p>
    <w:p w14:paraId="2B31C635" w14:textId="4B94D698" w:rsidR="00D42926" w:rsidRPr="00834016" w:rsidRDefault="005B1EB5" w:rsidP="002A3076">
      <w:pPr>
        <w:rPr>
          <w:strike/>
        </w:rPr>
      </w:pPr>
      <w:r>
        <w:t xml:space="preserve">De </w:t>
      </w:r>
      <w:r w:rsidR="00CF4665" w:rsidRPr="00DB5EA8">
        <w:t>opbrengsten</w:t>
      </w:r>
      <w:r w:rsidR="00CF4665">
        <w:rPr>
          <w:i/>
          <w:iCs/>
        </w:rPr>
        <w:t xml:space="preserve"> </w:t>
      </w:r>
      <w:r w:rsidR="005D3969">
        <w:t>worden doorgaans pas op lange termijn zichtbaar en deelname aan standaardisatie</w:t>
      </w:r>
      <w:r w:rsidR="003D0AB9">
        <w:t>-</w:t>
      </w:r>
      <w:r w:rsidR="005D3969">
        <w:t xml:space="preserve">activiteiten heeft </w:t>
      </w:r>
      <w:r w:rsidR="00E02A97">
        <w:t>niet altijd direct</w:t>
      </w:r>
      <w:r w:rsidR="00354B06">
        <w:t xml:space="preserve"> voordelen voor de organisatie zelf op korte termijn. Deelname wordt daardoor als een investering gezien</w:t>
      </w:r>
      <w:r w:rsidR="00207227">
        <w:t xml:space="preserve"> en</w:t>
      </w:r>
      <w:r w:rsidR="00194A43">
        <w:t xml:space="preserve"> </w:t>
      </w:r>
      <w:r w:rsidR="00D91041">
        <w:t>vindt daarom</w:t>
      </w:r>
      <w:r w:rsidR="00194A43">
        <w:t xml:space="preserve"> naast reguliere werkzaamheden plaats. Het is ongebruikelijk dat medewerkers</w:t>
      </w:r>
      <w:r w:rsidR="00A270CD">
        <w:t xml:space="preserve"> </w:t>
      </w:r>
      <w:r w:rsidR="008769A1">
        <w:t>aan standaardisatie</w:t>
      </w:r>
      <w:r w:rsidR="00194A43">
        <w:t xml:space="preserve"> een volledige werkweek </w:t>
      </w:r>
      <w:r w:rsidR="00C17D11">
        <w:t xml:space="preserve">besteden. Vaker </w:t>
      </w:r>
      <w:r w:rsidR="004C1DBE">
        <w:t>werkt</w:t>
      </w:r>
      <w:r w:rsidR="00C17D11">
        <w:t xml:space="preserve"> men </w:t>
      </w:r>
      <w:r w:rsidR="008505E9">
        <w:t>hier</w:t>
      </w:r>
      <w:r w:rsidR="004C1DBE">
        <w:t xml:space="preserve">aan </w:t>
      </w:r>
      <w:r w:rsidR="00C17D11">
        <w:t>naast een reguliere functie of zelfs in</w:t>
      </w:r>
      <w:r w:rsidR="008769A1">
        <w:t xml:space="preserve"> de</w:t>
      </w:r>
      <w:r w:rsidR="00C17D11">
        <w:t xml:space="preserve"> vrije tijd.</w:t>
      </w:r>
      <w:r w:rsidR="001B7839">
        <w:t xml:space="preserve"> </w:t>
      </w:r>
      <w:r w:rsidR="00364053">
        <w:t>G</w:t>
      </w:r>
      <w:r w:rsidR="00012C0F" w:rsidRPr="00364053">
        <w:t>eïnterviewden</w:t>
      </w:r>
      <w:r w:rsidR="004C6AD0" w:rsidRPr="00364053">
        <w:t xml:space="preserve"> die niet specifiek aan standaarden werken</w:t>
      </w:r>
      <w:r w:rsidR="000735E4" w:rsidRPr="00364053">
        <w:t xml:space="preserve">, besteden </w:t>
      </w:r>
      <w:r w:rsidR="0012371B">
        <w:t xml:space="preserve">er </w:t>
      </w:r>
      <w:r w:rsidR="000735E4" w:rsidRPr="00364053">
        <w:t>gemiddeld</w:t>
      </w:r>
      <w:r w:rsidR="004C6AD0" w:rsidRPr="00364053">
        <w:t xml:space="preserve"> één tot vier uur per week</w:t>
      </w:r>
      <w:r w:rsidR="0012371B">
        <w:t xml:space="preserve"> aan</w:t>
      </w:r>
      <w:r w:rsidR="000735E4" w:rsidRPr="00364053">
        <w:t>.</w:t>
      </w:r>
      <w:r w:rsidR="00012C0F" w:rsidRPr="00364053">
        <w:t xml:space="preserve"> </w:t>
      </w:r>
      <w:r w:rsidR="00364053" w:rsidRPr="00364053">
        <w:t xml:space="preserve">Voor </w:t>
      </w:r>
      <w:r w:rsidR="00CA17D6">
        <w:t xml:space="preserve">zo’n vijf </w:t>
      </w:r>
      <w:r w:rsidR="00364053" w:rsidRPr="00364053">
        <w:t>p</w:t>
      </w:r>
      <w:r w:rsidR="00012C0F" w:rsidRPr="00364053">
        <w:t xml:space="preserve">ersonen die de standaardisatierol in hun werkpakket hebben, </w:t>
      </w:r>
      <w:r w:rsidR="00364053" w:rsidRPr="00364053">
        <w:t xml:space="preserve">kan </w:t>
      </w:r>
      <w:r w:rsidR="00103F3A">
        <w:t>actieve</w:t>
      </w:r>
      <w:r w:rsidR="00E10283">
        <w:t xml:space="preserve"> </w:t>
      </w:r>
      <w:r w:rsidR="00103F3A">
        <w:t>deelname</w:t>
      </w:r>
      <w:r w:rsidR="00E10283">
        <w:t xml:space="preserve"> aan </w:t>
      </w:r>
      <w:r w:rsidR="00103F3A">
        <w:t xml:space="preserve">werkgroepen </w:t>
      </w:r>
      <w:r w:rsidR="00364053" w:rsidRPr="00364053">
        <w:t xml:space="preserve">oplopen tot </w:t>
      </w:r>
      <w:r w:rsidR="00012C0F" w:rsidRPr="00364053">
        <w:t>meer dan twee weken per maand.</w:t>
      </w:r>
    </w:p>
    <w:p w14:paraId="1748E265" w14:textId="703A61F1" w:rsidR="005E4563" w:rsidRPr="0094115C" w:rsidRDefault="00211A95" w:rsidP="00B702FD">
      <w:pPr>
        <w:pStyle w:val="Heading2"/>
        <w:numPr>
          <w:ilvl w:val="1"/>
          <w:numId w:val="27"/>
        </w:numPr>
        <w:spacing w:line="288" w:lineRule="auto"/>
      </w:pPr>
      <w:bookmarkStart w:id="210" w:name="_Toc188372432"/>
      <w:bookmarkStart w:id="211" w:name="_Toc188372557"/>
      <w:bookmarkStart w:id="212" w:name="_Toc188456654"/>
      <w:bookmarkStart w:id="213" w:name="_Toc188708005"/>
      <w:bookmarkStart w:id="214" w:name="_Toc188863927"/>
      <w:bookmarkStart w:id="215" w:name="_Toc191561611"/>
      <w:r w:rsidRPr="0094115C">
        <w:t>Deelname</w:t>
      </w:r>
      <w:r w:rsidR="00222FC7" w:rsidRPr="0094115C">
        <w:t xml:space="preserve"> en betrokkenheid</w:t>
      </w:r>
      <w:r w:rsidR="00D47F9E" w:rsidRPr="0094115C">
        <w:t xml:space="preserve"> in de toekomst</w:t>
      </w:r>
      <w:bookmarkEnd w:id="210"/>
      <w:bookmarkEnd w:id="211"/>
      <w:bookmarkEnd w:id="212"/>
      <w:bookmarkEnd w:id="213"/>
      <w:bookmarkEnd w:id="214"/>
      <w:bookmarkEnd w:id="215"/>
    </w:p>
    <w:p w14:paraId="3C3BA74F" w14:textId="29BC6E4A" w:rsidR="00C90243" w:rsidRPr="00AE418D" w:rsidRDefault="00E821EC" w:rsidP="00834016">
      <w:pPr>
        <w:pStyle w:val="Paragraph0"/>
        <w:rPr>
          <w:rFonts w:eastAsiaTheme="majorEastAsia" w:cstheme="majorBidi"/>
          <w:b/>
          <w:color w:val="005A80" w:themeColor="accent2" w:themeShade="80"/>
          <w:szCs w:val="26"/>
        </w:rPr>
      </w:pPr>
      <w:r w:rsidRPr="00E821EC">
        <w:t xml:space="preserve">Uit de interviews komt naar voren dat </w:t>
      </w:r>
      <w:r w:rsidR="002F203E">
        <w:t xml:space="preserve">er sprake is van </w:t>
      </w:r>
      <w:r w:rsidRPr="00E821EC">
        <w:t>een voorzichtige daling in de deelname aan standaardisatie-activiteiten door Nederlandse organisaties.</w:t>
      </w:r>
      <w:r w:rsidR="00826A5D" w:rsidRPr="0044783E">
        <w:t xml:space="preserve"> </w:t>
      </w:r>
      <w:r w:rsidR="006464A2">
        <w:t xml:space="preserve">De oorzaak hiervan </w:t>
      </w:r>
      <w:r w:rsidR="0034115F">
        <w:t xml:space="preserve">is dat </w:t>
      </w:r>
      <w:r w:rsidR="00A66A2E">
        <w:t>m</w:t>
      </w:r>
      <w:r w:rsidR="00335CB1" w:rsidRPr="0044783E">
        <w:t>eerwaarde van deelname</w:t>
      </w:r>
      <w:r w:rsidR="00BA7890">
        <w:t xml:space="preserve"> aan standaardisatie</w:t>
      </w:r>
      <w:r w:rsidR="00335CB1" w:rsidRPr="0044783E">
        <w:t xml:space="preserve"> niet altijd kwantitatief </w:t>
      </w:r>
      <w:r w:rsidR="00961B2A">
        <w:t>kan worden</w:t>
      </w:r>
      <w:r w:rsidR="00335CB1" w:rsidRPr="0044783E">
        <w:t xml:space="preserve"> onderbouw</w:t>
      </w:r>
      <w:r w:rsidR="00961B2A">
        <w:t>d</w:t>
      </w:r>
      <w:r w:rsidR="00543133" w:rsidRPr="0044783E">
        <w:t xml:space="preserve"> en de business case</w:t>
      </w:r>
      <w:r w:rsidR="006A2829" w:rsidRPr="0044783E">
        <w:t xml:space="preserve"> daardoor</w:t>
      </w:r>
      <w:r w:rsidR="00CB3B42" w:rsidRPr="0044783E">
        <w:t xml:space="preserve"> </w:t>
      </w:r>
      <w:r w:rsidR="0033340F" w:rsidRPr="0044783E">
        <w:t>niet altijd voor</w:t>
      </w:r>
      <w:r w:rsidR="00A45C23" w:rsidRPr="0044783E">
        <w:t xml:space="preserve"> </w:t>
      </w:r>
      <w:r w:rsidR="0033340F" w:rsidRPr="0044783E">
        <w:t>de</w:t>
      </w:r>
      <w:r w:rsidR="00A45C23" w:rsidRPr="0044783E">
        <w:t xml:space="preserve"> </w:t>
      </w:r>
      <w:r w:rsidR="0033340F" w:rsidRPr="0044783E">
        <w:t>hand lig</w:t>
      </w:r>
      <w:r w:rsidR="00E72A49">
        <w:t>t</w:t>
      </w:r>
      <w:r w:rsidR="006A2829" w:rsidRPr="0044783E">
        <w:t>. Het kan meerdere jaren duren voorda</w:t>
      </w:r>
      <w:r w:rsidR="00E06BCA" w:rsidRPr="0044783E">
        <w:t xml:space="preserve">t de opbrengsten van investeringen zichtbaar </w:t>
      </w:r>
      <w:r w:rsidR="00424C68">
        <w:t>zijn</w:t>
      </w:r>
      <w:r w:rsidR="00E06BCA" w:rsidRPr="0044783E">
        <w:t xml:space="preserve"> en de directe zichtbaarheid van de voordelen is beperkt. </w:t>
      </w:r>
      <w:r w:rsidR="00424C68">
        <w:t>H</w:t>
      </w:r>
      <w:r w:rsidR="00ED06B8" w:rsidRPr="0044783E">
        <w:t>ierdoor</w:t>
      </w:r>
      <w:r w:rsidR="00424C68">
        <w:t xml:space="preserve"> ontstaat</w:t>
      </w:r>
      <w:r w:rsidR="001B3C54" w:rsidRPr="0044783E">
        <w:t xml:space="preserve"> een gebrek aan betrokkenheid van senior managers en </w:t>
      </w:r>
      <w:r w:rsidR="001B3C54" w:rsidRPr="00BE26A4">
        <w:t>bestuurders, wa</w:t>
      </w:r>
      <w:r w:rsidR="00F85628">
        <w:t>ardoor</w:t>
      </w:r>
      <w:r w:rsidR="001B3C54" w:rsidRPr="00BE26A4">
        <w:t xml:space="preserve"> investering</w:t>
      </w:r>
      <w:r w:rsidR="00F85628">
        <w:t>en</w:t>
      </w:r>
      <w:r w:rsidR="001B3C54" w:rsidRPr="00BE26A4">
        <w:t xml:space="preserve"> </w:t>
      </w:r>
      <w:r w:rsidR="00ED06B8" w:rsidRPr="00BE26A4">
        <w:t>in standaardisatie</w:t>
      </w:r>
      <w:r w:rsidR="001B3C54" w:rsidRPr="00BE26A4">
        <w:t xml:space="preserve"> </w:t>
      </w:r>
      <w:r w:rsidR="003F7BF6" w:rsidRPr="00695302">
        <w:t xml:space="preserve">onder druk </w:t>
      </w:r>
      <w:r w:rsidR="00F85628">
        <w:t xml:space="preserve">komen te </w:t>
      </w:r>
      <w:r w:rsidR="004430DE" w:rsidRPr="00695302">
        <w:t>staa</w:t>
      </w:r>
      <w:r w:rsidR="00F85628">
        <w:t>n</w:t>
      </w:r>
      <w:r w:rsidR="004430DE" w:rsidRPr="00695302">
        <w:t>.</w:t>
      </w:r>
      <w:r w:rsidR="003F7BF6" w:rsidRPr="00695302">
        <w:t xml:space="preserve"> </w:t>
      </w:r>
      <w:r w:rsidR="00D55216">
        <w:t>Dit geldt ook voor</w:t>
      </w:r>
      <w:r w:rsidR="003F7BF6" w:rsidRPr="00695302">
        <w:t xml:space="preserve"> grote bedrijven en multinationals</w:t>
      </w:r>
      <w:r w:rsidR="00D55216">
        <w:t>.</w:t>
      </w:r>
      <w:r w:rsidR="00834016">
        <w:br/>
      </w:r>
      <w:r w:rsidR="00656953" w:rsidRPr="009D4334">
        <w:t>S</w:t>
      </w:r>
      <w:r w:rsidR="00DC2BEA" w:rsidRPr="009D4334">
        <w:t xml:space="preserve">tandaardisatie </w:t>
      </w:r>
      <w:r w:rsidR="00452DDE" w:rsidRPr="009D4334">
        <w:t xml:space="preserve">wordt door </w:t>
      </w:r>
      <w:r w:rsidR="00C07957" w:rsidRPr="009D4334">
        <w:t>enkele</w:t>
      </w:r>
      <w:r w:rsidR="00452DDE" w:rsidRPr="009D4334">
        <w:t xml:space="preserve"> organisaties</w:t>
      </w:r>
      <w:r w:rsidR="00F4518C">
        <w:t xml:space="preserve"> in het </w:t>
      </w:r>
      <w:r w:rsidR="008957D9">
        <w:t>mkb</w:t>
      </w:r>
      <w:r w:rsidR="00F4518C">
        <w:t xml:space="preserve"> (</w:t>
      </w:r>
      <w:r w:rsidR="006135AE">
        <w:t>adviesbureau</w:t>
      </w:r>
      <w:r w:rsidR="00470412">
        <w:t>/consulting</w:t>
      </w:r>
      <w:r w:rsidR="001E2EC5">
        <w:t xml:space="preserve">, </w:t>
      </w:r>
      <w:r w:rsidR="00633E26">
        <w:t>energietechniek</w:t>
      </w:r>
      <w:r w:rsidR="00A07B78">
        <w:t xml:space="preserve">, </w:t>
      </w:r>
      <w:r w:rsidR="00633E26">
        <w:t>e-commerce dienstverlening,</w:t>
      </w:r>
      <w:r w:rsidR="006135AE">
        <w:t>)</w:t>
      </w:r>
      <w:r w:rsidR="00633E26">
        <w:t xml:space="preserve"> </w:t>
      </w:r>
      <w:r w:rsidR="00452DDE" w:rsidRPr="009D4334">
        <w:t>in toenemende mate</w:t>
      </w:r>
      <w:r w:rsidR="00DC2BEA" w:rsidRPr="009D4334">
        <w:t xml:space="preserve"> </w:t>
      </w:r>
      <w:r w:rsidR="00A565BD" w:rsidRPr="009D4334">
        <w:t>erkend</w:t>
      </w:r>
      <w:r w:rsidR="00DC2BEA" w:rsidRPr="009D4334">
        <w:t xml:space="preserve"> als strategisch instrument</w:t>
      </w:r>
      <w:r w:rsidR="00B727A7">
        <w:t>.</w:t>
      </w:r>
      <w:r w:rsidR="00DC2BEA" w:rsidRPr="009D4334">
        <w:t xml:space="preserve"> </w:t>
      </w:r>
      <w:r w:rsidR="00B727A7">
        <w:t>V</w:t>
      </w:r>
      <w:r w:rsidR="00E476B3" w:rsidRPr="009D4334">
        <w:t xml:space="preserve">oor hen </w:t>
      </w:r>
      <w:r w:rsidR="00DC2BEA" w:rsidRPr="009D4334">
        <w:t>wordt prioritering op het inzetten van specifieke technologieën steeds belangrijker.</w:t>
      </w:r>
      <w:r w:rsidR="0037382D">
        <w:t xml:space="preserve"> Met name voor onderwerpen die voor de organisatie essentieel zijn. </w:t>
      </w:r>
      <w:r w:rsidR="00DC2BEA" w:rsidRPr="009D4334">
        <w:t>Het efficiënt bijhouden en monitoren van relevante ontwikkelingen wordt hier</w:t>
      </w:r>
      <w:r w:rsidR="008E3533" w:rsidRPr="009D4334">
        <w:t>bij</w:t>
      </w:r>
      <w:r w:rsidR="00DC2BEA" w:rsidRPr="009D4334">
        <w:t xml:space="preserve"> belangrijker.</w:t>
      </w:r>
      <w:r w:rsidR="00C0137B">
        <w:t xml:space="preserve"> </w:t>
      </w:r>
      <w:r w:rsidR="00C57430">
        <w:t xml:space="preserve">Een </w:t>
      </w:r>
      <w:r w:rsidR="0014209D">
        <w:t>geïnterviewde</w:t>
      </w:r>
      <w:r w:rsidR="00C57430">
        <w:t xml:space="preserve"> </w:t>
      </w:r>
      <w:r w:rsidR="0014209D">
        <w:t xml:space="preserve">uit het </w:t>
      </w:r>
      <w:r w:rsidR="008957D9">
        <w:t>mkb</w:t>
      </w:r>
      <w:r w:rsidR="0014209D">
        <w:t xml:space="preserve"> geeft verder duiding: “</w:t>
      </w:r>
      <w:r w:rsidR="00C7725F" w:rsidRPr="00EB4FC3">
        <w:rPr>
          <w:rStyle w:val="QuoteChar"/>
        </w:rPr>
        <w:t>Batterijen, laadpalen, alles wat op het net wordt uitgesloten, zonnepanelen, windturbines. Het is een buitengewoon belangrijk onderwerp als je [standaarden] niet goed voor elkaar hebt als land...waar willen we straks staan met een systeem dat werkt</w:t>
      </w:r>
      <w:r w:rsidR="00200575" w:rsidRPr="00AD0731">
        <w:rPr>
          <w:rStyle w:val="QuoteChar"/>
        </w:rPr>
        <w:t>?</w:t>
      </w:r>
      <w:r w:rsidR="0014209D">
        <w:t>”</w:t>
      </w:r>
    </w:p>
    <w:p w14:paraId="68DCA2E0" w14:textId="40E6EC5F" w:rsidR="008872AE" w:rsidRPr="00AE418D" w:rsidRDefault="00A95B51" w:rsidP="00B702FD">
      <w:pPr>
        <w:pStyle w:val="Heading2"/>
        <w:numPr>
          <w:ilvl w:val="1"/>
          <w:numId w:val="27"/>
        </w:numPr>
        <w:spacing w:line="288" w:lineRule="auto"/>
      </w:pPr>
      <w:bookmarkStart w:id="216" w:name="_Toc191561612"/>
      <w:r w:rsidRPr="00AE418D">
        <w:t>Het ontstane beeld na analyse van de interviews</w:t>
      </w:r>
      <w:r w:rsidR="00AE418D" w:rsidRPr="00AE418D">
        <w:t xml:space="preserve"> met betrekking tot de betrokkenheid</w:t>
      </w:r>
      <w:bookmarkEnd w:id="216"/>
    </w:p>
    <w:p w14:paraId="02DC458F" w14:textId="50BE9C15" w:rsidR="007949C6" w:rsidRPr="00834016" w:rsidRDefault="00273C24" w:rsidP="00834016">
      <w:pPr>
        <w:pStyle w:val="Stijl3"/>
        <w:numPr>
          <w:ilvl w:val="0"/>
          <w:numId w:val="41"/>
        </w:numPr>
        <w:rPr>
          <w:b w:val="0"/>
          <w:bCs w:val="0"/>
        </w:rPr>
      </w:pPr>
      <w:r w:rsidRPr="003D5754">
        <w:t xml:space="preserve">Strategische voordelen </w:t>
      </w:r>
      <w:r w:rsidRPr="00904945">
        <w:rPr>
          <w:b w:val="0"/>
          <w:bCs w:val="0"/>
        </w:rPr>
        <w:t xml:space="preserve">en vroegtijdige inzichten </w:t>
      </w:r>
      <w:r w:rsidR="00C6295A" w:rsidRPr="00904945">
        <w:rPr>
          <w:b w:val="0"/>
          <w:bCs w:val="0"/>
        </w:rPr>
        <w:t>blijken</w:t>
      </w:r>
      <w:r>
        <w:t xml:space="preserve"> </w:t>
      </w:r>
      <w:r w:rsidRPr="003D5754">
        <w:t>drijfveren voor betrokkenheid</w:t>
      </w:r>
      <w:r w:rsidR="00C6295A">
        <w:t xml:space="preserve"> </w:t>
      </w:r>
      <w:r w:rsidR="00C6295A" w:rsidRPr="00904945">
        <w:rPr>
          <w:b w:val="0"/>
          <w:bCs w:val="0"/>
        </w:rPr>
        <w:t>te zijn</w:t>
      </w:r>
      <w:r w:rsidRPr="00904945">
        <w:rPr>
          <w:b w:val="0"/>
          <w:bCs w:val="0"/>
        </w:rPr>
        <w:t>.</w:t>
      </w:r>
      <w:r w:rsidR="00834016">
        <w:rPr>
          <w:b w:val="0"/>
          <w:bCs w:val="0"/>
        </w:rPr>
        <w:br/>
      </w:r>
      <w:r w:rsidRPr="00834016">
        <w:rPr>
          <w:b w:val="0"/>
          <w:bCs w:val="0"/>
        </w:rPr>
        <w:t xml:space="preserve">Actieve deelname levert organisaties strategische voordelen op zoals het beïnvloeden van </w:t>
      </w:r>
      <w:r w:rsidR="00FC3D64" w:rsidRPr="00834016">
        <w:rPr>
          <w:b w:val="0"/>
          <w:bCs w:val="0"/>
        </w:rPr>
        <w:t xml:space="preserve">internationale </w:t>
      </w:r>
      <w:r w:rsidRPr="00834016">
        <w:rPr>
          <w:b w:val="0"/>
          <w:bCs w:val="0"/>
        </w:rPr>
        <w:t>standaarden, het vergroten van het marktaandeel, het verbeteren van interoperabiliteit en het waarborgen van (product)veiligheid. Bij passieve deelname krijgen organisaties vroegtijdig inzicht in nieuwe ontwikkelingen, waardoor zij snel kunnen anticiperen.</w:t>
      </w:r>
      <w:r w:rsidRPr="00834016">
        <w:rPr>
          <w:rFonts w:ascii="Arial" w:hAnsi="Arial" w:cs="Arial"/>
          <w:b w:val="0"/>
          <w:bCs w:val="0"/>
        </w:rPr>
        <w:t>  </w:t>
      </w:r>
      <w:r w:rsidRPr="00834016">
        <w:rPr>
          <w:b w:val="0"/>
          <w:bCs w:val="0"/>
        </w:rPr>
        <w:t>Tenslotte draagt deelname vaak bij aan een collectief of sectoraal belang.</w:t>
      </w:r>
      <w:r w:rsidRPr="00834016">
        <w:rPr>
          <w:rFonts w:ascii="Arial" w:hAnsi="Arial" w:cs="Arial"/>
          <w:b w:val="0"/>
          <w:bCs w:val="0"/>
        </w:rPr>
        <w:t> </w:t>
      </w:r>
      <w:r w:rsidR="00834016" w:rsidRPr="00834016">
        <w:rPr>
          <w:b w:val="0"/>
          <w:bCs w:val="0"/>
        </w:rPr>
        <w:br/>
      </w:r>
      <w:r w:rsidR="003E6465" w:rsidRPr="00834016">
        <w:rPr>
          <w:b w:val="0"/>
          <w:bCs w:val="0"/>
        </w:rPr>
        <w:t>Ook speelt p</w:t>
      </w:r>
      <w:r w:rsidR="007949C6" w:rsidRPr="00834016">
        <w:rPr>
          <w:b w:val="0"/>
          <w:bCs w:val="0"/>
        </w:rPr>
        <w:t>ersoonlijke motivatie</w:t>
      </w:r>
      <w:r w:rsidR="003E6465" w:rsidRPr="00834016">
        <w:rPr>
          <w:b w:val="0"/>
          <w:bCs w:val="0"/>
        </w:rPr>
        <w:t xml:space="preserve"> van medewerkers een rol vanwege</w:t>
      </w:r>
      <w:r w:rsidR="007949C6" w:rsidRPr="00834016">
        <w:rPr>
          <w:b w:val="0"/>
          <w:bCs w:val="0"/>
        </w:rPr>
        <w:t xml:space="preserve"> </w:t>
      </w:r>
      <w:r w:rsidR="009E1816" w:rsidRPr="00834016">
        <w:rPr>
          <w:b w:val="0"/>
          <w:bCs w:val="0"/>
        </w:rPr>
        <w:t xml:space="preserve">de mogelijkheden voor </w:t>
      </w:r>
      <w:r w:rsidR="007949C6" w:rsidRPr="00834016">
        <w:rPr>
          <w:b w:val="0"/>
          <w:bCs w:val="0"/>
        </w:rPr>
        <w:t>professionele groei, intrinsieke motivatie</w:t>
      </w:r>
      <w:r w:rsidR="00114E19" w:rsidRPr="00834016">
        <w:rPr>
          <w:b w:val="0"/>
          <w:bCs w:val="0"/>
        </w:rPr>
        <w:t xml:space="preserve"> en</w:t>
      </w:r>
      <w:r w:rsidR="007949C6" w:rsidRPr="00834016">
        <w:rPr>
          <w:b w:val="0"/>
          <w:bCs w:val="0"/>
        </w:rPr>
        <w:t xml:space="preserve"> netwerkuitbreiding.</w:t>
      </w:r>
    </w:p>
    <w:p w14:paraId="1D89EB53" w14:textId="77777777" w:rsidR="00962131" w:rsidRPr="00834016" w:rsidRDefault="00962131" w:rsidP="002A3076"/>
    <w:p w14:paraId="22CD33F3" w14:textId="69847EDA" w:rsidR="00825D3F" w:rsidRPr="00834016" w:rsidRDefault="00A37322" w:rsidP="002A3076">
      <w:pPr>
        <w:pStyle w:val="Stijl3"/>
        <w:numPr>
          <w:ilvl w:val="0"/>
          <w:numId w:val="41"/>
        </w:numPr>
        <w:rPr>
          <w:b w:val="0"/>
          <w:bCs w:val="0"/>
        </w:rPr>
      </w:pPr>
      <w:r w:rsidRPr="00834016">
        <w:rPr>
          <w:b w:val="0"/>
          <w:bCs w:val="0"/>
        </w:rPr>
        <w:t>G</w:t>
      </w:r>
      <w:r w:rsidR="006D3FF3" w:rsidRPr="00834016">
        <w:rPr>
          <w:b w:val="0"/>
          <w:bCs w:val="0"/>
        </w:rPr>
        <w:t>ebrek aan kennis, tijd, middelen en capaciteit, waardoor de prioritering van standaardisatie onvoldoende aandacht krijgt</w:t>
      </w:r>
      <w:r w:rsidR="000C0E13" w:rsidRPr="00834016">
        <w:rPr>
          <w:b w:val="0"/>
          <w:bCs w:val="0"/>
        </w:rPr>
        <w:t xml:space="preserve"> en betrokkenheid h</w:t>
      </w:r>
      <w:r w:rsidR="00441346" w:rsidRPr="00834016">
        <w:rPr>
          <w:b w:val="0"/>
          <w:bCs w:val="0"/>
        </w:rPr>
        <w:t>ieronder lijdt</w:t>
      </w:r>
      <w:r w:rsidR="006D3FF3" w:rsidRPr="00834016">
        <w:rPr>
          <w:b w:val="0"/>
          <w:bCs w:val="0"/>
        </w:rPr>
        <w:t>.</w:t>
      </w:r>
      <w:r w:rsidR="00834016">
        <w:rPr>
          <w:b w:val="0"/>
          <w:bCs w:val="0"/>
        </w:rPr>
        <w:br/>
      </w:r>
      <w:r w:rsidR="00C07014" w:rsidRPr="00834016">
        <w:rPr>
          <w:b w:val="0"/>
          <w:bCs w:val="0"/>
        </w:rPr>
        <w:t>Dit</w:t>
      </w:r>
      <w:r w:rsidR="00EE328E" w:rsidRPr="00834016">
        <w:rPr>
          <w:b w:val="0"/>
          <w:bCs w:val="0"/>
        </w:rPr>
        <w:t xml:space="preserve"> </w:t>
      </w:r>
      <w:r w:rsidR="002A7040" w:rsidRPr="00834016">
        <w:rPr>
          <w:b w:val="0"/>
          <w:bCs w:val="0"/>
        </w:rPr>
        <w:t>betreft</w:t>
      </w:r>
      <w:r w:rsidR="00EE328E" w:rsidRPr="00834016">
        <w:rPr>
          <w:b w:val="0"/>
          <w:bCs w:val="0"/>
        </w:rPr>
        <w:t xml:space="preserve"> </w:t>
      </w:r>
      <w:r w:rsidR="006B5CA3" w:rsidRPr="00834016">
        <w:rPr>
          <w:b w:val="0"/>
          <w:bCs w:val="0"/>
        </w:rPr>
        <w:t xml:space="preserve">zeker de </w:t>
      </w:r>
      <w:r w:rsidR="00FB6F4B" w:rsidRPr="00834016">
        <w:rPr>
          <w:b w:val="0"/>
          <w:bCs w:val="0"/>
        </w:rPr>
        <w:t>helft</w:t>
      </w:r>
      <w:r w:rsidR="006B5CA3" w:rsidRPr="00834016">
        <w:rPr>
          <w:b w:val="0"/>
          <w:bCs w:val="0"/>
        </w:rPr>
        <w:t xml:space="preserve"> van de </w:t>
      </w:r>
      <w:r w:rsidR="00FB6F4B" w:rsidRPr="00834016">
        <w:rPr>
          <w:b w:val="0"/>
          <w:bCs w:val="0"/>
        </w:rPr>
        <w:t>organisaties</w:t>
      </w:r>
      <w:r w:rsidR="002A7040" w:rsidRPr="00834016">
        <w:rPr>
          <w:b w:val="0"/>
          <w:bCs w:val="0"/>
        </w:rPr>
        <w:t xml:space="preserve"> uit de </w:t>
      </w:r>
      <w:r w:rsidR="00FB6F4B" w:rsidRPr="00834016">
        <w:rPr>
          <w:b w:val="0"/>
          <w:bCs w:val="0"/>
        </w:rPr>
        <w:t xml:space="preserve">private </w:t>
      </w:r>
      <w:r w:rsidR="00CD6C5B" w:rsidRPr="00834016">
        <w:rPr>
          <w:b w:val="0"/>
          <w:bCs w:val="0"/>
        </w:rPr>
        <w:t>sector</w:t>
      </w:r>
      <w:r w:rsidR="002A7040" w:rsidRPr="00834016">
        <w:rPr>
          <w:b w:val="0"/>
          <w:bCs w:val="0"/>
        </w:rPr>
        <w:t xml:space="preserve"> die zijn</w:t>
      </w:r>
      <w:r w:rsidR="00CC45BB" w:rsidRPr="00834016">
        <w:rPr>
          <w:b w:val="0"/>
          <w:bCs w:val="0"/>
        </w:rPr>
        <w:t xml:space="preserve"> </w:t>
      </w:r>
      <w:r w:rsidR="006763E9" w:rsidRPr="00834016">
        <w:rPr>
          <w:b w:val="0"/>
          <w:bCs w:val="0"/>
        </w:rPr>
        <w:t xml:space="preserve">geïnterviewd </w:t>
      </w:r>
      <w:r w:rsidR="00CD6C5B" w:rsidRPr="00834016">
        <w:rPr>
          <w:b w:val="0"/>
          <w:bCs w:val="0"/>
        </w:rPr>
        <w:t>en</w:t>
      </w:r>
      <w:r w:rsidR="00CC45BB" w:rsidRPr="00834016">
        <w:rPr>
          <w:b w:val="0"/>
          <w:bCs w:val="0"/>
        </w:rPr>
        <w:t xml:space="preserve"> </w:t>
      </w:r>
      <w:r w:rsidR="00C5434C" w:rsidRPr="00834016">
        <w:rPr>
          <w:b w:val="0"/>
          <w:bCs w:val="0"/>
        </w:rPr>
        <w:t xml:space="preserve">heeft als </w:t>
      </w:r>
      <w:r w:rsidR="006763E9" w:rsidRPr="00834016">
        <w:rPr>
          <w:b w:val="0"/>
          <w:bCs w:val="0"/>
        </w:rPr>
        <w:t>belangrijkste</w:t>
      </w:r>
      <w:r w:rsidR="00CD6C5B" w:rsidRPr="00834016">
        <w:rPr>
          <w:b w:val="0"/>
          <w:bCs w:val="0"/>
        </w:rPr>
        <w:t xml:space="preserve"> </w:t>
      </w:r>
      <w:r w:rsidR="00C5434C" w:rsidRPr="00834016">
        <w:rPr>
          <w:b w:val="0"/>
          <w:bCs w:val="0"/>
        </w:rPr>
        <w:t>oorzaak dat</w:t>
      </w:r>
      <w:r w:rsidR="00962131" w:rsidRPr="00834016">
        <w:rPr>
          <w:b w:val="0"/>
          <w:bCs w:val="0"/>
        </w:rPr>
        <w:t xml:space="preserve"> participatie kostbaar</w:t>
      </w:r>
      <w:r w:rsidR="003E6465" w:rsidRPr="00834016">
        <w:rPr>
          <w:b w:val="0"/>
          <w:bCs w:val="0"/>
        </w:rPr>
        <w:t xml:space="preserve"> is, </w:t>
      </w:r>
      <w:r w:rsidR="00B26A2E" w:rsidRPr="00834016">
        <w:rPr>
          <w:b w:val="0"/>
          <w:bCs w:val="0"/>
        </w:rPr>
        <w:t>met name</w:t>
      </w:r>
      <w:r w:rsidR="00962131" w:rsidRPr="00834016">
        <w:rPr>
          <w:b w:val="0"/>
          <w:bCs w:val="0"/>
        </w:rPr>
        <w:t xml:space="preserve"> </w:t>
      </w:r>
      <w:r w:rsidR="00C5434C" w:rsidRPr="00834016">
        <w:rPr>
          <w:b w:val="0"/>
          <w:bCs w:val="0"/>
        </w:rPr>
        <w:t>vanwege</w:t>
      </w:r>
      <w:r w:rsidR="00962131" w:rsidRPr="00834016">
        <w:rPr>
          <w:b w:val="0"/>
          <w:bCs w:val="0"/>
        </w:rPr>
        <w:t xml:space="preserve"> de tijdsinvestering</w:t>
      </w:r>
      <w:r w:rsidR="00C5434C" w:rsidRPr="00834016">
        <w:rPr>
          <w:b w:val="0"/>
          <w:bCs w:val="0"/>
        </w:rPr>
        <w:t>.</w:t>
      </w:r>
      <w:r w:rsidR="00962131" w:rsidRPr="00834016">
        <w:rPr>
          <w:b w:val="0"/>
          <w:bCs w:val="0"/>
        </w:rPr>
        <w:t xml:space="preserve"> </w:t>
      </w:r>
      <w:r w:rsidR="003E6465" w:rsidRPr="00834016">
        <w:rPr>
          <w:b w:val="0"/>
          <w:bCs w:val="0"/>
        </w:rPr>
        <w:t xml:space="preserve">Bedrijven </w:t>
      </w:r>
      <w:r w:rsidR="007161F3" w:rsidRPr="00834016">
        <w:rPr>
          <w:b w:val="0"/>
          <w:bCs w:val="0"/>
        </w:rPr>
        <w:t>focussen op</w:t>
      </w:r>
      <w:r w:rsidR="00962131" w:rsidRPr="00834016">
        <w:rPr>
          <w:b w:val="0"/>
          <w:bCs w:val="0"/>
        </w:rPr>
        <w:t xml:space="preserve"> korte</w:t>
      </w:r>
      <w:r w:rsidR="00A92620" w:rsidRPr="00834016">
        <w:rPr>
          <w:b w:val="0"/>
          <w:bCs w:val="0"/>
        </w:rPr>
        <w:t>-</w:t>
      </w:r>
      <w:r w:rsidR="00962131" w:rsidRPr="00834016">
        <w:rPr>
          <w:b w:val="0"/>
          <w:bCs w:val="0"/>
        </w:rPr>
        <w:t xml:space="preserve">termijn voordelen </w:t>
      </w:r>
      <w:r w:rsidR="00C5434C" w:rsidRPr="00834016">
        <w:rPr>
          <w:b w:val="0"/>
          <w:bCs w:val="0"/>
        </w:rPr>
        <w:t>en</w:t>
      </w:r>
      <w:r w:rsidR="00962131" w:rsidRPr="00834016">
        <w:rPr>
          <w:b w:val="0"/>
          <w:bCs w:val="0"/>
        </w:rPr>
        <w:t xml:space="preserve"> zie</w:t>
      </w:r>
      <w:r w:rsidR="003E6465" w:rsidRPr="00834016">
        <w:rPr>
          <w:b w:val="0"/>
          <w:bCs w:val="0"/>
        </w:rPr>
        <w:t>n</w:t>
      </w:r>
      <w:r w:rsidR="00962131" w:rsidRPr="00834016">
        <w:rPr>
          <w:b w:val="0"/>
          <w:bCs w:val="0"/>
        </w:rPr>
        <w:t xml:space="preserve"> </w:t>
      </w:r>
      <w:r w:rsidR="00C5434C" w:rsidRPr="00834016">
        <w:rPr>
          <w:b w:val="0"/>
          <w:bCs w:val="0"/>
        </w:rPr>
        <w:t>particip</w:t>
      </w:r>
      <w:r w:rsidR="003E6465" w:rsidRPr="00834016">
        <w:rPr>
          <w:b w:val="0"/>
          <w:bCs w:val="0"/>
        </w:rPr>
        <w:t>atie</w:t>
      </w:r>
      <w:r w:rsidR="00C5434C" w:rsidRPr="00834016">
        <w:rPr>
          <w:b w:val="0"/>
          <w:bCs w:val="0"/>
        </w:rPr>
        <w:t xml:space="preserve"> in standaardisatie</w:t>
      </w:r>
      <w:r w:rsidR="00962131" w:rsidRPr="00834016">
        <w:rPr>
          <w:b w:val="0"/>
          <w:bCs w:val="0"/>
        </w:rPr>
        <w:t xml:space="preserve"> </w:t>
      </w:r>
      <w:r w:rsidR="00C5434C" w:rsidRPr="00834016">
        <w:rPr>
          <w:b w:val="0"/>
          <w:bCs w:val="0"/>
        </w:rPr>
        <w:t>vooral</w:t>
      </w:r>
      <w:r w:rsidR="00962131" w:rsidRPr="00834016">
        <w:rPr>
          <w:b w:val="0"/>
          <w:bCs w:val="0"/>
        </w:rPr>
        <w:t xml:space="preserve"> als kosten</w:t>
      </w:r>
      <w:r w:rsidR="007161F3" w:rsidRPr="00834016">
        <w:rPr>
          <w:b w:val="0"/>
          <w:bCs w:val="0"/>
        </w:rPr>
        <w:t>post</w:t>
      </w:r>
      <w:r w:rsidR="00962131" w:rsidRPr="00834016">
        <w:rPr>
          <w:b w:val="0"/>
          <w:bCs w:val="0"/>
        </w:rPr>
        <w:t xml:space="preserve"> in plaats van </w:t>
      </w:r>
      <w:r w:rsidR="005034AC" w:rsidRPr="00834016">
        <w:rPr>
          <w:b w:val="0"/>
          <w:bCs w:val="0"/>
        </w:rPr>
        <w:t xml:space="preserve">als </w:t>
      </w:r>
      <w:r w:rsidR="00962131" w:rsidRPr="00834016">
        <w:rPr>
          <w:b w:val="0"/>
          <w:bCs w:val="0"/>
        </w:rPr>
        <w:t>investering.</w:t>
      </w:r>
      <w:r w:rsidR="002F4E04" w:rsidRPr="00834016">
        <w:rPr>
          <w:b w:val="0"/>
          <w:bCs w:val="0"/>
        </w:rPr>
        <w:t xml:space="preserve"> Veel organisaties hebben niet de kennis, tijd,</w:t>
      </w:r>
      <w:r w:rsidR="002F4E04" w:rsidRPr="00834016">
        <w:rPr>
          <w:rFonts w:ascii="Arial" w:hAnsi="Arial" w:cs="Arial"/>
          <w:b w:val="0"/>
          <w:bCs w:val="0"/>
        </w:rPr>
        <w:t> </w:t>
      </w:r>
      <w:r w:rsidR="002F4E04" w:rsidRPr="00834016">
        <w:rPr>
          <w:b w:val="0"/>
          <w:bCs w:val="0"/>
        </w:rPr>
        <w:t xml:space="preserve">middelen en capaciteit om actief deel te nemen. </w:t>
      </w:r>
      <w:r w:rsidR="002E1D89" w:rsidRPr="00834016">
        <w:rPr>
          <w:b w:val="0"/>
          <w:bCs w:val="0"/>
        </w:rPr>
        <w:t>Bij het management en de bestuurders lijkt onvoldoende bekendheid met het onderwerp de betrokkenheid te beperken</w:t>
      </w:r>
      <w:r w:rsidR="002F4E04" w:rsidRPr="00834016">
        <w:rPr>
          <w:b w:val="0"/>
          <w:bCs w:val="0"/>
        </w:rPr>
        <w:t>. Daarnaast zijn standaardisatieprocessen van lange duur en complex, wat deelname verder bemoeilijkt. Daardoor worden de opbrengsten en voordelen pas op lange termijn zichtbaar.</w:t>
      </w:r>
      <w:r w:rsidR="002F4E04" w:rsidRPr="00834016">
        <w:rPr>
          <w:rFonts w:ascii="Arial" w:hAnsi="Arial" w:cs="Arial"/>
          <w:b w:val="0"/>
          <w:bCs w:val="0"/>
        </w:rPr>
        <w:t> </w:t>
      </w:r>
      <w:r w:rsidR="002F4E04" w:rsidRPr="00834016">
        <w:rPr>
          <w:b w:val="0"/>
          <w:bCs w:val="0"/>
        </w:rPr>
        <w:t>Dit alles leidt ertoe dat standaardisatie onvoldoende prioriteit krijgt.</w:t>
      </w:r>
    </w:p>
    <w:p w14:paraId="313746EC" w14:textId="53DD81A1" w:rsidR="001B31D7" w:rsidRPr="00834016" w:rsidRDefault="00280355" w:rsidP="000E4242">
      <w:pPr>
        <w:pStyle w:val="ListParagraph"/>
        <w:numPr>
          <w:ilvl w:val="0"/>
          <w:numId w:val="41"/>
        </w:numPr>
      </w:pPr>
      <w:r w:rsidRPr="00834016">
        <w:rPr>
          <w:rStyle w:val="Stijl3Char"/>
          <w:b w:val="0"/>
          <w:bCs w:val="0"/>
        </w:rPr>
        <w:t>In de toekomst verwachten Nederlandse organisaties geen uitbreiding van hun activiteiten.</w:t>
      </w:r>
      <w:r w:rsidR="0097440C" w:rsidRPr="00834016">
        <w:rPr>
          <w:rFonts w:ascii="Arial" w:hAnsi="Arial" w:cs="Arial"/>
        </w:rPr>
        <w:t xml:space="preserve"> S</w:t>
      </w:r>
      <w:r w:rsidR="00C66B58" w:rsidRPr="00834016">
        <w:t>trategische onderwerpen</w:t>
      </w:r>
      <w:r w:rsidR="007662FE" w:rsidRPr="00834016">
        <w:t xml:space="preserve"> </w:t>
      </w:r>
      <w:r w:rsidR="0097440C" w:rsidRPr="00834016">
        <w:t>voor de to</w:t>
      </w:r>
      <w:r w:rsidR="007662FE" w:rsidRPr="00834016">
        <w:t>e</w:t>
      </w:r>
      <w:r w:rsidR="0097440C" w:rsidRPr="00834016">
        <w:t xml:space="preserve">komst </w:t>
      </w:r>
      <w:r w:rsidR="007662FE" w:rsidRPr="00834016">
        <w:t xml:space="preserve">die </w:t>
      </w:r>
      <w:r w:rsidR="0097440C" w:rsidRPr="00834016">
        <w:t xml:space="preserve">zijn </w:t>
      </w:r>
      <w:r w:rsidR="007662FE" w:rsidRPr="00834016">
        <w:t>genoemd zijn</w:t>
      </w:r>
      <w:r w:rsidR="00853643" w:rsidRPr="00834016">
        <w:t>:</w:t>
      </w:r>
      <w:r w:rsidR="00C66B58" w:rsidRPr="00834016">
        <w:t xml:space="preserve"> AI, digital </w:t>
      </w:r>
      <w:proofErr w:type="spellStart"/>
      <w:r w:rsidR="00C66B58" w:rsidRPr="00834016">
        <w:t>wallets</w:t>
      </w:r>
      <w:proofErr w:type="spellEnd"/>
      <w:r w:rsidR="00C66B58" w:rsidRPr="00834016">
        <w:t xml:space="preserve">, cyber, data interoperabiliteit en op operationele onderwerpen zoals </w:t>
      </w:r>
      <w:proofErr w:type="spellStart"/>
      <w:r w:rsidR="00C66B58" w:rsidRPr="00834016">
        <w:t>procurement</w:t>
      </w:r>
      <w:proofErr w:type="spellEnd"/>
      <w:r w:rsidR="00C66B58" w:rsidRPr="00834016">
        <w:t xml:space="preserve"> en </w:t>
      </w:r>
      <w:proofErr w:type="spellStart"/>
      <w:r w:rsidR="00C66B58" w:rsidRPr="00834016">
        <w:t>invoicing</w:t>
      </w:r>
      <w:proofErr w:type="spellEnd"/>
      <w:r w:rsidR="00C66B58" w:rsidRPr="00834016">
        <w:t>.</w:t>
      </w:r>
      <w:r w:rsidR="00C66B58" w:rsidRPr="00834016">
        <w:rPr>
          <w:rFonts w:ascii="Arial" w:hAnsi="Arial" w:cs="Arial"/>
        </w:rPr>
        <w:t>   </w:t>
      </w:r>
      <w:r w:rsidR="00C66B58" w:rsidRPr="00834016">
        <w:t xml:space="preserve"> </w:t>
      </w:r>
      <w:r w:rsidR="001B31D7" w:rsidRPr="00834016">
        <w:br w:type="page"/>
      </w:r>
    </w:p>
    <w:p w14:paraId="35CB1A9F" w14:textId="53DD4D2D" w:rsidR="00414C1B" w:rsidRPr="00414C1B" w:rsidRDefault="00EE4F03" w:rsidP="003F566B">
      <w:pPr>
        <w:pStyle w:val="Heading1"/>
        <w:numPr>
          <w:ilvl w:val="0"/>
          <w:numId w:val="42"/>
        </w:numPr>
        <w:spacing w:before="0" w:line="288" w:lineRule="auto"/>
        <w:ind w:left="357" w:hanging="357"/>
      </w:pPr>
      <w:bookmarkStart w:id="217" w:name="_Toc189313427"/>
      <w:bookmarkStart w:id="218" w:name="_Toc189313880"/>
      <w:bookmarkStart w:id="219" w:name="_Toc191561613"/>
      <w:bookmarkStart w:id="220" w:name="_Toc188349270"/>
      <w:bookmarkStart w:id="221" w:name="_Toc188354020"/>
      <w:bookmarkStart w:id="222" w:name="_Toc188354068"/>
      <w:bookmarkStart w:id="223" w:name="_Toc188372434"/>
      <w:bookmarkStart w:id="224" w:name="_Toc188372559"/>
      <w:bookmarkStart w:id="225" w:name="_Toc188456656"/>
      <w:bookmarkStart w:id="226" w:name="_Toc188708007"/>
      <w:bookmarkStart w:id="227" w:name="_Toc188863929"/>
      <w:r w:rsidRPr="00280355">
        <w:rPr>
          <w:rStyle w:val="Hyperlink"/>
          <w:u w:val="none"/>
        </w:rPr>
        <w:lastRenderedPageBreak/>
        <w:t>Onderzoeksvraag 3: Indien gewenst, wat kan de overheid doen om de Nederlandse deelname in belangrijke Europese en internationale standaardisatieprocessen te vergroten of beter af te stemmen?</w:t>
      </w:r>
      <w:bookmarkEnd w:id="217"/>
      <w:bookmarkEnd w:id="218"/>
      <w:r w:rsidRPr="00280355">
        <w:tab/>
      </w:r>
      <w:bookmarkEnd w:id="219"/>
    </w:p>
    <w:bookmarkEnd w:id="220"/>
    <w:bookmarkEnd w:id="221"/>
    <w:bookmarkEnd w:id="222"/>
    <w:bookmarkEnd w:id="223"/>
    <w:bookmarkEnd w:id="224"/>
    <w:bookmarkEnd w:id="225"/>
    <w:bookmarkEnd w:id="226"/>
    <w:bookmarkEnd w:id="227"/>
    <w:p w14:paraId="4312D5AB" w14:textId="06965909" w:rsidR="00492F30" w:rsidRDefault="00525297" w:rsidP="003F566B">
      <w:r>
        <w:t>D</w:t>
      </w:r>
      <w:r w:rsidR="005A6296">
        <w:t>e</w:t>
      </w:r>
      <w:r w:rsidR="00470AA3" w:rsidRPr="00470AA3">
        <w:t xml:space="preserve"> huidige activiteiten van</w:t>
      </w:r>
      <w:r w:rsidR="00457831">
        <w:t>ui</w:t>
      </w:r>
      <w:r w:rsidR="00470AA3" w:rsidRPr="00470AA3">
        <w:t xml:space="preserve">t het ministerie van Economische Zaken </w:t>
      </w:r>
      <w:r w:rsidR="0039796A">
        <w:t xml:space="preserve">(EZ) </w:t>
      </w:r>
      <w:r w:rsidR="00470AA3" w:rsidRPr="00470AA3">
        <w:t>en</w:t>
      </w:r>
      <w:r w:rsidR="00457831">
        <w:t xml:space="preserve"> vanuit</w:t>
      </w:r>
      <w:r w:rsidR="00470AA3" w:rsidRPr="00470AA3">
        <w:t xml:space="preserve"> NEN</w:t>
      </w:r>
      <w:r w:rsidR="00047DB6">
        <w:t xml:space="preserve"> </w:t>
      </w:r>
      <w:r w:rsidR="00600E5F">
        <w:t xml:space="preserve">zijn </w:t>
      </w:r>
      <w:r w:rsidR="00A836B6">
        <w:t xml:space="preserve">vergeleken met de ideeën en </w:t>
      </w:r>
      <w:r w:rsidR="00470AA3" w:rsidRPr="00470AA3">
        <w:t xml:space="preserve">wensen die tijdens de interviews zijn opgehaald. Veel </w:t>
      </w:r>
      <w:r w:rsidR="00FB37F2">
        <w:t>zaken</w:t>
      </w:r>
      <w:r w:rsidR="00470AA3" w:rsidRPr="00470AA3">
        <w:t xml:space="preserve"> blijken al te worden opgepakt in recente beleidsstukken. Voor de aspecten die nog niet </w:t>
      </w:r>
      <w:r w:rsidR="007D04CE">
        <w:t>zijn opgepakt</w:t>
      </w:r>
      <w:r w:rsidR="00470AA3" w:rsidRPr="00470AA3">
        <w:t xml:space="preserve">, </w:t>
      </w:r>
      <w:r w:rsidR="00FB37F2">
        <w:t>zijn</w:t>
      </w:r>
      <w:r w:rsidR="00470AA3" w:rsidRPr="00470AA3">
        <w:t xml:space="preserve"> aanbevelingen geformuleerd.</w:t>
      </w:r>
    </w:p>
    <w:p w14:paraId="1A1DF531" w14:textId="309E8729" w:rsidR="008872AE" w:rsidRDefault="00D77D9F" w:rsidP="0096471B">
      <w:pPr>
        <w:pStyle w:val="Heading2"/>
        <w:numPr>
          <w:ilvl w:val="0"/>
          <w:numId w:val="56"/>
        </w:numPr>
        <w:spacing w:before="0" w:line="288" w:lineRule="auto"/>
      </w:pPr>
      <w:bookmarkStart w:id="228" w:name="_Toc188349271"/>
      <w:bookmarkStart w:id="229" w:name="_Toc188354021"/>
      <w:bookmarkStart w:id="230" w:name="_Toc188354069"/>
      <w:bookmarkStart w:id="231" w:name="_Toc188372435"/>
      <w:bookmarkStart w:id="232" w:name="_Toc188372560"/>
      <w:bookmarkStart w:id="233" w:name="_Toc188456657"/>
      <w:bookmarkStart w:id="234" w:name="_Toc188708008"/>
      <w:bookmarkStart w:id="235" w:name="_Toc188863930"/>
      <w:bookmarkStart w:id="236" w:name="_Toc191561614"/>
      <w:r>
        <w:t>H</w:t>
      </w:r>
      <w:r w:rsidR="008872AE">
        <w:t>uidige activiteiten</w:t>
      </w:r>
      <w:bookmarkEnd w:id="228"/>
      <w:bookmarkEnd w:id="229"/>
      <w:bookmarkEnd w:id="230"/>
      <w:bookmarkEnd w:id="231"/>
      <w:bookmarkEnd w:id="232"/>
      <w:bookmarkEnd w:id="233"/>
      <w:bookmarkEnd w:id="234"/>
      <w:bookmarkEnd w:id="235"/>
      <w:bookmarkEnd w:id="236"/>
    </w:p>
    <w:p w14:paraId="7DE6028A" w14:textId="6AB935A7" w:rsidR="00231F77" w:rsidRPr="00231F77" w:rsidRDefault="00231F77" w:rsidP="00231F77">
      <w:pPr>
        <w:spacing w:after="160" w:line="278" w:lineRule="auto"/>
        <w:rPr>
          <w:szCs w:val="20"/>
        </w:rPr>
      </w:pPr>
      <w:r w:rsidRPr="00231F77">
        <w:rPr>
          <w:szCs w:val="20"/>
        </w:rPr>
        <w:t xml:space="preserve">Vanuit de </w:t>
      </w:r>
      <w:hyperlink r:id="rId20" w:history="1">
        <w:r w:rsidRPr="00231F77">
          <w:rPr>
            <w:rStyle w:val="Hyperlink"/>
            <w:szCs w:val="20"/>
          </w:rPr>
          <w:t>EU-Verordening 1025</w:t>
        </w:r>
        <w:r w:rsidR="00A1406D">
          <w:rPr>
            <w:rStyle w:val="Hyperlink"/>
            <w:szCs w:val="20"/>
          </w:rPr>
          <w:t>/</w:t>
        </w:r>
        <w:r w:rsidRPr="00231F77">
          <w:rPr>
            <w:rStyle w:val="Hyperlink"/>
            <w:szCs w:val="20"/>
          </w:rPr>
          <w:t>2012</w:t>
        </w:r>
      </w:hyperlink>
      <w:r w:rsidRPr="00231F77">
        <w:rPr>
          <w:szCs w:val="20"/>
        </w:rPr>
        <w:t xml:space="preserve"> moet iedere </w:t>
      </w:r>
      <w:proofErr w:type="gramStart"/>
      <w:r w:rsidRPr="00231F77">
        <w:rPr>
          <w:szCs w:val="20"/>
        </w:rPr>
        <w:t>EU lidstaat</w:t>
      </w:r>
      <w:proofErr w:type="gramEnd"/>
      <w:r w:rsidRPr="00231F77">
        <w:rPr>
          <w:szCs w:val="20"/>
        </w:rPr>
        <w:t xml:space="preserve"> een normalisatie-instituut aanwijzen.</w:t>
      </w:r>
      <w:r w:rsidRPr="00231F77">
        <w:t xml:space="preserve"> Het Nederlands Normalisatie Instituut (NEN) is door de Nederlandse Staat aangewezen als partij die naast het ontwikkelen van nationale </w:t>
      </w:r>
      <w:r w:rsidRPr="00231F77">
        <w:rPr>
          <w:szCs w:val="20"/>
        </w:rPr>
        <w:t>normen</w:t>
      </w:r>
      <w:r w:rsidRPr="00231F77">
        <w:t xml:space="preserve">, ook het faciliteren van de Nederlandse inbreng in Europees </w:t>
      </w:r>
      <w:r w:rsidRPr="00231F77">
        <w:rPr>
          <w:szCs w:val="20"/>
        </w:rPr>
        <w:t xml:space="preserve">(CEN en CENELEC) </w:t>
      </w:r>
      <w:r w:rsidRPr="00231F77">
        <w:t xml:space="preserve">en internationaal verband </w:t>
      </w:r>
      <w:r w:rsidRPr="00231F77">
        <w:rPr>
          <w:szCs w:val="20"/>
        </w:rPr>
        <w:t xml:space="preserve">(ISO en IEC) </w:t>
      </w:r>
      <w:r w:rsidRPr="00231F77">
        <w:t xml:space="preserve">als taak heeft. </w:t>
      </w:r>
      <w:r w:rsidRPr="00231F77">
        <w:rPr>
          <w:szCs w:val="20"/>
        </w:rPr>
        <w:t xml:space="preserve">Het ministerie van EZ is systeemverantwoordelijk voor het nationale beleid rondom normalisatie. Wettelijke taken uit EU-verordening 1025/2012 zijn beperkt tot het stelsel van Europese Normalisatie. Het ministerie geeft opvolging aan de Europese normalisatiestrategie om normen in te zetten voor economische groei, innovatie en duurzaamheid. </w:t>
      </w:r>
    </w:p>
    <w:p w14:paraId="7BFC5F6A" w14:textId="77777777" w:rsidR="00231F77" w:rsidRPr="00231F77" w:rsidRDefault="00231F77" w:rsidP="00231F77">
      <w:pPr>
        <w:spacing w:after="160" w:line="278" w:lineRule="auto"/>
      </w:pPr>
      <w:r w:rsidRPr="00231F77">
        <w:rPr>
          <w:szCs w:val="20"/>
        </w:rPr>
        <w:t xml:space="preserve">Door de aanwijzing vanuit EZ van NEN als het nationale normalisatie-instituut betekent dat Nederlandse belanghebbende partijen met NEN de toegang tot Europese en mondiale normalisatie hebben. </w:t>
      </w:r>
      <w:r w:rsidRPr="00231F77">
        <w:t xml:space="preserve">NEN is een private, onafhankelijke stichting zonder winstoogmerk en faciliteert het </w:t>
      </w:r>
      <w:r w:rsidRPr="00231F77">
        <w:rPr>
          <w:szCs w:val="20"/>
        </w:rPr>
        <w:t>normalisatieproces</w:t>
      </w:r>
      <w:r w:rsidRPr="00231F77">
        <w:t xml:space="preserve"> waarin belanghebbenden zoals bedrijven, overheden en kennisinstellingen bijdragen aan nationale, Europese en </w:t>
      </w:r>
      <w:r w:rsidRPr="00231F77">
        <w:rPr>
          <w:szCs w:val="20"/>
        </w:rPr>
        <w:t>mondiale normen.</w:t>
      </w:r>
      <w:r w:rsidRPr="00231F77">
        <w:t xml:space="preserve"> Als lid van CEN, CENELEC, ETSI, ISO, en IEC </w:t>
      </w:r>
      <w:r w:rsidRPr="00231F77">
        <w:rPr>
          <w:szCs w:val="20"/>
        </w:rPr>
        <w:t>zorgt</w:t>
      </w:r>
      <w:r w:rsidRPr="00231F77">
        <w:t xml:space="preserve"> NEN </w:t>
      </w:r>
      <w:r w:rsidRPr="00231F77">
        <w:rPr>
          <w:szCs w:val="20"/>
        </w:rPr>
        <w:t xml:space="preserve">voor </w:t>
      </w:r>
      <w:r w:rsidRPr="00231F77">
        <w:t xml:space="preserve">de </w:t>
      </w:r>
      <w:r w:rsidRPr="00231F77">
        <w:rPr>
          <w:szCs w:val="20"/>
        </w:rPr>
        <w:t>vertegenwoordiging</w:t>
      </w:r>
      <w:r w:rsidRPr="00231F77">
        <w:t xml:space="preserve"> van </w:t>
      </w:r>
      <w:r w:rsidRPr="00231F77">
        <w:rPr>
          <w:szCs w:val="20"/>
        </w:rPr>
        <w:t>het Nederlands belang.</w:t>
      </w:r>
      <w:r w:rsidRPr="00231F77">
        <w:t xml:space="preserve"> De rol van NEN als nationale </w:t>
      </w:r>
      <w:r w:rsidRPr="00231F77">
        <w:rPr>
          <w:szCs w:val="20"/>
        </w:rPr>
        <w:t>normalisatieorganisatie</w:t>
      </w:r>
      <w:r w:rsidRPr="00231F77">
        <w:t xml:space="preserve"> ten aanzien ETSI is </w:t>
      </w:r>
      <w:hyperlink r:id="rId21" w:history="1">
        <w:r w:rsidRPr="00231F77">
          <w:rPr>
            <w:rStyle w:val="Hyperlink"/>
          </w:rPr>
          <w:t>beperkt</w:t>
        </w:r>
      </w:hyperlink>
      <w:r w:rsidRPr="00231F77">
        <w:t xml:space="preserve"> tot het uitvoeren van de publieke consultatie van door ETSI ontwikkelde Europese normen (EN) in Nederland en het inbrengen van het nationale standpunt in het </w:t>
      </w:r>
      <w:proofErr w:type="gramStart"/>
      <w:r w:rsidRPr="00231F77">
        <w:t>ETSI normalisatieproces</w:t>
      </w:r>
      <w:proofErr w:type="gramEnd"/>
      <w:r w:rsidRPr="00231F77">
        <w:t xml:space="preserve">. </w:t>
      </w:r>
    </w:p>
    <w:p w14:paraId="5F88201B" w14:textId="594EA4EF" w:rsidR="00492F30" w:rsidRPr="0096471B" w:rsidRDefault="00231F77" w:rsidP="0096471B">
      <w:pPr>
        <w:spacing w:after="160" w:line="278" w:lineRule="auto"/>
        <w:rPr>
          <w:szCs w:val="20"/>
        </w:rPr>
      </w:pPr>
      <w:r w:rsidRPr="00231F77">
        <w:rPr>
          <w:szCs w:val="20"/>
        </w:rPr>
        <w:t xml:space="preserve">Andere </w:t>
      </w:r>
      <w:proofErr w:type="spellStart"/>
      <w:r w:rsidRPr="00231F77">
        <w:rPr>
          <w:szCs w:val="20"/>
        </w:rPr>
        <w:t>SDO’s</w:t>
      </w:r>
      <w:proofErr w:type="spellEnd"/>
      <w:r w:rsidRPr="00231F77">
        <w:rPr>
          <w:szCs w:val="20"/>
        </w:rPr>
        <w:t xml:space="preserve">, zoals IETF en W3C, hebben geen formele rol in het licht van de Europese Verordening 1025 en zijn daarmee geen aangewezen Europese Normalisatie instellingen. Daarmee heeft NEN geen rol in het proces van deze organisaties. Nederlandse belanghebbenden nemen rechtstreeks deel aan de standaardisatieprocessen en werkgroepen van deze </w:t>
      </w:r>
      <w:proofErr w:type="spellStart"/>
      <w:r w:rsidRPr="00231F77">
        <w:rPr>
          <w:szCs w:val="20"/>
        </w:rPr>
        <w:t>SDO’s</w:t>
      </w:r>
      <w:proofErr w:type="spellEnd"/>
      <w:r w:rsidRPr="00231F77">
        <w:rPr>
          <w:szCs w:val="20"/>
        </w:rPr>
        <w:t>.</w:t>
      </w:r>
    </w:p>
    <w:p w14:paraId="4C108CC4" w14:textId="7D465B93" w:rsidR="00F711BB" w:rsidRDefault="00F711BB" w:rsidP="0096471B">
      <w:pPr>
        <w:pStyle w:val="Heading3"/>
      </w:pPr>
      <w:r w:rsidRPr="1B12DF6E">
        <w:t>De Nationale Normalisatieagenda</w:t>
      </w:r>
    </w:p>
    <w:p w14:paraId="2057AC3A" w14:textId="1D32DA98" w:rsidR="00B14529" w:rsidRDefault="00EA6A42" w:rsidP="003F566B">
      <w:pPr>
        <w:tabs>
          <w:tab w:val="num" w:pos="720"/>
        </w:tabs>
        <w:rPr>
          <w:i/>
          <w:iCs/>
        </w:rPr>
      </w:pPr>
      <w:r w:rsidRPr="00F711BB">
        <w:t>De Nationale Normalisatieagenda</w:t>
      </w:r>
      <w:r w:rsidRPr="1B12DF6E">
        <w:t xml:space="preserve"> (versie december 2024</w:t>
      </w:r>
      <w:r w:rsidRPr="00D53EE5">
        <w:t>)</w:t>
      </w:r>
      <w:r>
        <w:t>,</w:t>
      </w:r>
      <w:r w:rsidRPr="00D53EE5">
        <w:t xml:space="preserve"> </w:t>
      </w:r>
      <w:r w:rsidRPr="1B12DF6E">
        <w:t xml:space="preserve">is een vertaalslag van de Europese normalisatiestrategie naar acties op nationaal niveau. De agenda heeft als doel om de afstemming tussen Europese beleidsprioriteiten en </w:t>
      </w:r>
      <w:r>
        <w:t>standaardisatie</w:t>
      </w:r>
      <w:r w:rsidRPr="1B12DF6E">
        <w:t xml:space="preserve"> in Nederland te verbeteren met behulp van een in 2024 opgericht </w:t>
      </w:r>
      <w:proofErr w:type="spellStart"/>
      <w:r w:rsidRPr="1B12DF6E">
        <w:t>Rijksbreed</w:t>
      </w:r>
      <w:proofErr w:type="spellEnd"/>
      <w:r w:rsidRPr="1B12DF6E">
        <w:t xml:space="preserve"> normalisatienetwerk. Dit netwerk richt zich op kennisdeling op het gebied van </w:t>
      </w:r>
      <w:r>
        <w:t>standaardisatie</w:t>
      </w:r>
      <w:r w:rsidRPr="1B12DF6E">
        <w:t xml:space="preserve">, </w:t>
      </w:r>
      <w:r w:rsidR="00ED62A6" w:rsidRPr="1B12DF6E">
        <w:t>met nadruk op de groene</w:t>
      </w:r>
      <w:r w:rsidR="001060EE" w:rsidRPr="1B12DF6E">
        <w:t>-</w:t>
      </w:r>
      <w:r w:rsidR="00ED62A6" w:rsidRPr="1B12DF6E">
        <w:t xml:space="preserve"> en digitale transitie en </w:t>
      </w:r>
      <w:r w:rsidR="00CA4DC6">
        <w:t xml:space="preserve">op </w:t>
      </w:r>
      <w:r w:rsidR="00ED62A6" w:rsidRPr="1B12DF6E">
        <w:t xml:space="preserve">het </w:t>
      </w:r>
      <w:r w:rsidR="00A57AEA" w:rsidRPr="1B12DF6E">
        <w:t xml:space="preserve">signaleren </w:t>
      </w:r>
      <w:r w:rsidR="00ED62A6" w:rsidRPr="1B12DF6E">
        <w:t>van internationale beïnvloeding die niet strookt met EU-belangen.</w:t>
      </w:r>
      <w:r w:rsidR="006629A3" w:rsidRPr="1B12DF6E">
        <w:t xml:space="preserve"> </w:t>
      </w:r>
      <w:r w:rsidR="00E51C3B" w:rsidRPr="1B12DF6E">
        <w:t xml:space="preserve">Een </w:t>
      </w:r>
      <w:r w:rsidR="00870DF9" w:rsidRPr="1B12DF6E">
        <w:t>geïnterviewde v</w:t>
      </w:r>
      <w:r w:rsidR="00E51C3B" w:rsidRPr="1B12DF6E">
        <w:t>ertelt</w:t>
      </w:r>
      <w:r w:rsidR="00315031" w:rsidRPr="1B12DF6E">
        <w:t xml:space="preserve"> hierover</w:t>
      </w:r>
      <w:r w:rsidR="00E51C3B" w:rsidRPr="1B12DF6E">
        <w:t xml:space="preserve">: </w:t>
      </w:r>
      <w:r w:rsidR="003F6C23" w:rsidRPr="00EB4FC3">
        <w:rPr>
          <w:rStyle w:val="QuoteChar"/>
        </w:rPr>
        <w:t>“…</w:t>
      </w:r>
      <w:r w:rsidR="00E46ABA" w:rsidRPr="00EB4FC3">
        <w:rPr>
          <w:rStyle w:val="QuoteChar"/>
        </w:rPr>
        <w:t xml:space="preserve"> </w:t>
      </w:r>
      <w:r w:rsidR="00BA404D" w:rsidRPr="00EB4FC3">
        <w:rPr>
          <w:rStyle w:val="QuoteChar"/>
        </w:rPr>
        <w:t>we hebben</w:t>
      </w:r>
      <w:r w:rsidR="00201C77" w:rsidRPr="00EB4FC3">
        <w:rPr>
          <w:rStyle w:val="QuoteChar"/>
        </w:rPr>
        <w:t xml:space="preserve"> </w:t>
      </w:r>
      <w:r w:rsidR="00E51C3B" w:rsidRPr="00EB4FC3">
        <w:rPr>
          <w:rStyle w:val="QuoteChar"/>
        </w:rPr>
        <w:t xml:space="preserve">een netwerk </w:t>
      </w:r>
      <w:r w:rsidR="00A57AEA" w:rsidRPr="00EB4FC3">
        <w:rPr>
          <w:rStyle w:val="QuoteChar"/>
        </w:rPr>
        <w:t xml:space="preserve">van </w:t>
      </w:r>
      <w:r w:rsidR="00E51C3B" w:rsidRPr="00EB4FC3">
        <w:rPr>
          <w:rStyle w:val="QuoteChar"/>
        </w:rPr>
        <w:t xml:space="preserve">een man of honderd binnen de Rijksoverheid </w:t>
      </w:r>
      <w:r w:rsidR="00A57AEA" w:rsidRPr="00EB4FC3">
        <w:rPr>
          <w:rStyle w:val="QuoteChar"/>
        </w:rPr>
        <w:t>in kaart gebracht</w:t>
      </w:r>
      <w:r w:rsidR="00E51C3B" w:rsidRPr="00EB4FC3">
        <w:rPr>
          <w:rStyle w:val="QuoteChar"/>
        </w:rPr>
        <w:t xml:space="preserve">. Je merkt dat </w:t>
      </w:r>
      <w:r w:rsidR="00481F78" w:rsidRPr="00EB4FC3">
        <w:rPr>
          <w:rStyle w:val="QuoteChar"/>
        </w:rPr>
        <w:t>kennis</w:t>
      </w:r>
      <w:r w:rsidR="00E51C3B" w:rsidRPr="00EB4FC3">
        <w:rPr>
          <w:rStyle w:val="QuoteChar"/>
        </w:rPr>
        <w:t xml:space="preserve"> heel erg </w:t>
      </w:r>
      <w:r w:rsidR="00644249" w:rsidRPr="00EB4FC3">
        <w:rPr>
          <w:rStyle w:val="QuoteChar"/>
        </w:rPr>
        <w:t>verdeeld</w:t>
      </w:r>
      <w:r w:rsidR="00E51C3B" w:rsidRPr="00EB4FC3">
        <w:rPr>
          <w:rStyle w:val="QuoteChar"/>
        </w:rPr>
        <w:t xml:space="preserve"> </w:t>
      </w:r>
      <w:r w:rsidR="006754AD" w:rsidRPr="00EB4FC3">
        <w:rPr>
          <w:rStyle w:val="QuoteChar"/>
        </w:rPr>
        <w:t xml:space="preserve">is </w:t>
      </w:r>
      <w:r w:rsidR="002942CB" w:rsidRPr="00EB4FC3">
        <w:rPr>
          <w:rStyle w:val="QuoteChar"/>
        </w:rPr>
        <w:t>[</w:t>
      </w:r>
      <w:r w:rsidR="00DF7A5A" w:rsidRPr="00EB4FC3">
        <w:rPr>
          <w:rStyle w:val="QuoteChar"/>
        </w:rPr>
        <w:t xml:space="preserve">en </w:t>
      </w:r>
      <w:r w:rsidR="002E5CFD" w:rsidRPr="00EB4FC3">
        <w:rPr>
          <w:rStyle w:val="QuoteChar"/>
        </w:rPr>
        <w:t>hetzelfde</w:t>
      </w:r>
      <w:r w:rsidR="00AE02BC" w:rsidRPr="00EB4FC3">
        <w:rPr>
          <w:rStyle w:val="QuoteChar"/>
        </w:rPr>
        <w:t xml:space="preserve"> geldt </w:t>
      </w:r>
      <w:r w:rsidR="002E5CFD" w:rsidRPr="00EB4FC3">
        <w:rPr>
          <w:rStyle w:val="QuoteChar"/>
        </w:rPr>
        <w:t>voor</w:t>
      </w:r>
      <w:r w:rsidR="00500C84" w:rsidRPr="00EB4FC3">
        <w:rPr>
          <w:rStyle w:val="QuoteChar"/>
        </w:rPr>
        <w:t>]</w:t>
      </w:r>
      <w:r w:rsidR="002E5CFD" w:rsidRPr="00EB4FC3">
        <w:rPr>
          <w:rStyle w:val="QuoteChar"/>
        </w:rPr>
        <w:t xml:space="preserve"> het </w:t>
      </w:r>
      <w:r w:rsidR="00E51C3B" w:rsidRPr="00EB4FC3">
        <w:rPr>
          <w:rStyle w:val="QuoteChar"/>
        </w:rPr>
        <w:t xml:space="preserve">niveau </w:t>
      </w:r>
      <w:r w:rsidR="002E5CFD" w:rsidRPr="00EB4FC3">
        <w:rPr>
          <w:rStyle w:val="QuoteChar"/>
        </w:rPr>
        <w:t xml:space="preserve">van </w:t>
      </w:r>
      <w:r w:rsidR="00E51C3B" w:rsidRPr="00EB4FC3">
        <w:rPr>
          <w:rStyle w:val="QuoteChar"/>
        </w:rPr>
        <w:t>de kennis</w:t>
      </w:r>
      <w:r w:rsidR="004A496D" w:rsidRPr="00EB4FC3">
        <w:rPr>
          <w:rStyle w:val="QuoteChar"/>
        </w:rPr>
        <w:t>.</w:t>
      </w:r>
      <w:r w:rsidR="00EB6CF6" w:rsidRPr="00EB4FC3">
        <w:rPr>
          <w:rStyle w:val="QuoteChar"/>
        </w:rPr>
        <w:t xml:space="preserve"> </w:t>
      </w:r>
      <w:r w:rsidR="004A496D" w:rsidRPr="00EB4FC3">
        <w:rPr>
          <w:rStyle w:val="QuoteChar"/>
        </w:rPr>
        <w:t>B</w:t>
      </w:r>
      <w:r w:rsidR="00EB6CF6" w:rsidRPr="00EB4FC3">
        <w:rPr>
          <w:rStyle w:val="QuoteChar"/>
        </w:rPr>
        <w:t>ovendien</w:t>
      </w:r>
      <w:r w:rsidR="00C07F5A" w:rsidRPr="00EB4FC3">
        <w:rPr>
          <w:rStyle w:val="QuoteChar"/>
        </w:rPr>
        <w:t xml:space="preserve"> </w:t>
      </w:r>
      <w:r w:rsidR="004A496D" w:rsidRPr="00EB4FC3">
        <w:rPr>
          <w:rStyle w:val="QuoteChar"/>
        </w:rPr>
        <w:t>kenne</w:t>
      </w:r>
      <w:r w:rsidR="00C07F5A" w:rsidRPr="00EB4FC3">
        <w:rPr>
          <w:rStyle w:val="QuoteChar"/>
        </w:rPr>
        <w:t>n</w:t>
      </w:r>
      <w:r w:rsidR="00E51C3B" w:rsidRPr="00EB4FC3">
        <w:rPr>
          <w:rStyle w:val="QuoteChar"/>
        </w:rPr>
        <w:t xml:space="preserve"> de mensen elkaar lang niet altijd</w:t>
      </w:r>
      <w:r w:rsidR="00E46ABA" w:rsidRPr="00EB4FC3">
        <w:rPr>
          <w:rStyle w:val="QuoteChar"/>
        </w:rPr>
        <w:t xml:space="preserve">. </w:t>
      </w:r>
      <w:r w:rsidR="001F7C2F" w:rsidRPr="00EB4FC3">
        <w:rPr>
          <w:rStyle w:val="QuoteChar"/>
        </w:rPr>
        <w:t>A</w:t>
      </w:r>
      <w:r w:rsidR="00E46ABA" w:rsidRPr="00EB4FC3">
        <w:rPr>
          <w:rStyle w:val="QuoteChar"/>
        </w:rPr>
        <w:t>ls er</w:t>
      </w:r>
      <w:r w:rsidR="001F7C2F" w:rsidRPr="00EB4FC3">
        <w:rPr>
          <w:rStyle w:val="QuoteChar"/>
        </w:rPr>
        <w:t xml:space="preserve"> dan</w:t>
      </w:r>
      <w:r w:rsidR="00E46ABA" w:rsidRPr="00EB4FC3">
        <w:rPr>
          <w:rStyle w:val="QuoteChar"/>
        </w:rPr>
        <w:t xml:space="preserve"> één iemand vertrekt</w:t>
      </w:r>
      <w:r w:rsidR="0072156C" w:rsidRPr="00EB4FC3">
        <w:rPr>
          <w:rStyle w:val="QuoteChar"/>
        </w:rPr>
        <w:t xml:space="preserve"> dan</w:t>
      </w:r>
      <w:r w:rsidR="00E46ABA" w:rsidRPr="00EB4FC3">
        <w:rPr>
          <w:rStyle w:val="QuoteChar"/>
        </w:rPr>
        <w:t xml:space="preserve"> is dat vaak </w:t>
      </w:r>
      <w:r w:rsidR="00927A44" w:rsidRPr="00EB4FC3">
        <w:rPr>
          <w:rStyle w:val="QuoteChar"/>
        </w:rPr>
        <w:t xml:space="preserve">meteen </w:t>
      </w:r>
      <w:r w:rsidR="00E46ABA" w:rsidRPr="00EB4FC3">
        <w:rPr>
          <w:rStyle w:val="QuoteChar"/>
        </w:rPr>
        <w:t>een aderlating</w:t>
      </w:r>
      <w:r w:rsidR="00E46ABA" w:rsidRPr="1B12DF6E">
        <w:rPr>
          <w:i/>
          <w:iCs/>
        </w:rPr>
        <w:t>.”</w:t>
      </w:r>
    </w:p>
    <w:p w14:paraId="0107ED55" w14:textId="42F8BD8E" w:rsidR="007A29A4" w:rsidRDefault="006629A3" w:rsidP="003F566B">
      <w:pPr>
        <w:tabs>
          <w:tab w:val="num" w:pos="720"/>
        </w:tabs>
      </w:pPr>
      <w:r w:rsidRPr="1B12DF6E">
        <w:t xml:space="preserve">Nederland </w:t>
      </w:r>
      <w:r w:rsidR="00087533" w:rsidRPr="1B12DF6E">
        <w:t xml:space="preserve">geeft invulling aan </w:t>
      </w:r>
      <w:r w:rsidRPr="1B12DF6E">
        <w:t>de Europese normalisatiestrategie door middel van drie speerpunten: prioriteren, verbinden en opleiden.</w:t>
      </w:r>
      <w:r>
        <w:br/>
      </w:r>
      <w:r w:rsidR="00CE7F03" w:rsidRPr="1B12DF6E">
        <w:lastRenderedPageBreak/>
        <w:t xml:space="preserve">‘Prioriteren’ richt zich op: het aanwijzen van specifieke </w:t>
      </w:r>
      <w:r w:rsidR="00CE7F03">
        <w:t>standaardisatie</w:t>
      </w:r>
      <w:r w:rsidR="00CE7F03" w:rsidRPr="1B12DF6E">
        <w:t xml:space="preserve">activiteiten ter ondersteuning van beleidsprioriteiten en proactieve sturing op het gebied van </w:t>
      </w:r>
      <w:r w:rsidR="00CE7F03">
        <w:t>standaardisatie</w:t>
      </w:r>
      <w:r w:rsidR="00CE7F03" w:rsidRPr="1B12DF6E">
        <w:t>, in overleg met stakeholders in zowel het private- als het publieke domein.</w:t>
      </w:r>
      <w:r w:rsidR="00CE7F03">
        <w:br/>
      </w:r>
      <w:r w:rsidR="00CE7F03" w:rsidRPr="1B12DF6E">
        <w:t>‘Verbinden’ richt zich op: de verdere uitbouw van een Rijks norm</w:t>
      </w:r>
      <w:r w:rsidR="00CE7F03">
        <w:t>a</w:t>
      </w:r>
      <w:r w:rsidR="00CE7F03" w:rsidRPr="1B12DF6E">
        <w:t>lisatienetwerk om kennis te delen, kansen te benutten en beproefde werkwijzen (best-</w:t>
      </w:r>
      <w:proofErr w:type="spellStart"/>
      <w:r w:rsidR="00CE7F03" w:rsidRPr="1B12DF6E">
        <w:t>practices</w:t>
      </w:r>
      <w:proofErr w:type="spellEnd"/>
      <w:r w:rsidR="00CE7F03" w:rsidRPr="1B12DF6E">
        <w:t xml:space="preserve">) uit te wisselen op het gebied van </w:t>
      </w:r>
      <w:r w:rsidR="00CE7F03">
        <w:t>standaardisatie</w:t>
      </w:r>
      <w:r w:rsidR="00CE7F03" w:rsidRPr="1B12DF6E">
        <w:t xml:space="preserve">. </w:t>
      </w:r>
      <w:r w:rsidR="00CE7F03">
        <w:br/>
      </w:r>
      <w:r w:rsidR="00CE7F03" w:rsidRPr="1B12DF6E">
        <w:t xml:space="preserve">‘Opleiden’ is gericht op het vergroten van het aantal Nederlandse experts met kennis van </w:t>
      </w:r>
      <w:r w:rsidR="00CE7F03">
        <w:t>standaardisatie</w:t>
      </w:r>
      <w:r w:rsidR="00CE7F03" w:rsidRPr="1B12DF6E">
        <w:t xml:space="preserve">processen en </w:t>
      </w:r>
      <w:proofErr w:type="spellStart"/>
      <w:r w:rsidR="00CE7F03">
        <w:t>standaardisatie</w:t>
      </w:r>
      <w:r w:rsidR="00CE7F03" w:rsidRPr="1B12DF6E">
        <w:t>en</w:t>
      </w:r>
      <w:proofErr w:type="spellEnd"/>
      <w:r w:rsidR="00CE7F03" w:rsidRPr="1B12DF6E">
        <w:t xml:space="preserve"> door middel van opleidingen en certificaten.</w:t>
      </w:r>
    </w:p>
    <w:p w14:paraId="0CC8D9DC" w14:textId="50E2712E" w:rsidR="00492F30" w:rsidRDefault="00024972" w:rsidP="003F566B">
      <w:r w:rsidRPr="1B12DF6E">
        <w:t>De</w:t>
      </w:r>
      <w:r w:rsidR="00BB3F61" w:rsidRPr="1B12DF6E">
        <w:t>ze</w:t>
      </w:r>
      <w:r w:rsidRPr="1B12DF6E">
        <w:t xml:space="preserve"> </w:t>
      </w:r>
      <w:r w:rsidR="00053AF5">
        <w:t>n</w:t>
      </w:r>
      <w:r w:rsidR="00053AF5" w:rsidRPr="00F711BB">
        <w:t>ormalisatieagenda</w:t>
      </w:r>
      <w:r w:rsidR="00053AF5" w:rsidRPr="1B12DF6E">
        <w:t xml:space="preserve"> </w:t>
      </w:r>
      <w:r w:rsidR="00BB3F61" w:rsidRPr="1B12DF6E">
        <w:t>slui</w:t>
      </w:r>
      <w:r w:rsidR="00402415" w:rsidRPr="1B12DF6E">
        <w:t>t aan op</w:t>
      </w:r>
      <w:r w:rsidR="000E4DEE" w:rsidRPr="1B12DF6E">
        <w:t xml:space="preserve"> de standaardisatiestrategie</w:t>
      </w:r>
      <w:r w:rsidR="002278FA" w:rsidRPr="1B12DF6E">
        <w:t xml:space="preserve"> van de </w:t>
      </w:r>
      <w:r w:rsidR="0091290D" w:rsidRPr="1B12DF6E">
        <w:t>EC</w:t>
      </w:r>
      <w:r w:rsidR="005C7291" w:rsidRPr="1B12DF6E">
        <w:t xml:space="preserve"> </w:t>
      </w:r>
      <w:r w:rsidR="002278FA" w:rsidRPr="1B12DF6E">
        <w:t>e</w:t>
      </w:r>
      <w:r w:rsidR="00171A30" w:rsidRPr="1B12DF6E">
        <w:t xml:space="preserve">n het </w:t>
      </w:r>
      <w:r w:rsidR="00774980" w:rsidRPr="1B12DF6E">
        <w:t>High-Level Forum</w:t>
      </w:r>
      <w:r w:rsidR="00703A26" w:rsidRPr="1B12DF6E">
        <w:t xml:space="preserve"> on European </w:t>
      </w:r>
      <w:proofErr w:type="spellStart"/>
      <w:r w:rsidR="00703A26" w:rsidRPr="1B12DF6E">
        <w:t>Standardisation</w:t>
      </w:r>
      <w:proofErr w:type="spellEnd"/>
      <w:r w:rsidR="00A45C23" w:rsidRPr="1B12DF6E">
        <w:t>.</w:t>
      </w:r>
      <w:r w:rsidR="005C7291" w:rsidRPr="1B12DF6E">
        <w:t xml:space="preserve"> </w:t>
      </w:r>
      <w:r w:rsidR="00A45C23" w:rsidRPr="1B12DF6E">
        <w:t>Dit is</w:t>
      </w:r>
      <w:r w:rsidR="0077402D" w:rsidRPr="1B12DF6E">
        <w:t xml:space="preserve"> door de </w:t>
      </w:r>
      <w:r w:rsidR="004069E9" w:rsidRPr="1B12DF6E">
        <w:t>EC</w:t>
      </w:r>
      <w:r w:rsidR="0077402D" w:rsidRPr="1B12DF6E">
        <w:t xml:space="preserve"> opgezet om belanghebbenden uit verschillende sectoren samen te brengen</w:t>
      </w:r>
      <w:r w:rsidR="00285C0F" w:rsidRPr="1B12DF6E">
        <w:t xml:space="preserve"> en</w:t>
      </w:r>
      <w:r w:rsidR="0077402D" w:rsidRPr="1B12DF6E">
        <w:t xml:space="preserve"> om strategisch advies te </w:t>
      </w:r>
      <w:r w:rsidR="00773A3D" w:rsidRPr="1B12DF6E">
        <w:t xml:space="preserve">kunnen </w:t>
      </w:r>
      <w:r w:rsidR="0077402D" w:rsidRPr="1B12DF6E">
        <w:t xml:space="preserve">geven over standaardisatiebeleid binnen de EU. Het </w:t>
      </w:r>
      <w:r w:rsidR="004069E9" w:rsidRPr="1B12DF6E">
        <w:t xml:space="preserve">High-Level Forum </w:t>
      </w:r>
      <w:r w:rsidR="0077402D" w:rsidRPr="1B12DF6E">
        <w:t>speelt een belangrijke rol bij het ondersteunen van de doelstellingen van de EU op het gebied van technologische autonomie, digitale transformatie, groene transitie en wereldwijde concurrentiepositie.</w:t>
      </w:r>
    </w:p>
    <w:p w14:paraId="51AC610D" w14:textId="40EE5E2A" w:rsidR="002A5911" w:rsidRDefault="00994FA2" w:rsidP="0096471B">
      <w:pPr>
        <w:pStyle w:val="Heading2"/>
        <w:numPr>
          <w:ilvl w:val="0"/>
          <w:numId w:val="56"/>
        </w:numPr>
        <w:spacing w:before="0" w:line="288" w:lineRule="auto"/>
      </w:pPr>
      <w:bookmarkStart w:id="237" w:name="_Toc188372436"/>
      <w:bookmarkStart w:id="238" w:name="_Toc188372561"/>
      <w:bookmarkStart w:id="239" w:name="_Toc188456658"/>
      <w:bookmarkStart w:id="240" w:name="_Toc188708009"/>
      <w:bookmarkStart w:id="241" w:name="_Toc188863931"/>
      <w:bookmarkStart w:id="242" w:name="_Toc191561615"/>
      <w:r>
        <w:t>Informatie opgehaald uit de interviews</w:t>
      </w:r>
      <w:bookmarkEnd w:id="237"/>
      <w:bookmarkEnd w:id="238"/>
      <w:bookmarkEnd w:id="239"/>
      <w:bookmarkEnd w:id="240"/>
      <w:bookmarkEnd w:id="241"/>
      <w:bookmarkEnd w:id="242"/>
    </w:p>
    <w:p w14:paraId="2BFC73EC" w14:textId="1A1CD36C" w:rsidR="000E0222" w:rsidRPr="000E0222" w:rsidRDefault="000E0222" w:rsidP="003F566B">
      <w:r>
        <w:t xml:space="preserve">In de </w:t>
      </w:r>
      <w:r w:rsidR="007F046B">
        <w:t>interviews</w:t>
      </w:r>
      <w:r>
        <w:t xml:space="preserve"> is </w:t>
      </w:r>
      <w:r w:rsidR="00A45C23">
        <w:t xml:space="preserve">gevraagd </w:t>
      </w:r>
      <w:r w:rsidR="00141496">
        <w:t xml:space="preserve">naar de </w:t>
      </w:r>
      <w:r w:rsidR="007F046B">
        <w:t>ervaringen</w:t>
      </w:r>
      <w:r w:rsidR="00141496">
        <w:t xml:space="preserve"> en beelden </w:t>
      </w:r>
      <w:r w:rsidR="008A7D9B">
        <w:t>van</w:t>
      </w:r>
      <w:r w:rsidR="00141496">
        <w:t xml:space="preserve"> de </w:t>
      </w:r>
      <w:r w:rsidR="007F046B" w:rsidRPr="004C3218">
        <w:t>geïnterviewden</w:t>
      </w:r>
      <w:r w:rsidR="004C3218" w:rsidRPr="004C3218">
        <w:t xml:space="preserve"> </w:t>
      </w:r>
      <w:r w:rsidR="00101ADD" w:rsidRPr="00101ADD">
        <w:t xml:space="preserve">over de </w:t>
      </w:r>
      <w:r w:rsidR="00904C2E">
        <w:t xml:space="preserve">wenselijke </w:t>
      </w:r>
      <w:r w:rsidR="00101ADD" w:rsidRPr="005828B3">
        <w:t>strategische</w:t>
      </w:r>
      <w:r w:rsidR="0087421D" w:rsidRPr="0087421D">
        <w:t xml:space="preserve"> aanpak</w:t>
      </w:r>
      <w:r w:rsidR="00ED2FF3" w:rsidRPr="00ED2FF3">
        <w:t xml:space="preserve"> van de </w:t>
      </w:r>
      <w:r w:rsidR="007F046B">
        <w:t>Rijks</w:t>
      </w:r>
      <w:r w:rsidR="00ED2FF3" w:rsidRPr="00ED2FF3">
        <w:t>overheid</w:t>
      </w:r>
      <w:r w:rsidR="008159F2">
        <w:t xml:space="preserve"> </w:t>
      </w:r>
      <w:r w:rsidR="00FA6D34" w:rsidRPr="00FA6D34">
        <w:t>en wat ervoor nodig is om de doelen</w:t>
      </w:r>
      <w:r w:rsidR="00BF042D" w:rsidRPr="00BF042D">
        <w:t xml:space="preserve"> op een</w:t>
      </w:r>
      <w:r w:rsidR="002F1211" w:rsidRPr="002F1211">
        <w:t xml:space="preserve"> </w:t>
      </w:r>
      <w:r w:rsidR="00A90958">
        <w:t>effectieve en efficiënte</w:t>
      </w:r>
      <w:r w:rsidR="002F1211" w:rsidRPr="002F1211">
        <w:t xml:space="preserve"> manier</w:t>
      </w:r>
      <w:r w:rsidR="007F046B" w:rsidRPr="007F046B">
        <w:t xml:space="preserve"> te behalen</w:t>
      </w:r>
      <w:r w:rsidR="007F046B">
        <w:t>.</w:t>
      </w:r>
    </w:p>
    <w:p w14:paraId="2FDF4F95" w14:textId="14BD562D" w:rsidR="00675F5D" w:rsidRDefault="003B19D0" w:rsidP="0096471B">
      <w:pPr>
        <w:pStyle w:val="Heading3"/>
      </w:pPr>
      <w:bookmarkStart w:id="243" w:name="_Toc188372437"/>
      <w:bookmarkStart w:id="244" w:name="_Toc188372562"/>
      <w:bookmarkStart w:id="245" w:name="_Toc188456659"/>
      <w:bookmarkStart w:id="246" w:name="_Toc188708010"/>
      <w:bookmarkStart w:id="247" w:name="_Toc188863932"/>
      <w:bookmarkStart w:id="248" w:name="_Toc189313428"/>
      <w:bookmarkStart w:id="249" w:name="_Toc189313881"/>
      <w:r w:rsidRPr="00896B3B">
        <w:t>Wenselijke</w:t>
      </w:r>
      <w:bookmarkEnd w:id="243"/>
      <w:bookmarkEnd w:id="244"/>
      <w:bookmarkEnd w:id="245"/>
      <w:bookmarkEnd w:id="246"/>
      <w:bookmarkEnd w:id="247"/>
      <w:r w:rsidR="003360F2" w:rsidRPr="00896B3B">
        <w:t xml:space="preserve"> </w:t>
      </w:r>
      <w:r w:rsidR="00F159B5" w:rsidRPr="00896B3B">
        <w:t xml:space="preserve">strategische </w:t>
      </w:r>
      <w:r w:rsidR="00A83949" w:rsidRPr="00896B3B">
        <w:t>aanpak</w:t>
      </w:r>
      <w:r w:rsidR="00D94D11" w:rsidRPr="00896B3B">
        <w:t xml:space="preserve"> van </w:t>
      </w:r>
      <w:r w:rsidR="00D94D11" w:rsidRPr="00ED2FF3">
        <w:t xml:space="preserve">de </w:t>
      </w:r>
      <w:r w:rsidR="00D94D11">
        <w:t>Rijks</w:t>
      </w:r>
      <w:r w:rsidR="00D94D11" w:rsidRPr="00ED2FF3">
        <w:t>overheid</w:t>
      </w:r>
      <w:bookmarkEnd w:id="248"/>
      <w:bookmarkEnd w:id="249"/>
    </w:p>
    <w:p w14:paraId="1D62C68B" w14:textId="267CCF8B" w:rsidR="00784DAB" w:rsidRDefault="00EE4F1D" w:rsidP="003F566B">
      <w:r w:rsidRPr="00EE4F1D">
        <w:t xml:space="preserve">De geïnterviewden vanuit zowel het mkb als vanuit grote bedrijven </w:t>
      </w:r>
      <w:r w:rsidR="00E87AF9" w:rsidRPr="00E87AF9">
        <w:t xml:space="preserve">stellen dat de effectiviteit van het Nederlandse overheidsbeleid zal verbeteren door een </w:t>
      </w:r>
      <w:r w:rsidR="00E87AF9" w:rsidRPr="00E87AF9">
        <w:rPr>
          <w:b/>
          <w:bCs/>
        </w:rPr>
        <w:t xml:space="preserve">duidelijke koers </w:t>
      </w:r>
      <w:r w:rsidR="00E87AF9" w:rsidRPr="00363B73">
        <w:t>en</w:t>
      </w:r>
      <w:r w:rsidR="00E87AF9" w:rsidRPr="00E87AF9">
        <w:rPr>
          <w:b/>
          <w:bCs/>
        </w:rPr>
        <w:t xml:space="preserve"> structurele vertegenwoordiging </w:t>
      </w:r>
      <w:r w:rsidR="00E87AF9" w:rsidRPr="00363B73">
        <w:t>vanuit zowel de</w:t>
      </w:r>
      <w:r w:rsidR="00E87AF9" w:rsidRPr="00E87AF9">
        <w:rPr>
          <w:b/>
          <w:bCs/>
        </w:rPr>
        <w:t xml:space="preserve"> overheid als het bedrijfsleven</w:t>
      </w:r>
      <w:r w:rsidR="00E87AF9" w:rsidRPr="00E87AF9">
        <w:t xml:space="preserve"> in de diverse Europese (CEN, CENELEC, ETSI) en internationale </w:t>
      </w:r>
      <w:proofErr w:type="spellStart"/>
      <w:r w:rsidR="00E87AF9" w:rsidRPr="00E87AF9">
        <w:t>SDO’s</w:t>
      </w:r>
      <w:proofErr w:type="spellEnd"/>
      <w:r w:rsidR="00E87AF9" w:rsidRPr="00E87AF9">
        <w:t xml:space="preserve"> (ISO, IEC, ITU)</w:t>
      </w:r>
      <w:r w:rsidR="00525357">
        <w:t xml:space="preserve">. </w:t>
      </w:r>
      <w:r w:rsidR="00392676" w:rsidRPr="1B12DF6E">
        <w:t>Zo dient d</w:t>
      </w:r>
      <w:r w:rsidR="000E50E3" w:rsidRPr="1B12DF6E">
        <w:t xml:space="preserve">e overheid ervoor te zorgen dat </w:t>
      </w:r>
      <w:r w:rsidR="00AB3CD4" w:rsidRPr="1B12DF6E">
        <w:t xml:space="preserve">Europese en internationale </w:t>
      </w:r>
      <w:r w:rsidR="000E50E3" w:rsidRPr="1B12DF6E">
        <w:t>standaarden aansluiten bij nationale belangen en behoeften</w:t>
      </w:r>
      <w:r w:rsidR="00B623E0" w:rsidRPr="1B12DF6E">
        <w:t>.</w:t>
      </w:r>
      <w:r w:rsidR="002A1DD5">
        <w:t xml:space="preserve"> </w:t>
      </w:r>
      <w:r w:rsidR="000E50E3" w:rsidRPr="1B12DF6E">
        <w:t xml:space="preserve">Het is belangrijk dat Nederlandse standaarden (zoals Common </w:t>
      </w:r>
      <w:proofErr w:type="spellStart"/>
      <w:r w:rsidR="000E50E3" w:rsidRPr="1B12DF6E">
        <w:t>Ground</w:t>
      </w:r>
      <w:proofErr w:type="spellEnd"/>
      <w:r w:rsidR="000E50E3" w:rsidRPr="1B12DF6E">
        <w:t xml:space="preserve">, </w:t>
      </w:r>
      <w:proofErr w:type="spellStart"/>
      <w:r w:rsidR="000E50E3" w:rsidRPr="1B12DF6E">
        <w:t>StUF</w:t>
      </w:r>
      <w:proofErr w:type="spellEnd"/>
      <w:r w:rsidR="000E50E3" w:rsidRPr="1B12DF6E">
        <w:t>) in lijn zijn met Europese en internationale standaarden om samenwerking en concurrentievermogen te bevorderen.</w:t>
      </w:r>
      <w:r w:rsidR="00EB6D00" w:rsidRPr="1B12DF6E">
        <w:t xml:space="preserve"> Alleen wanneer er specifieke nationale behoeften of voordelen zijn, is het ontwikkelen van Nederlandse standaarden </w:t>
      </w:r>
      <w:r w:rsidR="00E31EFC" w:rsidRPr="1B12DF6E">
        <w:t xml:space="preserve">nog te rechtvaardigen, conform </w:t>
      </w:r>
      <w:hyperlink r:id="rId22" w:history="1">
        <w:r w:rsidR="00E31EFC" w:rsidRPr="1B12DF6E">
          <w:rPr>
            <w:rStyle w:val="Hyperlink"/>
          </w:rPr>
          <w:t>EU</w:t>
        </w:r>
        <w:r w:rsidR="0094086E">
          <w:rPr>
            <w:rStyle w:val="Hyperlink"/>
          </w:rPr>
          <w:t>-</w:t>
        </w:r>
        <w:r w:rsidR="00E31EFC" w:rsidRPr="1B12DF6E">
          <w:rPr>
            <w:rStyle w:val="Hyperlink"/>
          </w:rPr>
          <w:t>verordening</w:t>
        </w:r>
        <w:r w:rsidR="00FC03AF" w:rsidRPr="1B12DF6E">
          <w:rPr>
            <w:rStyle w:val="Hyperlink"/>
          </w:rPr>
          <w:t xml:space="preserve"> 1025/2012</w:t>
        </w:r>
      </w:hyperlink>
      <w:r w:rsidR="00EB6D00" w:rsidRPr="1B12DF6E">
        <w:t>.</w:t>
      </w:r>
      <w:r w:rsidR="00C65C06" w:rsidRPr="1B12DF6E">
        <w:t xml:space="preserve"> </w:t>
      </w:r>
      <w:r w:rsidR="00862B07">
        <w:br/>
      </w:r>
      <w:r w:rsidR="005A15DD" w:rsidRPr="1B12DF6E">
        <w:t>B</w:t>
      </w:r>
      <w:r w:rsidR="009C1245" w:rsidRPr="1B12DF6E">
        <w:t xml:space="preserve">eleid over standaardisatie </w:t>
      </w:r>
      <w:r w:rsidR="005A15DD" w:rsidRPr="1B12DF6E">
        <w:t xml:space="preserve">vereist </w:t>
      </w:r>
      <w:r w:rsidR="009C1245" w:rsidRPr="1B12DF6E">
        <w:t>een balans tussen innovatie en standaardisatie</w:t>
      </w:r>
      <w:r w:rsidR="0089774A" w:rsidRPr="1B12DF6E">
        <w:t>,</w:t>
      </w:r>
      <w:r w:rsidR="009C1245" w:rsidRPr="1B12DF6E">
        <w:t xml:space="preserve"> en samenwerking met belanghebbenden. Het vergt een flexibele benadering om technologische vooruitgang te ondersteunen, waarbij standaardisatie de innovatie ondersteunt (in plaats van belemmert). Daarbij zijn duidelijke kaders en voorspelbaarheid nodig om scope en focus te bieden. </w:t>
      </w:r>
      <w:r w:rsidR="0004528E" w:rsidRPr="1B12DF6E">
        <w:t xml:space="preserve">Denk hierbij aan </w:t>
      </w:r>
      <w:r w:rsidR="009F573C" w:rsidRPr="1B12DF6E">
        <w:t xml:space="preserve">bijvoorbeeld </w:t>
      </w:r>
      <w:r w:rsidR="0004528E" w:rsidRPr="1B12DF6E">
        <w:t xml:space="preserve">AI-standaarden zoals ISO/IEC 42001, die transparantie, eerlijke besluitvorming en uitlegbaarheid bevorderen, </w:t>
      </w:r>
      <w:r w:rsidR="009F573C" w:rsidRPr="1B12DF6E">
        <w:t xml:space="preserve">waarbij </w:t>
      </w:r>
      <w:r w:rsidR="0004528E" w:rsidRPr="1B12DF6E">
        <w:t>bedrijven binnen dergelijke kaders kunnen innoveren.</w:t>
      </w:r>
      <w:r w:rsidR="003A7661" w:rsidRPr="1B12DF6E">
        <w:t xml:space="preserve"> </w:t>
      </w:r>
      <w:r w:rsidR="00AC5F98">
        <w:t>Overigens is d</w:t>
      </w:r>
      <w:r w:rsidR="003A7661" w:rsidRPr="1B12DF6E">
        <w:t xml:space="preserve">e Nederlandse overheid </w:t>
      </w:r>
      <w:r w:rsidR="00784DAB" w:rsidRPr="1B12DF6E">
        <w:t xml:space="preserve">nauw betrokken </w:t>
      </w:r>
      <w:r w:rsidR="003A7661" w:rsidRPr="1B12DF6E">
        <w:t>bij de ontwikkeling van AI</w:t>
      </w:r>
      <w:r w:rsidR="001B5AE8">
        <w:t>-</w:t>
      </w:r>
      <w:r w:rsidR="003A7661" w:rsidRPr="1B12DF6E">
        <w:t>standaarden die gerelateerd zijn aan de AI-act</w:t>
      </w:r>
      <w:r w:rsidR="007403E1" w:rsidRPr="1B12DF6E">
        <w:t>.</w:t>
      </w:r>
    </w:p>
    <w:p w14:paraId="67006BCC" w14:textId="317610CE" w:rsidR="001C33E5" w:rsidRPr="00AD6D92" w:rsidRDefault="00C405F5" w:rsidP="003F566B">
      <w:r>
        <w:t xml:space="preserve">Op strategisch niveau </w:t>
      </w:r>
      <w:r w:rsidR="00EA78EC">
        <w:t>geeft</w:t>
      </w:r>
      <w:r w:rsidR="000E50E3" w:rsidRPr="00747CC0">
        <w:t xml:space="preserve"> </w:t>
      </w:r>
      <w:r w:rsidR="00B441D4">
        <w:t xml:space="preserve">het bedrijfsleven </w:t>
      </w:r>
      <w:r w:rsidR="00EA78EC">
        <w:t xml:space="preserve">aan </w:t>
      </w:r>
      <w:r w:rsidR="00BA2404">
        <w:t xml:space="preserve">vooral </w:t>
      </w:r>
      <w:r w:rsidR="00EA78EC">
        <w:t>baat te hebben bij</w:t>
      </w:r>
      <w:r w:rsidR="00EB05A3">
        <w:t xml:space="preserve"> </w:t>
      </w:r>
      <w:r w:rsidR="000E50E3" w:rsidRPr="00747CC0">
        <w:t>een duidelijke visie</w:t>
      </w:r>
      <w:r w:rsidR="004F2BB1">
        <w:t xml:space="preserve"> </w:t>
      </w:r>
      <w:r w:rsidR="000E50E3">
        <w:t xml:space="preserve">vanuit de overheid </w:t>
      </w:r>
      <w:r w:rsidR="00123A49" w:rsidRPr="00DC5667">
        <w:t>voor</w:t>
      </w:r>
      <w:r w:rsidR="000E50E3" w:rsidRPr="00DC5667">
        <w:t xml:space="preserve"> </w:t>
      </w:r>
      <w:r w:rsidR="004F2BB1" w:rsidRPr="00DC5667">
        <w:t xml:space="preserve">de </w:t>
      </w:r>
      <w:r w:rsidR="000E50E3" w:rsidRPr="00DC5667">
        <w:t>betrokken partijen bij hun standaardisatie-activiteiten</w:t>
      </w:r>
      <w:r w:rsidR="00DA0EC2" w:rsidRPr="00DC5667">
        <w:t>.</w:t>
      </w:r>
      <w:r w:rsidR="00F51458" w:rsidRPr="004E7A7F">
        <w:t xml:space="preserve"> </w:t>
      </w:r>
      <w:r w:rsidR="008066E4">
        <w:t>E</w:t>
      </w:r>
      <w:r w:rsidR="00EA78EC">
        <w:t>r is behoefte aan e</w:t>
      </w:r>
      <w:r w:rsidR="00D374D1">
        <w:t>en</w:t>
      </w:r>
      <w:r w:rsidR="000A4F84">
        <w:t xml:space="preserve"> </w:t>
      </w:r>
      <w:r w:rsidR="004E071F">
        <w:t>helder</w:t>
      </w:r>
      <w:r w:rsidR="000A4F84">
        <w:t>e ko</w:t>
      </w:r>
      <w:r w:rsidR="00904C99">
        <w:t xml:space="preserve">ers </w:t>
      </w:r>
      <w:r w:rsidR="004E7A7F">
        <w:t>voor</w:t>
      </w:r>
      <w:r w:rsidR="00FD3053">
        <w:t xml:space="preserve"> </w:t>
      </w:r>
      <w:r w:rsidR="00FD3053" w:rsidRPr="00FD3053">
        <w:t>standaard</w:t>
      </w:r>
      <w:r w:rsidR="00D374D1">
        <w:t xml:space="preserve">isatieonderwerpen </w:t>
      </w:r>
      <w:r w:rsidR="003A7AF8">
        <w:t xml:space="preserve">in </w:t>
      </w:r>
      <w:r w:rsidR="003A7AF8" w:rsidRPr="003A7AF8">
        <w:t>sectoren en technologieën</w:t>
      </w:r>
      <w:r w:rsidR="00822047">
        <w:t xml:space="preserve"> </w:t>
      </w:r>
      <w:r w:rsidR="003C5463">
        <w:t>aan de hand waarvan</w:t>
      </w:r>
      <w:r w:rsidR="00822047">
        <w:t xml:space="preserve"> organisaties kunnen acteren</w:t>
      </w:r>
      <w:r w:rsidR="003A7AF8">
        <w:t xml:space="preserve">, </w:t>
      </w:r>
      <w:r w:rsidR="002364B5">
        <w:t>en waarmee</w:t>
      </w:r>
      <w:r w:rsidR="0081575D">
        <w:t xml:space="preserve"> innovatie</w:t>
      </w:r>
      <w:r w:rsidR="00FD3053" w:rsidRPr="00FD3053">
        <w:t xml:space="preserve"> en economische groei</w:t>
      </w:r>
      <w:r w:rsidR="00D374D1">
        <w:t xml:space="preserve"> </w:t>
      </w:r>
      <w:r w:rsidR="002364B5">
        <w:t>ge</w:t>
      </w:r>
      <w:r w:rsidR="00D374D1">
        <w:t>stimule</w:t>
      </w:r>
      <w:r w:rsidR="002364B5">
        <w:t>e</w:t>
      </w:r>
      <w:r w:rsidR="00D374D1">
        <w:t>r</w:t>
      </w:r>
      <w:r w:rsidR="002364B5">
        <w:t>d kan worde</w:t>
      </w:r>
      <w:r w:rsidR="00D374D1">
        <w:t>n.</w:t>
      </w:r>
      <w:r w:rsidR="003B039B">
        <w:t xml:space="preserve"> </w:t>
      </w:r>
    </w:p>
    <w:p w14:paraId="3BE7CDB2" w14:textId="77777777" w:rsidR="003E3050" w:rsidRDefault="003E3050" w:rsidP="003F566B">
      <w:pPr>
        <w:pStyle w:val="Stijl2"/>
      </w:pPr>
      <w:bookmarkStart w:id="250" w:name="_Toc188372438"/>
      <w:bookmarkStart w:id="251" w:name="_Toc188372563"/>
      <w:bookmarkStart w:id="252" w:name="_Toc188456660"/>
      <w:bookmarkStart w:id="253" w:name="_Toc188708011"/>
      <w:bookmarkStart w:id="254" w:name="_Toc188863933"/>
      <w:bookmarkStart w:id="255" w:name="_Toc189313429"/>
      <w:bookmarkStart w:id="256" w:name="_Toc189313882"/>
    </w:p>
    <w:p w14:paraId="7232E058" w14:textId="703BA9A3" w:rsidR="009F42BD" w:rsidRDefault="00046F19" w:rsidP="0096471B">
      <w:pPr>
        <w:pStyle w:val="Heading3"/>
      </w:pPr>
      <w:r w:rsidRPr="00896B3B">
        <w:lastRenderedPageBreak/>
        <w:t>Wenselijk</w:t>
      </w:r>
      <w:r w:rsidR="00064FE8" w:rsidRPr="00896B3B">
        <w:t>e</w:t>
      </w:r>
      <w:r w:rsidR="001A3ECC" w:rsidRPr="00896B3B">
        <w:t xml:space="preserve"> </w:t>
      </w:r>
      <w:r w:rsidR="001A3ECC">
        <w:t>c</w:t>
      </w:r>
      <w:r w:rsidR="00A71A82" w:rsidRPr="00A71A82">
        <w:t>oördin</w:t>
      </w:r>
      <w:r w:rsidR="006A3A89">
        <w:t>atie</w:t>
      </w:r>
      <w:r w:rsidR="00A71A82">
        <w:t xml:space="preserve"> en </w:t>
      </w:r>
      <w:bookmarkEnd w:id="250"/>
      <w:bookmarkEnd w:id="251"/>
      <w:r w:rsidR="00337B7E">
        <w:t>ondersteuning</w:t>
      </w:r>
      <w:bookmarkEnd w:id="252"/>
      <w:bookmarkEnd w:id="253"/>
      <w:bookmarkEnd w:id="254"/>
      <w:r w:rsidR="00431F88">
        <w:t xml:space="preserve"> </w:t>
      </w:r>
      <w:r w:rsidR="00431F88" w:rsidRPr="00ED2FF3">
        <w:t xml:space="preserve">van de </w:t>
      </w:r>
      <w:r w:rsidR="00431F88">
        <w:t>Rijks</w:t>
      </w:r>
      <w:r w:rsidR="00431F88" w:rsidRPr="00ED2FF3">
        <w:t>overheid</w:t>
      </w:r>
      <w:bookmarkEnd w:id="255"/>
      <w:bookmarkEnd w:id="256"/>
    </w:p>
    <w:p w14:paraId="6500C656" w14:textId="394963E9" w:rsidR="009F42BD" w:rsidRDefault="00F123D6" w:rsidP="003F566B">
      <w:r w:rsidRPr="1B12DF6E">
        <w:t xml:space="preserve">Strategisch advies, transparantie, toegankelijkheid en communicatie vormen de essentie om standaarden effectief te implementeren en de Nederlandse belangen te waarborgen, volgens de geïnterviewden. </w:t>
      </w:r>
      <w:r w:rsidR="006D79EA" w:rsidRPr="1B12DF6E">
        <w:t>Zij</w:t>
      </w:r>
      <w:r w:rsidR="00057B60" w:rsidRPr="1B12DF6E">
        <w:t xml:space="preserve"> </w:t>
      </w:r>
      <w:r w:rsidR="00077B16" w:rsidRPr="1B12DF6E">
        <w:t>geven</w:t>
      </w:r>
      <w:r w:rsidR="00057B60" w:rsidRPr="1B12DF6E">
        <w:t xml:space="preserve"> aan</w:t>
      </w:r>
      <w:r w:rsidR="003223F6" w:rsidRPr="1B12DF6E">
        <w:t xml:space="preserve"> dat</w:t>
      </w:r>
      <w:r w:rsidR="00077B16" w:rsidRPr="1B12DF6E">
        <w:t xml:space="preserve"> </w:t>
      </w:r>
      <w:r w:rsidR="003223F6" w:rsidRPr="1B12DF6E">
        <w:t xml:space="preserve">Nederlandse standaardisatie-initiatieven steeds beter kunnen worden </w:t>
      </w:r>
      <w:r w:rsidR="00077B16" w:rsidRPr="1B12DF6E">
        <w:t>d</w:t>
      </w:r>
      <w:r w:rsidR="001A01FC" w:rsidRPr="1B12DF6E">
        <w:t>oor feedback</w:t>
      </w:r>
      <w:r w:rsidR="00113F48" w:rsidRPr="1B12DF6E">
        <w:t xml:space="preserve"> van </w:t>
      </w:r>
      <w:r w:rsidR="00C23982" w:rsidRPr="1B12DF6E">
        <w:t xml:space="preserve">diverse </w:t>
      </w:r>
      <w:r w:rsidR="00042034" w:rsidRPr="1B12DF6E">
        <w:t xml:space="preserve">belanghebbenden </w:t>
      </w:r>
      <w:r w:rsidR="001A01FC" w:rsidRPr="1B12DF6E">
        <w:t xml:space="preserve">en best </w:t>
      </w:r>
      <w:proofErr w:type="spellStart"/>
      <w:r w:rsidR="001A01FC" w:rsidRPr="1B12DF6E">
        <w:t>practices</w:t>
      </w:r>
      <w:proofErr w:type="spellEnd"/>
      <w:r w:rsidR="001A01FC" w:rsidRPr="1B12DF6E">
        <w:t xml:space="preserve"> over de standaardisatie-activiteiten te integreren in het beleid</w:t>
      </w:r>
      <w:r w:rsidR="00293D4F" w:rsidRPr="1B12DF6E">
        <w:t>,</w:t>
      </w:r>
      <w:r w:rsidR="001A01FC" w:rsidRPr="1B12DF6E">
        <w:t xml:space="preserve"> zodat de nationale belangen optimaal </w:t>
      </w:r>
      <w:r w:rsidR="00790195" w:rsidRPr="1B12DF6E">
        <w:t xml:space="preserve">kunnen </w:t>
      </w:r>
      <w:r w:rsidR="001A01FC" w:rsidRPr="1B12DF6E">
        <w:t>worden vertegenwoordigd.</w:t>
      </w:r>
      <w:r w:rsidR="00AA3776" w:rsidRPr="1B12DF6E">
        <w:t xml:space="preserve"> </w:t>
      </w:r>
      <w:r w:rsidR="003105CD" w:rsidRPr="1B12DF6E">
        <w:t>Een van de geïnterviewde</w:t>
      </w:r>
      <w:r w:rsidR="00602B7E" w:rsidRPr="1B12DF6E">
        <w:t>n</w:t>
      </w:r>
      <w:r w:rsidR="003105CD" w:rsidRPr="1B12DF6E">
        <w:t xml:space="preserve"> vertelt: “</w:t>
      </w:r>
      <w:r w:rsidR="003105CD" w:rsidRPr="00426782">
        <w:rPr>
          <w:rStyle w:val="QuoteChar"/>
        </w:rPr>
        <w:t xml:space="preserve">Duitsland heeft bijvoorbeeld een soort van schaduwgroep op nationaal niveau van </w:t>
      </w:r>
      <w:r w:rsidR="007C2212" w:rsidRPr="00426782">
        <w:rPr>
          <w:rStyle w:val="QuoteChar"/>
        </w:rPr>
        <w:t>het</w:t>
      </w:r>
      <w:r w:rsidR="003105CD" w:rsidRPr="00426782">
        <w:rPr>
          <w:rStyle w:val="QuoteChar"/>
        </w:rPr>
        <w:t xml:space="preserve"> High-Level Forum. En zij schaduwen dat op nationaal vlak om te kijken wat zijn </w:t>
      </w:r>
      <w:r w:rsidR="00EC0AE2" w:rsidRPr="00426782">
        <w:rPr>
          <w:rStyle w:val="QuoteChar"/>
        </w:rPr>
        <w:t>d</w:t>
      </w:r>
      <w:r w:rsidR="003105CD" w:rsidRPr="00426782">
        <w:rPr>
          <w:rStyle w:val="QuoteChar"/>
        </w:rPr>
        <w:t>e belangen als overheid aan de ene kant en als bedrijfsleven en hoe gaan we dan onze inzet die kant op organiseren</w:t>
      </w:r>
      <w:r w:rsidR="00456E62" w:rsidRPr="1B12DF6E">
        <w:rPr>
          <w:rFonts w:eastAsia="Times New Roman"/>
          <w:i/>
          <w:iCs/>
        </w:rPr>
        <w:t>?</w:t>
      </w:r>
      <w:r w:rsidR="00D552A2">
        <w:rPr>
          <w:rFonts w:eastAsia="Times New Roman"/>
        </w:rPr>
        <w:t>”</w:t>
      </w:r>
      <w:r w:rsidR="003105CD" w:rsidRPr="1B12DF6E">
        <w:t xml:space="preserve"> </w:t>
      </w:r>
      <w:r>
        <w:br/>
      </w:r>
      <w:r w:rsidR="009F42BD" w:rsidRPr="1B12DF6E">
        <w:t>Coördinatie van standaardisatie door de overheid omvat een interdisciplinaire</w:t>
      </w:r>
      <w:r w:rsidR="00760945" w:rsidRPr="1B12DF6E">
        <w:t>,</w:t>
      </w:r>
      <w:r w:rsidR="009F42BD" w:rsidRPr="1B12DF6E">
        <w:t xml:space="preserve"> gestructureerde aanpak van standaardisatietrajecten in samenwerking tussen</w:t>
      </w:r>
      <w:r w:rsidR="005D7BF2" w:rsidRPr="1B12DF6E">
        <w:t xml:space="preserve"> de</w:t>
      </w:r>
      <w:r w:rsidR="009F42BD" w:rsidRPr="1B12DF6E">
        <w:t xml:space="preserve"> overheid, de private sector en de wetenschap. Samenwerking tussen ministeries en internationale partners, duidelijke communicatie over nieuwe wetgeving met bijbehorende geharmoniseerde standaarden en stimulering van deelname aan commissies</w:t>
      </w:r>
      <w:r w:rsidR="00847220" w:rsidRPr="1B12DF6E">
        <w:t xml:space="preserve"> </w:t>
      </w:r>
      <w:r w:rsidR="00926B7E" w:rsidRPr="1B12DF6E">
        <w:t>zien</w:t>
      </w:r>
      <w:r w:rsidR="00847220" w:rsidRPr="1B12DF6E">
        <w:t xml:space="preserve"> de geïnterviewden</w:t>
      </w:r>
      <w:r w:rsidR="00A3507F" w:rsidRPr="1B12DF6E">
        <w:t xml:space="preserve"> als </w:t>
      </w:r>
      <w:r w:rsidR="00847220" w:rsidRPr="1B12DF6E">
        <w:t xml:space="preserve">belangrijke </w:t>
      </w:r>
      <w:r w:rsidR="00B2308C" w:rsidRPr="1B12DF6E">
        <w:t>taken</w:t>
      </w:r>
      <w:r w:rsidR="00A52A5F" w:rsidRPr="1B12DF6E">
        <w:t xml:space="preserve"> v</w:t>
      </w:r>
      <w:r w:rsidR="005A2FA3" w:rsidRPr="1B12DF6E">
        <w:t>an de overheid</w:t>
      </w:r>
      <w:r w:rsidR="008F33ED" w:rsidRPr="1B12DF6E">
        <w:t>.</w:t>
      </w:r>
      <w:r w:rsidR="001B1A27" w:rsidRPr="1B12DF6E">
        <w:t xml:space="preserve"> </w:t>
      </w:r>
      <w:r w:rsidR="00CC0B3C" w:rsidRPr="1B12DF6E">
        <w:t>De</w:t>
      </w:r>
      <w:r w:rsidR="00CF0639" w:rsidRPr="1B12DF6E">
        <w:t xml:space="preserve"> overheid </w:t>
      </w:r>
      <w:r w:rsidR="00CC0B3C" w:rsidRPr="1B12DF6E">
        <w:t xml:space="preserve">kan </w:t>
      </w:r>
      <w:r w:rsidR="00DF7BDB" w:rsidRPr="1B12DF6E">
        <w:t>h</w:t>
      </w:r>
      <w:r w:rsidR="00BD047A" w:rsidRPr="1B12DF6E">
        <w:t>iermee</w:t>
      </w:r>
      <w:r w:rsidR="009F42BD" w:rsidRPr="1B12DF6E">
        <w:t xml:space="preserve"> niet alleen standaarden helpen verbeteren, maar ook de adoptie ervan</w:t>
      </w:r>
      <w:r w:rsidR="00CF0639" w:rsidRPr="1B12DF6E">
        <w:t xml:space="preserve"> </w:t>
      </w:r>
      <w:r w:rsidR="009F42BD" w:rsidRPr="1B12DF6E">
        <w:t>versnellen en innovatie stimuleren</w:t>
      </w:r>
      <w:r w:rsidR="008F33ED" w:rsidRPr="1B12DF6E">
        <w:t>.</w:t>
      </w:r>
    </w:p>
    <w:p w14:paraId="09A18666" w14:textId="64D8DF8B" w:rsidR="00137860" w:rsidRDefault="00137860" w:rsidP="003F566B">
      <w:r w:rsidRPr="1B12DF6E">
        <w:t xml:space="preserve">De meeste geïnterviewden benadrukken dat </w:t>
      </w:r>
      <w:r w:rsidRPr="00D4796D">
        <w:t>financiële</w:t>
      </w:r>
      <w:r w:rsidRPr="00D4796D">
        <w:rPr>
          <w:i/>
          <w:iCs/>
        </w:rPr>
        <w:t xml:space="preserve"> </w:t>
      </w:r>
      <w:r w:rsidRPr="00D4796D">
        <w:t>ondersteuning</w:t>
      </w:r>
      <w:r w:rsidRPr="1B12DF6E">
        <w:t xml:space="preserve"> met subsidies, belastingvoordelen en kosten-differentiatie </w:t>
      </w:r>
      <w:r w:rsidR="0033658D" w:rsidRPr="1B12DF6E">
        <w:t xml:space="preserve">de </w:t>
      </w:r>
      <w:r w:rsidRPr="1B12DF6E">
        <w:t xml:space="preserve">deelname van </w:t>
      </w:r>
      <w:r w:rsidR="008957D9">
        <w:t>mkb</w:t>
      </w:r>
      <w:r w:rsidRPr="1B12DF6E">
        <w:t xml:space="preserve"> </w:t>
      </w:r>
      <w:r w:rsidR="00C82489" w:rsidRPr="1B12DF6E">
        <w:t>kan</w:t>
      </w:r>
      <w:r w:rsidRPr="1B12DF6E">
        <w:t xml:space="preserve"> stimuleren. Logistieke ondersteuning en netwerkmogelijkheden helpen barrières te overwinnen. </w:t>
      </w:r>
      <w:r w:rsidR="0045501B" w:rsidRPr="1B12DF6E">
        <w:t xml:space="preserve">De problematiek werd helder verwoord door </w:t>
      </w:r>
      <w:r w:rsidR="00210671">
        <w:t>deze</w:t>
      </w:r>
      <w:r w:rsidR="0045501B" w:rsidRPr="1B12DF6E">
        <w:t xml:space="preserve"> geïnterviewde: </w:t>
      </w:r>
      <w:r w:rsidR="004F72E2" w:rsidRPr="1B12DF6E">
        <w:t>“</w:t>
      </w:r>
      <w:proofErr w:type="spellStart"/>
      <w:r w:rsidR="004F72E2" w:rsidRPr="00426782">
        <w:rPr>
          <w:rStyle w:val="QuoteChar"/>
        </w:rPr>
        <w:t>Start-ups</w:t>
      </w:r>
      <w:proofErr w:type="spellEnd"/>
      <w:r w:rsidR="004F72E2" w:rsidRPr="00426782">
        <w:rPr>
          <w:rStyle w:val="QuoteChar"/>
        </w:rPr>
        <w:t xml:space="preserve"> zien het belang van standaardisatie</w:t>
      </w:r>
      <w:r w:rsidR="00FA5E0B" w:rsidRPr="00426782">
        <w:rPr>
          <w:rStyle w:val="QuoteChar"/>
        </w:rPr>
        <w:t>,</w:t>
      </w:r>
      <w:r w:rsidR="004F72E2" w:rsidRPr="00426782">
        <w:rPr>
          <w:rStyle w:val="QuoteChar"/>
        </w:rPr>
        <w:t xml:space="preserve"> </w:t>
      </w:r>
      <w:r w:rsidR="00FA5E0B" w:rsidRPr="00426782">
        <w:rPr>
          <w:rStyle w:val="QuoteChar"/>
        </w:rPr>
        <w:t>a</w:t>
      </w:r>
      <w:r w:rsidR="004F72E2" w:rsidRPr="00426782">
        <w:rPr>
          <w:rStyle w:val="QuoteChar"/>
        </w:rPr>
        <w:t>lleen die zeggen</w:t>
      </w:r>
      <w:r w:rsidR="00B55CB5" w:rsidRPr="00426782">
        <w:rPr>
          <w:rStyle w:val="QuoteChar"/>
        </w:rPr>
        <w:t>:</w:t>
      </w:r>
      <w:r w:rsidR="004F72E2" w:rsidRPr="00426782">
        <w:rPr>
          <w:rStyle w:val="QuoteChar"/>
        </w:rPr>
        <w:t xml:space="preserve"> wij hebben 30% eigenbelang en 70% algemeen belang. Die 30% die financieren we graag zelf. Die 70% kunnen we ons niet veroorloven</w:t>
      </w:r>
      <w:r w:rsidR="00D552A2">
        <w:t>.”</w:t>
      </w:r>
    </w:p>
    <w:p w14:paraId="296006E6" w14:textId="6FC76152" w:rsidR="008872AE" w:rsidRPr="00932051" w:rsidRDefault="003C665D" w:rsidP="0096471B">
      <w:pPr>
        <w:pStyle w:val="Heading3"/>
      </w:pPr>
      <w:bookmarkStart w:id="257" w:name="_Toc188372439"/>
      <w:bookmarkStart w:id="258" w:name="_Toc188372564"/>
      <w:bookmarkStart w:id="259" w:name="_Toc188456661"/>
      <w:bookmarkStart w:id="260" w:name="_Toc188708012"/>
      <w:bookmarkStart w:id="261" w:name="_Toc188863934"/>
      <w:bookmarkStart w:id="262" w:name="_Toc189313430"/>
      <w:bookmarkStart w:id="263" w:name="_Toc189313883"/>
      <w:r w:rsidRPr="00896B3B">
        <w:t xml:space="preserve">Wenselijke </w:t>
      </w:r>
      <w:r>
        <w:t>k</w:t>
      </w:r>
      <w:r w:rsidR="00E8295B">
        <w:t>ennis</w:t>
      </w:r>
      <w:r w:rsidR="00937C85">
        <w:t>, samenwerk</w:t>
      </w:r>
      <w:r w:rsidR="008B7D35">
        <w:t>i</w:t>
      </w:r>
      <w:r w:rsidR="00937C85">
        <w:t>n</w:t>
      </w:r>
      <w:bookmarkEnd w:id="257"/>
      <w:bookmarkEnd w:id="258"/>
      <w:bookmarkEnd w:id="259"/>
      <w:bookmarkEnd w:id="260"/>
      <w:bookmarkEnd w:id="261"/>
      <w:r w:rsidR="008B7D35">
        <w:t>g</w:t>
      </w:r>
      <w:r w:rsidR="0027049E">
        <w:t xml:space="preserve"> en educatie</w:t>
      </w:r>
      <w:bookmarkEnd w:id="262"/>
      <w:bookmarkEnd w:id="263"/>
    </w:p>
    <w:p w14:paraId="2A12003D" w14:textId="77777777" w:rsidR="0096471B" w:rsidRDefault="00186900" w:rsidP="003F566B">
      <w:r w:rsidRPr="1B12DF6E">
        <w:t>Meerdere geïnterviewden</w:t>
      </w:r>
      <w:r w:rsidR="007B16F8" w:rsidRPr="1B12DF6E">
        <w:t xml:space="preserve">, </w:t>
      </w:r>
      <w:r w:rsidR="00AF0801" w:rsidRPr="1B12DF6E">
        <w:t>zo</w:t>
      </w:r>
      <w:r w:rsidR="007B16F8" w:rsidRPr="1B12DF6E">
        <w:t xml:space="preserve">wel vanuit het bedrijfsleven als </w:t>
      </w:r>
      <w:r w:rsidR="00DB580C" w:rsidRPr="1B12DF6E">
        <w:t xml:space="preserve">vanuit </w:t>
      </w:r>
      <w:r w:rsidR="007B16F8" w:rsidRPr="1B12DF6E">
        <w:t>de overheid zelf</w:t>
      </w:r>
      <w:r w:rsidR="001C1A2C" w:rsidRPr="1B12DF6E">
        <w:t>,</w:t>
      </w:r>
      <w:r w:rsidR="007B16F8" w:rsidRPr="1B12DF6E">
        <w:t xml:space="preserve"> </w:t>
      </w:r>
      <w:r w:rsidRPr="1B12DF6E">
        <w:t xml:space="preserve">stellen dat </w:t>
      </w:r>
      <w:r w:rsidR="00701ABD" w:rsidRPr="1B12DF6E">
        <w:t xml:space="preserve">wanneer </w:t>
      </w:r>
      <w:r w:rsidR="00042034" w:rsidRPr="1B12DF6E">
        <w:t xml:space="preserve">het </w:t>
      </w:r>
      <w:r w:rsidR="00042034" w:rsidRPr="000D5F87">
        <w:rPr>
          <w:b/>
          <w:bCs/>
        </w:rPr>
        <w:t>kennisniveau</w:t>
      </w:r>
      <w:r w:rsidRPr="1B12DF6E">
        <w:t xml:space="preserve"> over standaardisatie </w:t>
      </w:r>
      <w:r w:rsidR="00084CB5" w:rsidRPr="1B12DF6E">
        <w:t xml:space="preserve">binnen de overheid </w:t>
      </w:r>
      <w:r w:rsidR="00701ABD" w:rsidRPr="1B12DF6E">
        <w:t>wordt</w:t>
      </w:r>
      <w:r w:rsidRPr="1B12DF6E">
        <w:t xml:space="preserve"> verhoogd</w:t>
      </w:r>
      <w:r w:rsidR="00701ABD" w:rsidRPr="1B12DF6E">
        <w:t>,</w:t>
      </w:r>
      <w:r w:rsidRPr="1B12DF6E">
        <w:t xml:space="preserve"> </w:t>
      </w:r>
      <w:r w:rsidR="00701ABD" w:rsidRPr="1B12DF6E">
        <w:t>d</w:t>
      </w:r>
      <w:r w:rsidR="00084CB5" w:rsidRPr="1B12DF6E">
        <w:t>i</w:t>
      </w:r>
      <w:r w:rsidRPr="1B12DF6E">
        <w:t xml:space="preserve">t de overheid in staat stelt effectiever bij te dragen aan de ontwikkeling, implementatie en handhaving van standaarden. </w:t>
      </w:r>
      <w:r w:rsidR="0044172A" w:rsidRPr="1B12DF6E">
        <w:t>E</w:t>
      </w:r>
      <w:r w:rsidR="00350AB0" w:rsidRPr="1B12DF6E">
        <w:t>en</w:t>
      </w:r>
      <w:r w:rsidR="004066D9" w:rsidRPr="1B12DF6E">
        <w:t xml:space="preserve"> geïnterviewde </w:t>
      </w:r>
      <w:r w:rsidR="00B55CB5" w:rsidRPr="1B12DF6E">
        <w:t>beleidsmedewerker</w:t>
      </w:r>
      <w:r w:rsidR="004066D9" w:rsidRPr="1B12DF6E">
        <w:t xml:space="preserve"> </w:t>
      </w:r>
      <w:r w:rsidR="00814357" w:rsidRPr="1B12DF6E">
        <w:t>vertelt</w:t>
      </w:r>
      <w:r w:rsidR="004066D9" w:rsidRPr="1B12DF6E">
        <w:rPr>
          <w:i/>
          <w:iCs/>
        </w:rPr>
        <w:t>: “</w:t>
      </w:r>
      <w:r w:rsidR="004066D9" w:rsidRPr="00426782">
        <w:rPr>
          <w:rStyle w:val="QuoteChar"/>
        </w:rPr>
        <w:t xml:space="preserve">Er is weinig bekendheid met het onderwerp </w:t>
      </w:r>
      <w:r w:rsidR="00716138" w:rsidRPr="00426782">
        <w:rPr>
          <w:rStyle w:val="QuoteChar"/>
        </w:rPr>
        <w:t xml:space="preserve">[standaardisatie] </w:t>
      </w:r>
      <w:r w:rsidR="004066D9" w:rsidRPr="00426782">
        <w:rPr>
          <w:rStyle w:val="QuoteChar"/>
        </w:rPr>
        <w:t>en ik heb inmiddels de afgelopen twee jaar vaak uitleg ge</w:t>
      </w:r>
      <w:r w:rsidR="00BB315A" w:rsidRPr="00426782">
        <w:rPr>
          <w:rStyle w:val="QuoteChar"/>
        </w:rPr>
        <w:t>geven</w:t>
      </w:r>
      <w:r w:rsidR="00BA544D" w:rsidRPr="00426782">
        <w:rPr>
          <w:rStyle w:val="QuoteChar"/>
        </w:rPr>
        <w:t>,</w:t>
      </w:r>
      <w:r w:rsidR="004066D9" w:rsidRPr="00426782">
        <w:rPr>
          <w:rStyle w:val="QuoteChar"/>
        </w:rPr>
        <w:t xml:space="preserve"> dus daar </w:t>
      </w:r>
      <w:r w:rsidR="00BA544D" w:rsidRPr="00426782">
        <w:rPr>
          <w:rStyle w:val="QuoteChar"/>
        </w:rPr>
        <w:t>ben i</w:t>
      </w:r>
      <w:r w:rsidR="004066D9" w:rsidRPr="00426782">
        <w:rPr>
          <w:rStyle w:val="QuoteChar"/>
        </w:rPr>
        <w:t>k bedreven in</w:t>
      </w:r>
      <w:r w:rsidR="00BA544D" w:rsidRPr="00426782">
        <w:rPr>
          <w:rStyle w:val="QuoteChar"/>
        </w:rPr>
        <w:t xml:space="preserve"> geworden</w:t>
      </w:r>
      <w:r w:rsidR="004066D9" w:rsidRPr="00426782">
        <w:rPr>
          <w:rStyle w:val="QuoteChar"/>
        </w:rPr>
        <w:t xml:space="preserve"> en dan snappen mensen het belang en willen </w:t>
      </w:r>
      <w:r w:rsidR="00C1421B" w:rsidRPr="00426782">
        <w:rPr>
          <w:rStyle w:val="QuoteChar"/>
        </w:rPr>
        <w:t>ze</w:t>
      </w:r>
      <w:r w:rsidR="004066D9" w:rsidRPr="00426782">
        <w:rPr>
          <w:rStyle w:val="QuoteChar"/>
        </w:rPr>
        <w:t xml:space="preserve"> vervolgens wat tijd vrijmaken</w:t>
      </w:r>
      <w:r w:rsidR="004066D9" w:rsidRPr="1B12DF6E">
        <w:t>.”</w:t>
      </w:r>
      <w:r>
        <w:br/>
      </w:r>
      <w:r w:rsidR="00E46877" w:rsidRPr="1B12DF6E">
        <w:t>V</w:t>
      </w:r>
      <w:r w:rsidR="00DA1047" w:rsidRPr="1B12DF6E">
        <w:t>anuit het bedrijfsleven</w:t>
      </w:r>
      <w:r w:rsidR="00E46877" w:rsidRPr="1B12DF6E">
        <w:t xml:space="preserve"> wordt</w:t>
      </w:r>
      <w:r w:rsidR="00DA1047" w:rsidRPr="1B12DF6E">
        <w:t xml:space="preserve"> </w:t>
      </w:r>
      <w:r w:rsidR="007F34BE" w:rsidRPr="1B12DF6E">
        <w:t xml:space="preserve">aangegeven dat het belangrijk is dat de overheid meer experts </w:t>
      </w:r>
      <w:r w:rsidR="006C1F8F" w:rsidRPr="1B12DF6E">
        <w:t>in</w:t>
      </w:r>
      <w:r w:rsidR="007F34BE" w:rsidRPr="1B12DF6E">
        <w:t xml:space="preserve"> de eigen organisatie aanwijst voor deelname aan commissies en werkgroepen. </w:t>
      </w:r>
      <w:r w:rsidR="008C5626" w:rsidRPr="1B12DF6E">
        <w:t>EZ</w:t>
      </w:r>
      <w:r w:rsidR="00B55CB5" w:rsidRPr="1B12DF6E">
        <w:t xml:space="preserve"> en andere departementen (o.a. I&amp;W, VRO, VWS)</w:t>
      </w:r>
      <w:r w:rsidR="008C5626" w:rsidRPr="1B12DF6E">
        <w:t xml:space="preserve"> he</w:t>
      </w:r>
      <w:r w:rsidR="00B55CB5" w:rsidRPr="1B12DF6E">
        <w:t>bben</w:t>
      </w:r>
      <w:r w:rsidR="008C5626" w:rsidRPr="1B12DF6E">
        <w:t xml:space="preserve"> </w:t>
      </w:r>
      <w:r w:rsidR="003E1954" w:rsidRPr="1B12DF6E">
        <w:t xml:space="preserve">deze rol </w:t>
      </w:r>
      <w:r w:rsidR="008670D7" w:rsidRPr="1B12DF6E">
        <w:t>inmiddels</w:t>
      </w:r>
      <w:r w:rsidR="003E1954" w:rsidRPr="1B12DF6E">
        <w:t xml:space="preserve"> </w:t>
      </w:r>
      <w:r w:rsidR="008670D7" w:rsidRPr="1B12DF6E">
        <w:t>opgepakt</w:t>
      </w:r>
      <w:r w:rsidR="002647E9" w:rsidRPr="1B12DF6E">
        <w:t>.</w:t>
      </w:r>
      <w:r w:rsidR="003E1954" w:rsidRPr="1B12DF6E">
        <w:t xml:space="preserve"> </w:t>
      </w:r>
      <w:r w:rsidR="00674A2A" w:rsidRPr="1B12DF6E">
        <w:t xml:space="preserve">Zo </w:t>
      </w:r>
      <w:r w:rsidR="00913FFB">
        <w:t>nemen</w:t>
      </w:r>
      <w:r w:rsidR="00674A2A" w:rsidRPr="1B12DF6E">
        <w:t xml:space="preserve"> EZ, </w:t>
      </w:r>
      <w:proofErr w:type="spellStart"/>
      <w:r w:rsidR="00674A2A" w:rsidRPr="1B12DF6E">
        <w:t>JenV</w:t>
      </w:r>
      <w:proofErr w:type="spellEnd"/>
      <w:r w:rsidR="00674A2A" w:rsidRPr="1B12DF6E">
        <w:t xml:space="preserve">, BZK, RWS, VWS en </w:t>
      </w:r>
      <w:r w:rsidR="00DA2383" w:rsidRPr="1B12DF6E">
        <w:t xml:space="preserve">het </w:t>
      </w:r>
      <w:r w:rsidR="00674A2A" w:rsidRPr="1B12DF6E">
        <w:t>Rijks ICT Gilde</w:t>
      </w:r>
      <w:r w:rsidR="00536C23">
        <w:t xml:space="preserve"> deel aan</w:t>
      </w:r>
      <w:r w:rsidR="00536C23" w:rsidRPr="1B12DF6E">
        <w:t xml:space="preserve"> de normcommissie AI &amp; Big Data</w:t>
      </w:r>
      <w:r w:rsidR="00674A2A" w:rsidRPr="1B12DF6E">
        <w:t>.</w:t>
      </w:r>
    </w:p>
    <w:p w14:paraId="2D6AC961" w14:textId="0F9FFBE8" w:rsidR="005F4A2A" w:rsidRDefault="009611EB" w:rsidP="003F566B">
      <w:r w:rsidRPr="00296388">
        <w:t xml:space="preserve">De diversiteit aan belangen en achtergronden van betrokken partijen creëert uitdagingen bij het bereiken van consensus in </w:t>
      </w:r>
      <w:r>
        <w:t xml:space="preserve">standaardisatie-activiteiten. </w:t>
      </w:r>
      <w:r>
        <w:br/>
      </w:r>
      <w:r w:rsidR="00D85735">
        <w:rPr>
          <w:b/>
          <w:bCs/>
        </w:rPr>
        <w:t>(P</w:t>
      </w:r>
      <w:r w:rsidR="00D85735" w:rsidRPr="00D85735">
        <w:rPr>
          <w:b/>
          <w:bCs/>
        </w:rPr>
        <w:t>ubliek-private</w:t>
      </w:r>
      <w:r w:rsidR="00D85735">
        <w:rPr>
          <w:b/>
          <w:bCs/>
        </w:rPr>
        <w:t>) s</w:t>
      </w:r>
      <w:r w:rsidR="00831A72" w:rsidRPr="000D5F87">
        <w:rPr>
          <w:b/>
          <w:bCs/>
        </w:rPr>
        <w:t>amenwerking</w:t>
      </w:r>
      <w:r w:rsidR="00831A72" w:rsidRPr="00296388">
        <w:t xml:space="preserve"> tussen overheden, industrie en academische instellingen</w:t>
      </w:r>
      <w:r>
        <w:t xml:space="preserve"> is nodig o</w:t>
      </w:r>
      <w:r w:rsidR="00735968" w:rsidRPr="00296388">
        <w:t xml:space="preserve">m veilige, betrouwbare en gebruikersgeoriënteerde standaarden te </w:t>
      </w:r>
      <w:r w:rsidR="002F74B5">
        <w:t xml:space="preserve">kunnen </w:t>
      </w:r>
      <w:r w:rsidR="00735968" w:rsidRPr="00296388">
        <w:t>specificeren</w:t>
      </w:r>
      <w:r w:rsidR="00B957EB" w:rsidRPr="00296388">
        <w:t xml:space="preserve">. </w:t>
      </w:r>
      <w:r w:rsidR="00505DED">
        <w:t>Geïnterviewden</w:t>
      </w:r>
      <w:r w:rsidR="00AE28D6">
        <w:t xml:space="preserve"> pleit</w:t>
      </w:r>
      <w:r w:rsidR="00505DED">
        <w:t>en</w:t>
      </w:r>
      <w:r w:rsidR="00AE28D6">
        <w:t xml:space="preserve"> voor e</w:t>
      </w:r>
      <w:r w:rsidR="00B957EB" w:rsidRPr="00296388">
        <w:t xml:space="preserve">en </w:t>
      </w:r>
      <w:r w:rsidR="00B957EB" w:rsidRPr="002951D8">
        <w:t>interdisciplinaire benadering,</w:t>
      </w:r>
      <w:r w:rsidR="00B957EB" w:rsidRPr="00296388">
        <w:t xml:space="preserve"> waarbij naast technisch inhoudelijk</w:t>
      </w:r>
      <w:r w:rsidR="00B4606C">
        <w:t>e</w:t>
      </w:r>
      <w:r w:rsidR="00B957EB" w:rsidRPr="00296388">
        <w:t xml:space="preserve"> ook andere domeinen zoals ethiek, recht en psychologie betrokken zijn. </w:t>
      </w:r>
      <w:r w:rsidR="002D218D">
        <w:t>Na</w:t>
      </w:r>
      <w:r w:rsidR="00B957EB" w:rsidRPr="00296388">
        <w:t xml:space="preserve">uwere samenwerking tussen overheid en </w:t>
      </w:r>
      <w:r w:rsidR="005565D4">
        <w:t>bedrijfsleven</w:t>
      </w:r>
      <w:r w:rsidR="00B957EB" w:rsidRPr="00296388">
        <w:t xml:space="preserve"> </w:t>
      </w:r>
      <w:r w:rsidR="002D218D">
        <w:t xml:space="preserve">is </w:t>
      </w:r>
      <w:r w:rsidR="00B957EB" w:rsidRPr="00296388">
        <w:t>nodig om haalbare en effectieve standaarden te waarborgen.</w:t>
      </w:r>
      <w:r w:rsidR="00B1271C">
        <w:t xml:space="preserve"> </w:t>
      </w:r>
      <w:r w:rsidR="00B3602B" w:rsidRPr="00B3602B">
        <w:t xml:space="preserve">Dit geldt in het bijzonder voor de niet-formele </w:t>
      </w:r>
      <w:proofErr w:type="spellStart"/>
      <w:r w:rsidR="00B3602B" w:rsidRPr="00B3602B">
        <w:t>SDO’s</w:t>
      </w:r>
      <w:proofErr w:type="spellEnd"/>
      <w:r w:rsidR="00B3602B" w:rsidRPr="00B3602B">
        <w:t xml:space="preserve"> </w:t>
      </w:r>
      <w:r w:rsidR="00B3602B" w:rsidRPr="00B3602B">
        <w:lastRenderedPageBreak/>
        <w:t>waarbij veel geïnterviewden hebben aangegeven dat ze weinig tot geen overheidsinbreng zien in bv W3C, OASIS en IEEE</w:t>
      </w:r>
      <w:r w:rsidR="008E4723">
        <w:t>.</w:t>
      </w:r>
    </w:p>
    <w:p w14:paraId="0AF689B2" w14:textId="2B4565F0" w:rsidR="00516D4C" w:rsidRDefault="0069229D" w:rsidP="003F566B">
      <w:r>
        <w:t>Intensiever overleg met de markt over strategisch belangrijke standaardisatieonderwerpen, biedt de mogelijkheid om samen praktische problemen en oplossingen te bespreken. Een geïnterviewde zegt hierover: “</w:t>
      </w:r>
      <w:r w:rsidR="00AC49A4" w:rsidRPr="0C899BBA">
        <w:rPr>
          <w:rStyle w:val="QuoteChar"/>
        </w:rPr>
        <w:t>B</w:t>
      </w:r>
      <w:r w:rsidRPr="0C899BBA">
        <w:rPr>
          <w:rStyle w:val="QuoteChar"/>
        </w:rPr>
        <w:t xml:space="preserve">epaalde generieke </w:t>
      </w:r>
      <w:proofErr w:type="spellStart"/>
      <w:r w:rsidR="001D3461" w:rsidRPr="0C899BBA">
        <w:rPr>
          <w:rStyle w:val="QuoteChar"/>
        </w:rPr>
        <w:t>SDO’s</w:t>
      </w:r>
      <w:proofErr w:type="spellEnd"/>
      <w:r w:rsidRPr="0C899BBA">
        <w:rPr>
          <w:rStyle w:val="QuoteChar"/>
        </w:rPr>
        <w:t xml:space="preserve"> zijn </w:t>
      </w:r>
      <w:proofErr w:type="spellStart"/>
      <w:r w:rsidRPr="0C899BBA">
        <w:rPr>
          <w:rStyle w:val="QuoteChar"/>
        </w:rPr>
        <w:t>leading</w:t>
      </w:r>
      <w:proofErr w:type="spellEnd"/>
      <w:r w:rsidRPr="0C899BBA">
        <w:rPr>
          <w:rStyle w:val="QuoteChar"/>
        </w:rPr>
        <w:t xml:space="preserve"> op specifieke onderwerpen</w:t>
      </w:r>
      <w:r w:rsidR="00CC46B7" w:rsidRPr="0C899BBA">
        <w:rPr>
          <w:rStyle w:val="QuoteChar"/>
        </w:rPr>
        <w:t>,</w:t>
      </w:r>
      <w:r w:rsidRPr="0C899BBA">
        <w:rPr>
          <w:rStyle w:val="QuoteChar"/>
        </w:rPr>
        <w:t xml:space="preserve"> dus we moeten samen afwegen bij welke SDO je voor een [te ontwikkelen] standaard moet aanhaken</w:t>
      </w:r>
      <w:r w:rsidR="00E0743B" w:rsidRPr="0C899BBA">
        <w:rPr>
          <w:rStyle w:val="QuoteChar"/>
        </w:rPr>
        <w:t>. [</w:t>
      </w:r>
      <w:r w:rsidR="00CC46B7" w:rsidRPr="0C899BBA">
        <w:rPr>
          <w:rStyle w:val="QuoteChar"/>
        </w:rPr>
        <w:t>….</w:t>
      </w:r>
      <w:r w:rsidR="00E0743B" w:rsidRPr="0C899BBA">
        <w:rPr>
          <w:rStyle w:val="QuoteChar"/>
        </w:rPr>
        <w:t>]</w:t>
      </w:r>
      <w:r w:rsidR="00CC46B7" w:rsidRPr="0C899BBA">
        <w:rPr>
          <w:rStyle w:val="QuoteChar"/>
        </w:rPr>
        <w:t xml:space="preserve"> </w:t>
      </w:r>
      <w:r w:rsidRPr="0C899BBA">
        <w:rPr>
          <w:rStyle w:val="QuoteChar"/>
        </w:rPr>
        <w:t>Welke specifieke standaarden willen we eerst, welke kunnen ook wel iets langer wachten? Er is gewoon weinig capaciteit, dus we moeten samen gaan kiezen wat we wel en wat we niet willen doen</w:t>
      </w:r>
      <w:r w:rsidR="00D552A2" w:rsidRPr="0C899BBA">
        <w:rPr>
          <w:i/>
          <w:iCs/>
        </w:rPr>
        <w:t>.”</w:t>
      </w:r>
    </w:p>
    <w:p w14:paraId="0F211E6F" w14:textId="478D1E5E" w:rsidR="0069229D" w:rsidRDefault="00990ABD" w:rsidP="003F566B">
      <w:r w:rsidRPr="002977D1">
        <w:t xml:space="preserve">Uit de interviews blijkt verder het belang van publiek-private samenwerking om de </w:t>
      </w:r>
      <w:r w:rsidRPr="00971F4A">
        <w:rPr>
          <w:b/>
          <w:bCs/>
        </w:rPr>
        <w:t xml:space="preserve">internationale positie </w:t>
      </w:r>
      <w:r w:rsidR="00F46BBA" w:rsidRPr="00971F4A">
        <w:rPr>
          <w:b/>
          <w:bCs/>
        </w:rPr>
        <w:t xml:space="preserve">van Nederland </w:t>
      </w:r>
      <w:r w:rsidRPr="00971F4A">
        <w:rPr>
          <w:b/>
          <w:bCs/>
        </w:rPr>
        <w:t>te versterken</w:t>
      </w:r>
      <w:r w:rsidRPr="002977D1">
        <w:t xml:space="preserve"> en een effectieve representatie bij relevante </w:t>
      </w:r>
      <w:proofErr w:type="spellStart"/>
      <w:r w:rsidR="001D3461">
        <w:t>SDO’s</w:t>
      </w:r>
      <w:proofErr w:type="spellEnd"/>
      <w:r w:rsidRPr="002977D1">
        <w:t xml:space="preserve"> en standaardisatie-activiteiten te waarborgen. </w:t>
      </w:r>
      <w:r w:rsidR="0024199A" w:rsidRPr="002977D1">
        <w:t>Het is belangrijk om</w:t>
      </w:r>
      <w:r w:rsidR="00473E7A" w:rsidRPr="002977D1">
        <w:t xml:space="preserve"> in een dergelijke samenstelling</w:t>
      </w:r>
      <w:r w:rsidR="003A4DC6" w:rsidRPr="002977D1">
        <w:t xml:space="preserve"> actuele ontwikkelingen te monitoren en aankomende ontwikkelingen </w:t>
      </w:r>
      <w:r w:rsidR="00A9143D" w:rsidRPr="002977D1">
        <w:t>te signaler</w:t>
      </w:r>
      <w:r w:rsidR="00F46BBA" w:rsidRPr="002977D1">
        <w:t>en</w:t>
      </w:r>
      <w:r w:rsidR="00A9143D" w:rsidRPr="002977D1">
        <w:t>.</w:t>
      </w:r>
      <w:r w:rsidR="003A4DC6" w:rsidRPr="002977D1">
        <w:t xml:space="preserve"> </w:t>
      </w:r>
      <w:r w:rsidR="003A4DC6" w:rsidRPr="00280DAC">
        <w:t xml:space="preserve">Bovendien kan de overheid </w:t>
      </w:r>
      <w:r w:rsidR="0024199A" w:rsidRPr="00280DAC">
        <w:t xml:space="preserve">inzetten op </w:t>
      </w:r>
      <w:r w:rsidR="003A4DC6" w:rsidRPr="00280DAC">
        <w:t xml:space="preserve">het tijdig uitvoeren van </w:t>
      </w:r>
      <w:r w:rsidR="0024199A" w:rsidRPr="00280DAC">
        <w:t>impactanalyses</w:t>
      </w:r>
      <w:r w:rsidR="000F324F" w:rsidRPr="00280DAC">
        <w:t xml:space="preserve"> (technisch, juridisch, samenleving)</w:t>
      </w:r>
      <w:r w:rsidR="0024199A" w:rsidRPr="00280DAC">
        <w:t>, kosten-batenanalyses</w:t>
      </w:r>
      <w:r w:rsidR="000F324F" w:rsidRPr="00280DAC">
        <w:t xml:space="preserve"> (effectiviteit en implementatiekosten)</w:t>
      </w:r>
      <w:r w:rsidR="0024199A" w:rsidRPr="00280DAC">
        <w:t xml:space="preserve"> en uitvoerbaarheidstoetsen</w:t>
      </w:r>
      <w:r w:rsidR="000F324F" w:rsidRPr="00280DAC">
        <w:t xml:space="preserve"> (</w:t>
      </w:r>
      <w:r w:rsidR="001F55B2" w:rsidRPr="00280DAC">
        <w:t>tijdslijn</w:t>
      </w:r>
      <w:r w:rsidR="00423D5A" w:rsidRPr="00280DAC">
        <w:t xml:space="preserve"> en haalbaarheid)</w:t>
      </w:r>
      <w:r w:rsidR="0024199A" w:rsidRPr="00280DAC">
        <w:t xml:space="preserve"> </w:t>
      </w:r>
      <w:r w:rsidR="00496F95" w:rsidRPr="00280DAC">
        <w:t xml:space="preserve">wat betreft </w:t>
      </w:r>
      <w:r w:rsidR="0024199A" w:rsidRPr="00280DAC">
        <w:t xml:space="preserve">de invoering van nieuwe standaarden. </w:t>
      </w:r>
      <w:r w:rsidR="00CD010E" w:rsidRPr="00280DAC">
        <w:t>O</w:t>
      </w:r>
      <w:r w:rsidR="002D3834" w:rsidRPr="00280DAC">
        <w:t xml:space="preserve">f </w:t>
      </w:r>
      <w:r w:rsidR="00465732" w:rsidRPr="00280DAC">
        <w:t xml:space="preserve">zoals een geïnterviewde </w:t>
      </w:r>
      <w:r w:rsidR="002067C7" w:rsidRPr="00280DAC">
        <w:t>benoem</w:t>
      </w:r>
      <w:r w:rsidR="00C10876" w:rsidRPr="00280DAC">
        <w:t>t</w:t>
      </w:r>
      <w:r w:rsidR="00465732" w:rsidRPr="00280DAC">
        <w:t>: “</w:t>
      </w:r>
      <w:r w:rsidR="00465732" w:rsidRPr="00426782">
        <w:rPr>
          <w:rStyle w:val="QuoteChar"/>
        </w:rPr>
        <w:t>Ik denk dat de Nederlandse overheid heel kritisch moeten kijken naar de dingen die uit de EU komen en de vraag</w:t>
      </w:r>
      <w:r w:rsidR="00A0594A" w:rsidRPr="00426782">
        <w:rPr>
          <w:rStyle w:val="QuoteChar"/>
        </w:rPr>
        <w:t xml:space="preserve"> moet</w:t>
      </w:r>
      <w:r w:rsidR="00465732" w:rsidRPr="00426782">
        <w:rPr>
          <w:rStyle w:val="QuoteChar"/>
        </w:rPr>
        <w:t xml:space="preserve"> stellen</w:t>
      </w:r>
      <w:r w:rsidR="00A0594A" w:rsidRPr="00426782">
        <w:rPr>
          <w:rStyle w:val="QuoteChar"/>
        </w:rPr>
        <w:t>:</w:t>
      </w:r>
      <w:r w:rsidR="00465732" w:rsidRPr="00426782">
        <w:rPr>
          <w:rStyle w:val="QuoteChar"/>
        </w:rPr>
        <w:t xml:space="preserve"> Is </w:t>
      </w:r>
      <w:r w:rsidR="00A0594A" w:rsidRPr="00426782">
        <w:rPr>
          <w:rStyle w:val="QuoteChar"/>
        </w:rPr>
        <w:t>di</w:t>
      </w:r>
      <w:r w:rsidR="00465732" w:rsidRPr="00426782">
        <w:rPr>
          <w:rStyle w:val="QuoteChar"/>
        </w:rPr>
        <w:t>t nou echt iets wat waarde toevoegt</w:t>
      </w:r>
      <w:r w:rsidR="00465732" w:rsidRPr="00280DAC">
        <w:rPr>
          <w:i/>
          <w:iCs/>
        </w:rPr>
        <w:t>?”</w:t>
      </w:r>
    </w:p>
    <w:p w14:paraId="356F0A54" w14:textId="63D06015" w:rsidR="00492F30" w:rsidRDefault="00DE657D" w:rsidP="003F566B">
      <w:pPr>
        <w:rPr>
          <w:highlight w:val="yellow"/>
        </w:rPr>
      </w:pPr>
      <w:r>
        <w:t>Het</w:t>
      </w:r>
      <w:r w:rsidRPr="00296388">
        <w:t xml:space="preserve"> vinden van mensen met de juiste vaardigheden </w:t>
      </w:r>
      <w:r w:rsidR="004E210C">
        <w:t xml:space="preserve">(capaciteitsopbouw) </w:t>
      </w:r>
      <w:r>
        <w:t xml:space="preserve">vormt </w:t>
      </w:r>
      <w:r w:rsidRPr="00296388">
        <w:t xml:space="preserve">een uitdaging om </w:t>
      </w:r>
      <w:r>
        <w:t xml:space="preserve">tot </w:t>
      </w:r>
      <w:r w:rsidRPr="00296388">
        <w:t>een succesvol standaardisatietraject te komen</w:t>
      </w:r>
      <w:r>
        <w:t>.</w:t>
      </w:r>
      <w:r w:rsidRPr="00296388">
        <w:t xml:space="preserve"> </w:t>
      </w:r>
      <w:r>
        <w:t>E</w:t>
      </w:r>
      <w:r w:rsidRPr="00296388">
        <w:t>r</w:t>
      </w:r>
      <w:r>
        <w:t xml:space="preserve"> is</w:t>
      </w:r>
      <w:r w:rsidRPr="00296388">
        <w:t xml:space="preserve"> sterke behoefte aan </w:t>
      </w:r>
      <w:r w:rsidRPr="0021357D">
        <w:t>nieuwe instroom in het vakgebied.</w:t>
      </w:r>
      <w:r w:rsidR="001C5E59">
        <w:t xml:space="preserve"> </w:t>
      </w:r>
      <w:r w:rsidR="001C5E59" w:rsidRPr="0021357D">
        <w:rPr>
          <w:b/>
          <w:bCs/>
        </w:rPr>
        <w:t>Educatie</w:t>
      </w:r>
      <w:r w:rsidR="001C5E59">
        <w:t xml:space="preserve"> </w:t>
      </w:r>
      <w:r w:rsidR="00712200">
        <w:t>kan</w:t>
      </w:r>
      <w:r w:rsidR="001C5E59">
        <w:t xml:space="preserve"> hierbij helpen.</w:t>
      </w:r>
      <w:r w:rsidR="0096471B">
        <w:br/>
      </w:r>
      <w:r w:rsidR="00706290" w:rsidRPr="00AD2FC8">
        <w:t xml:space="preserve">Bewustwording en </w:t>
      </w:r>
      <w:r w:rsidR="00706290" w:rsidRPr="00AB60A9">
        <w:t>educatie</w:t>
      </w:r>
      <w:r w:rsidR="00706290" w:rsidRPr="00AD2FC8">
        <w:t xml:space="preserve"> over het belang van standaardisatie</w:t>
      </w:r>
      <w:r w:rsidR="00706290">
        <w:t xml:space="preserve"> </w:t>
      </w:r>
      <w:r w:rsidR="00706290" w:rsidRPr="00AD2FC8">
        <w:t xml:space="preserve">zijn </w:t>
      </w:r>
      <w:r w:rsidR="00706290">
        <w:t xml:space="preserve">essentieel om de </w:t>
      </w:r>
      <w:r w:rsidR="00706290" w:rsidRPr="00AD2FC8">
        <w:t>concurrenti</w:t>
      </w:r>
      <w:r w:rsidR="00706290">
        <w:t xml:space="preserve">epositie en </w:t>
      </w:r>
      <w:r w:rsidR="00706290" w:rsidRPr="00AD2FC8">
        <w:t xml:space="preserve">innoverende </w:t>
      </w:r>
      <w:r w:rsidR="00706290">
        <w:t xml:space="preserve">kracht van de </w:t>
      </w:r>
      <w:r w:rsidR="00706290" w:rsidRPr="00AD2FC8">
        <w:t xml:space="preserve">Nederlandse industrie </w:t>
      </w:r>
      <w:r w:rsidR="00706290">
        <w:t xml:space="preserve">te </w:t>
      </w:r>
      <w:r w:rsidR="00706290" w:rsidRPr="00AD2FC8">
        <w:t>bevorderen</w:t>
      </w:r>
      <w:r w:rsidR="00411269" w:rsidRPr="009F42BD">
        <w:t>.</w:t>
      </w:r>
      <w:r w:rsidR="00DA7823">
        <w:t xml:space="preserve"> </w:t>
      </w:r>
      <w:r w:rsidR="005368B7">
        <w:t>D</w:t>
      </w:r>
      <w:r w:rsidR="00DA7823">
        <w:t xml:space="preserve">e overheid </w:t>
      </w:r>
      <w:r w:rsidR="005368B7">
        <w:t xml:space="preserve">kan </w:t>
      </w:r>
      <w:r w:rsidR="00DA7823">
        <w:t xml:space="preserve">actiever </w:t>
      </w:r>
      <w:r w:rsidR="00D00369">
        <w:t xml:space="preserve">worden in </w:t>
      </w:r>
      <w:r w:rsidR="00411269" w:rsidRPr="009F42BD">
        <w:t xml:space="preserve">het bevorderen van kennisbewustzijn, het mobiliseren van experts en het </w:t>
      </w:r>
      <w:r w:rsidR="00411269" w:rsidRPr="00337B7E">
        <w:t>faciliteren</w:t>
      </w:r>
      <w:r w:rsidR="00411269" w:rsidRPr="009F42BD">
        <w:t xml:space="preserve"> van interdisciplinaire samenwerking over alle aspecten van standaardisatie, zowel binnen als buiten de overheid. </w:t>
      </w:r>
      <w:r w:rsidR="002D2264">
        <w:t>Men</w:t>
      </w:r>
      <w:r w:rsidR="00411269" w:rsidRPr="008426F4">
        <w:t xml:space="preserve"> benadruk</w:t>
      </w:r>
      <w:r w:rsidR="00212E7F">
        <w:t xml:space="preserve">t </w:t>
      </w:r>
      <w:r w:rsidR="00411269" w:rsidRPr="008426F4">
        <w:t>het belang</w:t>
      </w:r>
      <w:r w:rsidR="00224E62">
        <w:t xml:space="preserve"> van</w:t>
      </w:r>
      <w:r w:rsidR="00411269" w:rsidRPr="008426F4">
        <w:t xml:space="preserve"> een centraal aanspreekpunt</w:t>
      </w:r>
      <w:r w:rsidR="000F7EE7">
        <w:t xml:space="preserve"> </w:t>
      </w:r>
      <w:r w:rsidR="00411269">
        <w:t>v</w:t>
      </w:r>
      <w:r w:rsidR="00411269" w:rsidRPr="00D52827">
        <w:t xml:space="preserve">oor interdisciplinaire samenwerking, </w:t>
      </w:r>
      <w:r w:rsidR="000860E3">
        <w:t>e</w:t>
      </w:r>
      <w:r w:rsidR="002C15D8" w:rsidRPr="009F42BD">
        <w:t xml:space="preserve">en </w:t>
      </w:r>
      <w:r w:rsidR="002C15D8" w:rsidRPr="0021357D">
        <w:t>bestaand kennisinstituut</w:t>
      </w:r>
      <w:r w:rsidR="000860E3" w:rsidRPr="0021357D">
        <w:t>.</w:t>
      </w:r>
      <w:r w:rsidR="002C15D8" w:rsidRPr="009F42BD">
        <w:t xml:space="preserve"> </w:t>
      </w:r>
      <w:r w:rsidR="00411269" w:rsidRPr="00D52827">
        <w:t xml:space="preserve"> </w:t>
      </w:r>
      <w:r w:rsidR="000860E3">
        <w:t>W</w:t>
      </w:r>
      <w:r w:rsidR="00411269" w:rsidRPr="00D52827">
        <w:t>etenschappers en experts uit verschillende disciplines</w:t>
      </w:r>
      <w:r w:rsidR="000860E3">
        <w:t xml:space="preserve"> kunnen hier</w:t>
      </w:r>
      <w:r w:rsidR="00411269" w:rsidRPr="00D52827">
        <w:t xml:space="preserve"> samenkomen om hun kennis en inzichten te delen</w:t>
      </w:r>
      <w:r w:rsidR="00411269">
        <w:t xml:space="preserve"> </w:t>
      </w:r>
      <w:r w:rsidR="00411269" w:rsidRPr="009F42BD">
        <w:t xml:space="preserve">alvorens men tot standaardisatie-initiatieven over gaat. </w:t>
      </w:r>
      <w:r w:rsidR="00714ED3">
        <w:t>D</w:t>
      </w:r>
      <w:r w:rsidR="00706290">
        <w:t>oor laagdrempelige t</w:t>
      </w:r>
      <w:r w:rsidR="00706290" w:rsidRPr="00CA6AC7">
        <w:t xml:space="preserve">oegang tot kennis over </w:t>
      </w:r>
      <w:r w:rsidR="00706290">
        <w:t xml:space="preserve">standaardisatie te bieden </w:t>
      </w:r>
      <w:r w:rsidR="00835A82">
        <w:t>zou</w:t>
      </w:r>
      <w:r w:rsidR="00714ED3">
        <w:t xml:space="preserve"> </w:t>
      </w:r>
      <w:r w:rsidR="000B462F">
        <w:t xml:space="preserve">specifiek </w:t>
      </w:r>
      <w:r w:rsidR="00714ED3">
        <w:t xml:space="preserve">het </w:t>
      </w:r>
      <w:r w:rsidR="008957D9">
        <w:t>mkb</w:t>
      </w:r>
      <w:r w:rsidR="00714ED3">
        <w:t xml:space="preserve"> </w:t>
      </w:r>
      <w:r w:rsidR="00835A82">
        <w:t>gestim</w:t>
      </w:r>
      <w:r w:rsidR="003F1B20">
        <w:t xml:space="preserve">uleerd kunnen worden </w:t>
      </w:r>
      <w:r w:rsidR="00DD5848">
        <w:t>om meer te participeren.</w:t>
      </w:r>
    </w:p>
    <w:p w14:paraId="5672946E" w14:textId="35000D09" w:rsidR="007F29A8" w:rsidRPr="00896B3B" w:rsidRDefault="00A213C9" w:rsidP="0096471B">
      <w:pPr>
        <w:pStyle w:val="Heading2"/>
        <w:numPr>
          <w:ilvl w:val="0"/>
          <w:numId w:val="56"/>
        </w:numPr>
        <w:spacing w:before="0" w:line="288" w:lineRule="auto"/>
        <w:rPr>
          <w:rStyle w:val="Stijl3Char"/>
        </w:rPr>
      </w:pPr>
      <w:bookmarkStart w:id="264" w:name="_Toc191561616"/>
      <w:r w:rsidRPr="00896B3B">
        <w:t>Beeld dat naar voren is gekomen uit de interviews</w:t>
      </w:r>
      <w:r w:rsidR="00DA5DEE" w:rsidRPr="00896B3B">
        <w:t xml:space="preserve"> </w:t>
      </w:r>
      <w:r w:rsidR="003239B1">
        <w:t xml:space="preserve">om </w:t>
      </w:r>
      <w:r w:rsidR="00DA5DEE" w:rsidRPr="00896B3B">
        <w:t xml:space="preserve">deelname aan belangrijke Europese </w:t>
      </w:r>
      <w:r w:rsidR="00C0400D" w:rsidRPr="00896B3B">
        <w:t>en internationale standaardisatieprocessen</w:t>
      </w:r>
      <w:r w:rsidR="003239B1">
        <w:t xml:space="preserve"> te vergroten</w:t>
      </w:r>
      <w:r w:rsidR="009255A3" w:rsidRPr="00896B3B">
        <w:t>.</w:t>
      </w:r>
      <w:bookmarkEnd w:id="264"/>
      <w:r w:rsidR="009255A3" w:rsidRPr="00896B3B">
        <w:t xml:space="preserve"> </w:t>
      </w:r>
    </w:p>
    <w:p w14:paraId="53E55158" w14:textId="013DB089" w:rsidR="003E6465" w:rsidRPr="00896B3B" w:rsidRDefault="003E6465" w:rsidP="003F566B">
      <w:pPr>
        <w:pStyle w:val="Stijl3"/>
      </w:pPr>
      <w:r w:rsidRPr="423D1C4D">
        <w:rPr>
          <w:rStyle w:val="Stijl3Char"/>
        </w:rPr>
        <w:t>O</w:t>
      </w:r>
      <w:r w:rsidR="00103C0A" w:rsidRPr="423D1C4D">
        <w:rPr>
          <w:rStyle w:val="Stijl3Char"/>
        </w:rPr>
        <w:t xml:space="preserve">m de Nederlandse deelname </w:t>
      </w:r>
      <w:r w:rsidR="00762CC9" w:rsidRPr="423D1C4D">
        <w:rPr>
          <w:rStyle w:val="Stijl3Char"/>
        </w:rPr>
        <w:t>aa</w:t>
      </w:r>
      <w:r w:rsidR="00103C0A" w:rsidRPr="423D1C4D">
        <w:rPr>
          <w:rStyle w:val="Stijl3Char"/>
        </w:rPr>
        <w:t>n belangrijke Europese en internationale standaardisatieprocessen te vergroten of beter af te stemmen</w:t>
      </w:r>
      <w:r w:rsidR="00762CC9" w:rsidRPr="423D1C4D">
        <w:rPr>
          <w:rStyle w:val="Stijl3Char"/>
        </w:rPr>
        <w:t>,</w:t>
      </w:r>
      <w:r w:rsidRPr="423D1C4D">
        <w:rPr>
          <w:rStyle w:val="Stijl3Char"/>
        </w:rPr>
        <w:t xml:space="preserve"> kan de overheid </w:t>
      </w:r>
      <w:r w:rsidR="0084295B" w:rsidRPr="423D1C4D">
        <w:rPr>
          <w:rStyle w:val="Stijl3Char"/>
        </w:rPr>
        <w:t>in de</w:t>
      </w:r>
      <w:r w:rsidRPr="423D1C4D">
        <w:rPr>
          <w:rStyle w:val="Stijl3Char"/>
        </w:rPr>
        <w:t xml:space="preserve"> volgende </w:t>
      </w:r>
      <w:r w:rsidR="0084295B" w:rsidRPr="423D1C4D">
        <w:rPr>
          <w:rStyle w:val="Stijl3Char"/>
        </w:rPr>
        <w:t>behoeften voorzien</w:t>
      </w:r>
      <w:r w:rsidRPr="00896B3B">
        <w:rPr>
          <w:rStyle w:val="Stijl3Char"/>
          <w:b/>
          <w:bCs/>
        </w:rPr>
        <w:t>:</w:t>
      </w:r>
    </w:p>
    <w:p w14:paraId="1D878FFC" w14:textId="4C02FD5D" w:rsidR="00696E92" w:rsidRPr="00896B3B" w:rsidRDefault="00B67476" w:rsidP="000E4242">
      <w:pPr>
        <w:pStyle w:val="ListParagraph"/>
        <w:numPr>
          <w:ilvl w:val="0"/>
          <w:numId w:val="35"/>
        </w:numPr>
      </w:pPr>
      <w:r w:rsidRPr="00492F30">
        <w:rPr>
          <w:rStyle w:val="Stijl3Char"/>
        </w:rPr>
        <w:t xml:space="preserve">Een duidelijke </w:t>
      </w:r>
      <w:r w:rsidR="004F2C25" w:rsidRPr="00492F30">
        <w:rPr>
          <w:rStyle w:val="Stijl3Char"/>
        </w:rPr>
        <w:t>st</w:t>
      </w:r>
      <w:r w:rsidR="007C683F" w:rsidRPr="00492F30">
        <w:rPr>
          <w:rStyle w:val="Stijl3Char"/>
        </w:rPr>
        <w:t xml:space="preserve">andaardisatie strategie </w:t>
      </w:r>
      <w:r w:rsidR="00896590" w:rsidRPr="00492F30">
        <w:rPr>
          <w:rStyle w:val="Stijl3Char"/>
        </w:rPr>
        <w:t xml:space="preserve">uitdragen, </w:t>
      </w:r>
      <w:r w:rsidR="007437F1" w:rsidRPr="00065367">
        <w:rPr>
          <w:rStyle w:val="Stijl3Char"/>
          <w:b w:val="0"/>
          <w:bCs w:val="0"/>
        </w:rPr>
        <w:t>die</w:t>
      </w:r>
      <w:r w:rsidR="007437F1" w:rsidRPr="00065367">
        <w:rPr>
          <w:b/>
          <w:bCs/>
        </w:rPr>
        <w:t xml:space="preserve"> </w:t>
      </w:r>
      <w:r w:rsidRPr="00896B3B">
        <w:t xml:space="preserve">koers </w:t>
      </w:r>
      <w:r w:rsidR="00767A60" w:rsidRPr="00896B3B">
        <w:t>en kaders biedt</w:t>
      </w:r>
      <w:r w:rsidR="00696E92" w:rsidRPr="00896B3B">
        <w:t>.</w:t>
      </w:r>
      <w:r w:rsidR="000E6688" w:rsidRPr="000E6688">
        <w:t xml:space="preserve"> </w:t>
      </w:r>
      <w:r w:rsidR="000E6688">
        <w:t xml:space="preserve">Het overheidsbeleid over standaardisatie communiceren naar relevante organisaties en aan de Europese Commissie. Proactieve deelname van Nederland </w:t>
      </w:r>
      <w:r w:rsidR="00BC6C89">
        <w:t xml:space="preserve">aan </w:t>
      </w:r>
      <w:r w:rsidR="000E6688">
        <w:t>standaardisatie is noodzakelijk om kansen van nieuwe technologieën te benutten en te kunnen anticiperen op de bijbehorende risico's.</w:t>
      </w:r>
    </w:p>
    <w:p w14:paraId="38BF29D1" w14:textId="29BEBCAB" w:rsidR="00B67476" w:rsidRPr="00896B3B" w:rsidRDefault="00696E92" w:rsidP="000E4242">
      <w:pPr>
        <w:pStyle w:val="ListParagraph"/>
        <w:numPr>
          <w:ilvl w:val="0"/>
          <w:numId w:val="35"/>
        </w:numPr>
      </w:pPr>
      <w:r w:rsidRPr="00492F30">
        <w:rPr>
          <w:rStyle w:val="Stijl3Char"/>
        </w:rPr>
        <w:t>S</w:t>
      </w:r>
      <w:r w:rsidR="00B67476" w:rsidRPr="00492F30">
        <w:rPr>
          <w:rStyle w:val="Stijl3Char"/>
        </w:rPr>
        <w:t xml:space="preserve">tructurele vertegenwoordiging </w:t>
      </w:r>
      <w:r w:rsidR="00CC2B64" w:rsidRPr="00492F30">
        <w:rPr>
          <w:rStyle w:val="Stijl3Char"/>
        </w:rPr>
        <w:t xml:space="preserve">handhaven </w:t>
      </w:r>
      <w:r w:rsidR="00CC2B64" w:rsidRPr="00363B73">
        <w:rPr>
          <w:rStyle w:val="Stijl3Char"/>
          <w:b w:val="0"/>
          <w:bCs w:val="0"/>
        </w:rPr>
        <w:t xml:space="preserve">en </w:t>
      </w:r>
      <w:r w:rsidR="00CC2B64" w:rsidRPr="00492F30">
        <w:rPr>
          <w:rStyle w:val="Stijl3Char"/>
        </w:rPr>
        <w:t>zelfs intensiveren</w:t>
      </w:r>
      <w:r w:rsidR="00CC2B64" w:rsidRPr="1B12DF6E">
        <w:t xml:space="preserve"> </w:t>
      </w:r>
      <w:r w:rsidR="00B67476" w:rsidRPr="1B12DF6E">
        <w:t xml:space="preserve">in de diverse Europese en internationale </w:t>
      </w:r>
      <w:proofErr w:type="spellStart"/>
      <w:r w:rsidR="001D3461">
        <w:t>SDO’s</w:t>
      </w:r>
      <w:proofErr w:type="spellEnd"/>
      <w:r w:rsidRPr="1B12DF6E">
        <w:t>.</w:t>
      </w:r>
    </w:p>
    <w:p w14:paraId="5E5015B3" w14:textId="7695557C" w:rsidR="007D22AB" w:rsidRPr="00896B3B" w:rsidRDefault="000C3959" w:rsidP="0096471B">
      <w:pPr>
        <w:pStyle w:val="ListParagraph"/>
        <w:numPr>
          <w:ilvl w:val="0"/>
          <w:numId w:val="35"/>
        </w:numPr>
      </w:pPr>
      <w:r w:rsidRPr="00492F30">
        <w:rPr>
          <w:rStyle w:val="Stijl3Char"/>
        </w:rPr>
        <w:t xml:space="preserve">Financiële ondersteuning </w:t>
      </w:r>
      <w:r w:rsidRPr="00363B73">
        <w:rPr>
          <w:rStyle w:val="Stijl3Char"/>
          <w:b w:val="0"/>
          <w:bCs w:val="0"/>
        </w:rPr>
        <w:t>met subsidies, belastingvoordelen en kosten-differentiatie</w:t>
      </w:r>
      <w:r w:rsidRPr="00896B3B">
        <w:t xml:space="preserve"> voor</w:t>
      </w:r>
      <w:r w:rsidR="00BC4B38" w:rsidRPr="00896B3B">
        <w:t xml:space="preserve"> participatie door het bedrijfsleven.</w:t>
      </w:r>
      <w:r w:rsidR="00D90308">
        <w:t xml:space="preserve"> </w:t>
      </w:r>
      <w:r w:rsidR="00FB6F54">
        <w:t>Het verlagen van</w:t>
      </w:r>
      <w:r w:rsidR="00907D06" w:rsidRPr="00907D06">
        <w:t xml:space="preserve"> de drempel voor </w:t>
      </w:r>
      <w:r w:rsidR="00907D06" w:rsidRPr="00907D06">
        <w:lastRenderedPageBreak/>
        <w:t xml:space="preserve">deelname, </w:t>
      </w:r>
      <w:r w:rsidR="00FB6F54">
        <w:t xml:space="preserve">het verhogen van </w:t>
      </w:r>
      <w:r w:rsidR="00907D06" w:rsidRPr="00907D06">
        <w:t xml:space="preserve">de toegankelijkheid van standaardisatie-activiteiten en </w:t>
      </w:r>
      <w:r w:rsidR="00FB6F54">
        <w:t xml:space="preserve">het creëren van </w:t>
      </w:r>
      <w:r w:rsidR="00907D06" w:rsidRPr="00907D06">
        <w:t xml:space="preserve">de juiste condities voor deelname </w:t>
      </w:r>
      <w:r w:rsidR="00F56B32">
        <w:t>heeft tal van voordele</w:t>
      </w:r>
      <w:r w:rsidR="00042D0B">
        <w:t>n. Zo kunnen</w:t>
      </w:r>
      <w:r w:rsidR="00093C40">
        <w:t xml:space="preserve"> bijvoorbeeld </w:t>
      </w:r>
      <w:r w:rsidR="00042D0B">
        <w:t>n</w:t>
      </w:r>
      <w:r w:rsidR="00D90308">
        <w:t>iet aangehaakte</w:t>
      </w:r>
      <w:r w:rsidR="00093C40">
        <w:t xml:space="preserve"> </w:t>
      </w:r>
      <w:r w:rsidR="00D90308">
        <w:t>inhoudelijke experts en bedrijven betr</w:t>
      </w:r>
      <w:r w:rsidR="00093C40">
        <w:t>o</w:t>
      </w:r>
      <w:r w:rsidR="00D90308">
        <w:t>kken</w:t>
      </w:r>
      <w:r w:rsidR="00093C40">
        <w:t xml:space="preserve"> worden</w:t>
      </w:r>
      <w:r w:rsidR="00D90308">
        <w:t>.</w:t>
      </w:r>
    </w:p>
    <w:p w14:paraId="75981CE9" w14:textId="59FD6C5B" w:rsidR="00C05DE0" w:rsidRPr="00F70B86" w:rsidRDefault="00C05DE0" w:rsidP="000E4242">
      <w:pPr>
        <w:pStyle w:val="ListParagraph"/>
        <w:numPr>
          <w:ilvl w:val="0"/>
          <w:numId w:val="35"/>
        </w:numPr>
        <w:rPr>
          <w:b/>
          <w:bCs/>
        </w:rPr>
      </w:pPr>
      <w:r w:rsidRPr="00492F30">
        <w:rPr>
          <w:rStyle w:val="Stijl3Char"/>
        </w:rPr>
        <w:t>Logistieke ondersteuning en netwerkmogelijkheden</w:t>
      </w:r>
      <w:r w:rsidRPr="00363B73">
        <w:rPr>
          <w:rStyle w:val="Stijl3Char"/>
          <w:b w:val="0"/>
          <w:bCs w:val="0"/>
        </w:rPr>
        <w:t xml:space="preserve"> bieden</w:t>
      </w:r>
      <w:r w:rsidRPr="00363B73">
        <w:rPr>
          <w:b/>
          <w:bCs/>
        </w:rPr>
        <w:t xml:space="preserve"> </w:t>
      </w:r>
      <w:r w:rsidRPr="1B12DF6E">
        <w:t>aan</w:t>
      </w:r>
      <w:r w:rsidRPr="00F70B86">
        <w:rPr>
          <w:b/>
          <w:bCs/>
        </w:rPr>
        <w:t xml:space="preserve"> </w:t>
      </w:r>
      <w:r w:rsidRPr="1B12DF6E">
        <w:t>het bedrijfsleven</w:t>
      </w:r>
      <w:r w:rsidR="004C7E1F">
        <w:t>, in het bijzonder het</w:t>
      </w:r>
      <w:r w:rsidRPr="1B12DF6E">
        <w:t xml:space="preserve"> </w:t>
      </w:r>
      <w:r w:rsidR="008957D9">
        <w:t>mkb</w:t>
      </w:r>
      <w:r w:rsidRPr="00F70B86">
        <w:rPr>
          <w:b/>
          <w:bCs/>
        </w:rPr>
        <w:t>.</w:t>
      </w:r>
    </w:p>
    <w:p w14:paraId="33397907" w14:textId="269AC304" w:rsidR="00D416BD" w:rsidRDefault="00762CC9" w:rsidP="000E4242">
      <w:pPr>
        <w:pStyle w:val="ListParagraph"/>
        <w:numPr>
          <w:ilvl w:val="0"/>
          <w:numId w:val="35"/>
        </w:numPr>
      </w:pPr>
      <w:r w:rsidRPr="00492F30">
        <w:rPr>
          <w:rStyle w:val="Stijl3Char"/>
        </w:rPr>
        <w:t xml:space="preserve">De aanpak </w:t>
      </w:r>
      <w:r w:rsidRPr="00EB1E83">
        <w:rPr>
          <w:rStyle w:val="Stijl3Char"/>
          <w:b w:val="0"/>
          <w:bCs w:val="0"/>
        </w:rPr>
        <w:t>van standaardisatie-inspanningen</w:t>
      </w:r>
      <w:r w:rsidRPr="00492F30">
        <w:rPr>
          <w:rStyle w:val="Stijl3Char"/>
        </w:rPr>
        <w:t xml:space="preserve"> </w:t>
      </w:r>
      <w:r w:rsidR="00834B9B" w:rsidRPr="00492F30">
        <w:rPr>
          <w:rStyle w:val="Stijl3Char"/>
        </w:rPr>
        <w:t>structureren en coördineren</w:t>
      </w:r>
      <w:r w:rsidR="00273F23" w:rsidRPr="00492F30">
        <w:rPr>
          <w:rStyle w:val="Stijl3Char"/>
        </w:rPr>
        <w:t>,</w:t>
      </w:r>
      <w:r w:rsidR="00834B9B" w:rsidRPr="00492F30">
        <w:rPr>
          <w:rStyle w:val="Stijl3Char"/>
        </w:rPr>
        <w:t xml:space="preserve"> </w:t>
      </w:r>
      <w:r w:rsidRPr="00492F30">
        <w:rPr>
          <w:rStyle w:val="Stijl3Char"/>
        </w:rPr>
        <w:t xml:space="preserve">binnen een publiek-private </w:t>
      </w:r>
      <w:r w:rsidR="00276BD8" w:rsidRPr="00492F30">
        <w:rPr>
          <w:rStyle w:val="Stijl3Char"/>
        </w:rPr>
        <w:t>samenwerking</w:t>
      </w:r>
      <w:r w:rsidRPr="00EF6288">
        <w:rPr>
          <w:rFonts w:eastAsia="Times New Roman"/>
        </w:rPr>
        <w:t xml:space="preserve">, zoals </w:t>
      </w:r>
      <w:r w:rsidRPr="00EF6288">
        <w:t xml:space="preserve">Duitsland </w:t>
      </w:r>
      <w:r w:rsidRPr="00EF6288">
        <w:rPr>
          <w:rFonts w:eastAsia="Times New Roman"/>
        </w:rPr>
        <w:t>dat doe</w:t>
      </w:r>
      <w:r w:rsidR="00D01D5A" w:rsidRPr="00EF6288">
        <w:rPr>
          <w:rFonts w:eastAsia="Times New Roman"/>
        </w:rPr>
        <w:t>t</w:t>
      </w:r>
      <w:r w:rsidR="007E7AA5" w:rsidRPr="00EF6288">
        <w:rPr>
          <w:rFonts w:eastAsia="Times New Roman"/>
        </w:rPr>
        <w:t>.</w:t>
      </w:r>
      <w:r>
        <w:br/>
      </w:r>
      <w:r w:rsidRPr="00EF6288">
        <w:rPr>
          <w:rFonts w:eastAsia="Times New Roman"/>
        </w:rPr>
        <w:t xml:space="preserve">Dit zal bijdragen aan het versterken van de internationale positie en zorgen voor een effectieve representatie bij relevante </w:t>
      </w:r>
      <w:proofErr w:type="spellStart"/>
      <w:r w:rsidR="001D3461">
        <w:rPr>
          <w:rFonts w:eastAsia="Times New Roman"/>
        </w:rPr>
        <w:t>SDO’s</w:t>
      </w:r>
      <w:proofErr w:type="spellEnd"/>
      <w:r w:rsidRPr="00EF6288">
        <w:rPr>
          <w:rFonts w:eastAsia="Times New Roman"/>
        </w:rPr>
        <w:t xml:space="preserve"> en standaardisatie-activiteiten.</w:t>
      </w:r>
      <w:r w:rsidR="001E174D" w:rsidRPr="00EF6288">
        <w:rPr>
          <w:rFonts w:eastAsia="Times New Roman"/>
        </w:rPr>
        <w:t xml:space="preserve"> </w:t>
      </w:r>
      <w:r w:rsidR="000D6E53" w:rsidRPr="00EF6288">
        <w:rPr>
          <w:rFonts w:eastAsia="Times New Roman"/>
        </w:rPr>
        <w:t xml:space="preserve">Coördineer de monitoring en signalering van </w:t>
      </w:r>
      <w:r w:rsidR="001E174D" w:rsidRPr="00EF6288">
        <w:rPr>
          <w:rFonts w:eastAsia="Times New Roman"/>
        </w:rPr>
        <w:t>(aankomende) ontwikkelingen</w:t>
      </w:r>
      <w:r w:rsidR="007F7105" w:rsidRPr="00EF6288">
        <w:rPr>
          <w:rFonts w:eastAsia="Times New Roman"/>
        </w:rPr>
        <w:t>; f</w:t>
      </w:r>
      <w:r w:rsidR="001E174D" w:rsidRPr="00EF6288">
        <w:rPr>
          <w:rFonts w:eastAsia="Times New Roman"/>
        </w:rPr>
        <w:t>ormuleer een duidelijke agenda, met gefundeerde keuzes voor inhoudelijke aandachtsgebieden</w:t>
      </w:r>
      <w:r w:rsidR="007F7105" w:rsidRPr="00EF6288">
        <w:rPr>
          <w:rFonts w:eastAsia="Times New Roman"/>
        </w:rPr>
        <w:t xml:space="preserve">; </w:t>
      </w:r>
      <w:r w:rsidR="008335F2" w:rsidRPr="00EF6288">
        <w:rPr>
          <w:rFonts w:eastAsia="Times New Roman"/>
        </w:rPr>
        <w:t xml:space="preserve">zet </w:t>
      </w:r>
      <w:r w:rsidR="00D416BD" w:rsidRPr="00EF6288">
        <w:rPr>
          <w:rFonts w:eastAsia="Times New Roman"/>
        </w:rPr>
        <w:t>centraal in op</w:t>
      </w:r>
      <w:r w:rsidR="001E174D" w:rsidRPr="1B12DF6E">
        <w:t xml:space="preserve"> impactanalyses, kosten- batenanalyses en uitvoerbaarheidstoetsen</w:t>
      </w:r>
      <w:r w:rsidR="009377B5" w:rsidRPr="1B12DF6E">
        <w:t xml:space="preserve"> </w:t>
      </w:r>
      <w:r w:rsidR="00E5060C" w:rsidRPr="1B12DF6E">
        <w:t xml:space="preserve">van de </w:t>
      </w:r>
      <w:r w:rsidR="005B4152" w:rsidRPr="1B12DF6E">
        <w:t xml:space="preserve">invoering van </w:t>
      </w:r>
      <w:r w:rsidR="00C23937" w:rsidRPr="1B12DF6E">
        <w:t>nieuw</w:t>
      </w:r>
      <w:r w:rsidR="00E15904" w:rsidRPr="1B12DF6E">
        <w:t>e standaarden</w:t>
      </w:r>
      <w:r w:rsidR="001E174D" w:rsidRPr="1B12DF6E">
        <w:t>.</w:t>
      </w:r>
    </w:p>
    <w:p w14:paraId="4E719E07" w14:textId="79A15248" w:rsidR="00617E72" w:rsidRDefault="007F5914" w:rsidP="000E4242">
      <w:pPr>
        <w:pStyle w:val="ListParagraph"/>
        <w:numPr>
          <w:ilvl w:val="0"/>
          <w:numId w:val="35"/>
        </w:numPr>
      </w:pPr>
      <w:r w:rsidRPr="00492F30">
        <w:rPr>
          <w:rStyle w:val="Stijl3Char"/>
        </w:rPr>
        <w:t>Het tijdi</w:t>
      </w:r>
      <w:r w:rsidR="001E174D" w:rsidRPr="00492F30">
        <w:rPr>
          <w:rStyle w:val="Stijl3Char"/>
        </w:rPr>
        <w:t>g uitvoeren van uitvoerbaarheidstoetsen</w:t>
      </w:r>
      <w:r w:rsidR="00837B8A" w:rsidRPr="004D1EA1">
        <w:rPr>
          <w:rStyle w:val="Stijl2Char"/>
        </w:rPr>
        <w:t xml:space="preserve"> </w:t>
      </w:r>
      <w:r w:rsidR="00837B8A">
        <w:t>van nieuwe standaarden</w:t>
      </w:r>
      <w:r w:rsidR="004D3E63">
        <w:t xml:space="preserve"> wat </w:t>
      </w:r>
      <w:r w:rsidR="00990268">
        <w:t>betreft</w:t>
      </w:r>
      <w:r w:rsidR="004D3E63">
        <w:t xml:space="preserve"> </w:t>
      </w:r>
      <w:r w:rsidR="00990268">
        <w:t>technische en juridische impact, effectiviteit en</w:t>
      </w:r>
      <w:r w:rsidR="004D3E63">
        <w:t xml:space="preserve"> </w:t>
      </w:r>
      <w:r w:rsidR="00990268">
        <w:t>implementatiekosten</w:t>
      </w:r>
      <w:r w:rsidR="001E174D">
        <w:t xml:space="preserve"> om </w:t>
      </w:r>
      <w:r w:rsidR="001E174D" w:rsidRPr="00B01EF8">
        <w:t xml:space="preserve">Nederlandse </w:t>
      </w:r>
      <w:r w:rsidR="001E174D">
        <w:t>organisaties</w:t>
      </w:r>
      <w:r w:rsidR="001E174D" w:rsidRPr="00B01EF8">
        <w:t xml:space="preserve"> te </w:t>
      </w:r>
      <w:r w:rsidR="001E174D">
        <w:t>laten</w:t>
      </w:r>
      <w:r w:rsidR="001E174D" w:rsidRPr="00B01EF8">
        <w:t xml:space="preserve"> voldoen aan </w:t>
      </w:r>
      <w:r w:rsidR="001E174D">
        <w:t xml:space="preserve">de </w:t>
      </w:r>
      <w:r w:rsidR="001E174D" w:rsidRPr="00B01EF8">
        <w:t xml:space="preserve">complexe eisen </w:t>
      </w:r>
      <w:r w:rsidR="000A2D96">
        <w:t>van</w:t>
      </w:r>
      <w:r w:rsidR="001E174D">
        <w:t xml:space="preserve"> de EC, </w:t>
      </w:r>
      <w:r w:rsidR="001E174D" w:rsidRPr="00B01EF8">
        <w:t xml:space="preserve">zonder </w:t>
      </w:r>
      <w:r w:rsidR="001E174D">
        <w:t xml:space="preserve">dat het bedrijfsleven hiervoor </w:t>
      </w:r>
      <w:r w:rsidR="001E174D" w:rsidRPr="00B01EF8">
        <w:t>onevenredige kosten</w:t>
      </w:r>
      <w:r w:rsidR="001E174D">
        <w:t xml:space="preserve"> moet maken.</w:t>
      </w:r>
    </w:p>
    <w:p w14:paraId="706F2839" w14:textId="7C43BA6B" w:rsidR="00AB0860" w:rsidRPr="002F1E65" w:rsidRDefault="00617E72" w:rsidP="0096471B">
      <w:pPr>
        <w:pStyle w:val="ListParagraph"/>
        <w:numPr>
          <w:ilvl w:val="0"/>
          <w:numId w:val="35"/>
        </w:numPr>
      </w:pPr>
      <w:r w:rsidRPr="00492F30">
        <w:rPr>
          <w:rStyle w:val="Stijl3Char"/>
        </w:rPr>
        <w:t>K</w:t>
      </w:r>
      <w:r w:rsidR="001E174D" w:rsidRPr="00492F30">
        <w:rPr>
          <w:rStyle w:val="Stijl3Char"/>
        </w:rPr>
        <w:t>ritisch kijken naar de toegevoegde waarde van specifieke standaarden</w:t>
      </w:r>
      <w:r w:rsidR="001E174D" w:rsidRPr="00B01EF8">
        <w:t xml:space="preserve"> in EU-regelgeving en zorgen </w:t>
      </w:r>
      <w:r w:rsidR="001E174D">
        <w:t>dat</w:t>
      </w:r>
      <w:r w:rsidR="001E174D" w:rsidRPr="00B01EF8">
        <w:t xml:space="preserve"> effectieve implementatie van nieuwe regels en standaarden</w:t>
      </w:r>
      <w:r w:rsidR="001E174D">
        <w:t xml:space="preserve"> mogelijk is (op basis van geharmoniseerde standaarden).</w:t>
      </w:r>
    </w:p>
    <w:p w14:paraId="1C441912" w14:textId="4ABFBEA5" w:rsidR="00AB0860" w:rsidRPr="0096471B" w:rsidRDefault="00801F1B" w:rsidP="0096471B">
      <w:pPr>
        <w:pStyle w:val="ListParagraph"/>
        <w:numPr>
          <w:ilvl w:val="0"/>
          <w:numId w:val="35"/>
        </w:numPr>
        <w:rPr>
          <w:rFonts w:eastAsia="Times New Roman"/>
        </w:rPr>
      </w:pPr>
      <w:r w:rsidRPr="002F1E65">
        <w:rPr>
          <w:rStyle w:val="Stijl3Char"/>
          <w:b w:val="0"/>
          <w:bCs w:val="0"/>
        </w:rPr>
        <w:t>Zich</w:t>
      </w:r>
      <w:r w:rsidR="005828B3" w:rsidRPr="002F1E65">
        <w:rPr>
          <w:rStyle w:val="Stijl3Char"/>
          <w:b w:val="0"/>
          <w:bCs w:val="0"/>
        </w:rPr>
        <w:t xml:space="preserve"> blijven</w:t>
      </w:r>
      <w:r w:rsidRPr="00492F30">
        <w:rPr>
          <w:rStyle w:val="Stijl3Char"/>
        </w:rPr>
        <w:t xml:space="preserve"> </w:t>
      </w:r>
      <w:r w:rsidR="00695930" w:rsidRPr="00492F30">
        <w:rPr>
          <w:rStyle w:val="Stijl3Char"/>
        </w:rPr>
        <w:t>rich</w:t>
      </w:r>
      <w:r w:rsidR="00A43FD0" w:rsidRPr="00492F30">
        <w:rPr>
          <w:rStyle w:val="Stijl3Char"/>
        </w:rPr>
        <w:t>t</w:t>
      </w:r>
      <w:r w:rsidRPr="00492F30">
        <w:rPr>
          <w:rStyle w:val="Stijl3Char"/>
        </w:rPr>
        <w:t>en</w:t>
      </w:r>
      <w:r w:rsidR="00695930" w:rsidRPr="00492F30">
        <w:rPr>
          <w:rStyle w:val="Stijl3Char"/>
        </w:rPr>
        <w:t xml:space="preserve"> op strategische onderwerpen </w:t>
      </w:r>
      <w:r w:rsidR="00695930" w:rsidRPr="00225313">
        <w:rPr>
          <w:rStyle w:val="Stijl3Char"/>
          <w:b w:val="0"/>
          <w:bCs w:val="0"/>
        </w:rPr>
        <w:t xml:space="preserve">waarop standaardisatie een grote </w:t>
      </w:r>
      <w:r w:rsidR="00695930" w:rsidRPr="004A6EE2">
        <w:rPr>
          <w:rStyle w:val="Stijl3Char"/>
        </w:rPr>
        <w:t>economische en maatschappelijke impact</w:t>
      </w:r>
      <w:r w:rsidR="00695930" w:rsidRPr="00225313">
        <w:rPr>
          <w:rStyle w:val="Stijl3Char"/>
          <w:b w:val="0"/>
          <w:bCs w:val="0"/>
        </w:rPr>
        <w:t xml:space="preserve"> heeft</w:t>
      </w:r>
      <w:r w:rsidR="00291F9C" w:rsidRPr="00225313">
        <w:rPr>
          <w:rStyle w:val="Stijl3Char"/>
          <w:b w:val="0"/>
          <w:bCs w:val="0"/>
        </w:rPr>
        <w:t>,</w:t>
      </w:r>
      <w:r w:rsidR="00695930" w:rsidRPr="00225313">
        <w:rPr>
          <w:rStyle w:val="Stijl3Char"/>
          <w:b w:val="0"/>
          <w:bCs w:val="0"/>
        </w:rPr>
        <w:t xml:space="preserve"> om zo de </w:t>
      </w:r>
      <w:r w:rsidR="008D156D" w:rsidRPr="00225313">
        <w:rPr>
          <w:rStyle w:val="Stijl3Char"/>
          <w:b w:val="0"/>
          <w:bCs w:val="0"/>
        </w:rPr>
        <w:t>invloed</w:t>
      </w:r>
      <w:r w:rsidR="00695930" w:rsidRPr="00225313">
        <w:rPr>
          <w:rStyle w:val="Stijl3Char"/>
          <w:b w:val="0"/>
          <w:bCs w:val="0"/>
        </w:rPr>
        <w:t xml:space="preserve"> van </w:t>
      </w:r>
      <w:r w:rsidR="00F97D8F" w:rsidRPr="00225313">
        <w:rPr>
          <w:rStyle w:val="Stijl3Char"/>
          <w:b w:val="0"/>
          <w:bCs w:val="0"/>
        </w:rPr>
        <w:t xml:space="preserve">Nederland </w:t>
      </w:r>
      <w:r w:rsidR="00695930" w:rsidRPr="00225313">
        <w:rPr>
          <w:rStyle w:val="Stijl3Char"/>
          <w:b w:val="0"/>
          <w:bCs w:val="0"/>
        </w:rPr>
        <w:t>te vergroten</w:t>
      </w:r>
      <w:r w:rsidR="00F97D8F" w:rsidRPr="00225313">
        <w:rPr>
          <w:rStyle w:val="Stijl3Char"/>
          <w:b w:val="0"/>
          <w:bCs w:val="0"/>
        </w:rPr>
        <w:t>.</w:t>
      </w:r>
      <w:r w:rsidR="00F97D8F" w:rsidRPr="00AB0860">
        <w:rPr>
          <w:rFonts w:eastAsia="Times New Roman"/>
        </w:rPr>
        <w:t xml:space="preserve"> </w:t>
      </w:r>
      <w:r w:rsidR="002711BF" w:rsidRPr="00AB0860">
        <w:rPr>
          <w:rFonts w:eastAsia="Times New Roman"/>
        </w:rPr>
        <w:t>Want</w:t>
      </w:r>
      <w:r w:rsidR="00F97D8F" w:rsidRPr="00AB0860">
        <w:rPr>
          <w:rFonts w:eastAsia="Times New Roman"/>
        </w:rPr>
        <w:t xml:space="preserve"> deelname aan internationale standaardisatieprocessen blijft </w:t>
      </w:r>
      <w:r w:rsidR="000116B7" w:rsidRPr="00AB0860">
        <w:rPr>
          <w:rFonts w:eastAsia="Times New Roman"/>
        </w:rPr>
        <w:t xml:space="preserve">naar verhouding </w:t>
      </w:r>
      <w:r w:rsidR="00F97D8F" w:rsidRPr="00AB0860">
        <w:rPr>
          <w:rFonts w:eastAsia="Times New Roman"/>
        </w:rPr>
        <w:t>achter bij groter</w:t>
      </w:r>
      <w:r w:rsidR="00F4205C" w:rsidRPr="00AB0860">
        <w:rPr>
          <w:rFonts w:eastAsia="Times New Roman"/>
        </w:rPr>
        <w:t>e</w:t>
      </w:r>
      <w:r w:rsidR="00F97D8F" w:rsidRPr="00AB0860">
        <w:rPr>
          <w:rFonts w:eastAsia="Times New Roman"/>
        </w:rPr>
        <w:t xml:space="preserve"> landen zoals </w:t>
      </w:r>
      <w:r w:rsidR="00F4205C" w:rsidRPr="00AB0860">
        <w:rPr>
          <w:rFonts w:eastAsia="Times New Roman"/>
        </w:rPr>
        <w:t>Duitsland</w:t>
      </w:r>
      <w:r w:rsidR="00F97D8F" w:rsidRPr="00AB0860">
        <w:rPr>
          <w:rFonts w:eastAsia="Times New Roman"/>
        </w:rPr>
        <w:t xml:space="preserve">. </w:t>
      </w:r>
      <w:r w:rsidR="002711BF" w:rsidRPr="00AB0860">
        <w:rPr>
          <w:rFonts w:eastAsia="Times New Roman"/>
        </w:rPr>
        <w:t xml:space="preserve">Nederland beschikt </w:t>
      </w:r>
      <w:r w:rsidR="008D156D" w:rsidRPr="00AB0860">
        <w:rPr>
          <w:rFonts w:eastAsia="Times New Roman"/>
        </w:rPr>
        <w:t xml:space="preserve">immers </w:t>
      </w:r>
      <w:r w:rsidR="002711BF" w:rsidRPr="00AB0860">
        <w:rPr>
          <w:rFonts w:eastAsia="Times New Roman"/>
        </w:rPr>
        <w:t>over veel expertise en motivatie in normcommissies op gebieden als digitale beveiliging, digitale infrastructuur en identificatie, facturering,</w:t>
      </w:r>
      <w:r w:rsidR="00157E4B">
        <w:rPr>
          <w:rFonts w:eastAsia="Times New Roman"/>
        </w:rPr>
        <w:t xml:space="preserve"> telecommunicatie</w:t>
      </w:r>
      <w:r w:rsidR="00D572A9">
        <w:rPr>
          <w:rFonts w:eastAsia="Times New Roman"/>
        </w:rPr>
        <w:t>,</w:t>
      </w:r>
      <w:r w:rsidR="002711BF" w:rsidRPr="00AB0860">
        <w:rPr>
          <w:rFonts w:eastAsia="Times New Roman"/>
        </w:rPr>
        <w:t xml:space="preserve"> </w:t>
      </w:r>
      <w:proofErr w:type="spellStart"/>
      <w:r w:rsidR="002711BF" w:rsidRPr="00AB0860">
        <w:rPr>
          <w:rFonts w:eastAsia="Times New Roman"/>
        </w:rPr>
        <w:t>procurement</w:t>
      </w:r>
      <w:proofErr w:type="spellEnd"/>
      <w:r w:rsidR="002711BF" w:rsidRPr="00AB0860">
        <w:rPr>
          <w:rFonts w:eastAsia="Times New Roman"/>
        </w:rPr>
        <w:t xml:space="preserve"> en financiële transactiegegevens.</w:t>
      </w:r>
      <w:bookmarkStart w:id="265" w:name="_Toc188349275"/>
      <w:bookmarkStart w:id="266" w:name="_Toc188354025"/>
      <w:bookmarkStart w:id="267" w:name="_Toc188354073"/>
      <w:bookmarkStart w:id="268" w:name="_Toc188372442"/>
      <w:bookmarkStart w:id="269" w:name="_Toc188372567"/>
      <w:bookmarkStart w:id="270" w:name="_Toc188456665"/>
      <w:bookmarkStart w:id="271" w:name="_Toc188708014"/>
      <w:bookmarkStart w:id="272" w:name="_Toc188863936"/>
    </w:p>
    <w:p w14:paraId="15502A0A" w14:textId="4EF110CB" w:rsidR="00D93E77" w:rsidRPr="0096471B" w:rsidRDefault="00B925E7" w:rsidP="0096471B">
      <w:pPr>
        <w:pStyle w:val="Stijl2"/>
        <w:numPr>
          <w:ilvl w:val="0"/>
          <w:numId w:val="35"/>
        </w:numPr>
        <w:rPr>
          <w:rFonts w:eastAsia="Times New Roman"/>
          <w:b w:val="0"/>
          <w:color w:val="auto"/>
        </w:rPr>
      </w:pPr>
      <w:r w:rsidRPr="003F566B">
        <w:rPr>
          <w:rStyle w:val="Stijl3Char"/>
          <w:b/>
          <w:bCs/>
          <w:color w:val="auto"/>
        </w:rPr>
        <w:t>Inzetten op educatie over standaardisatie</w:t>
      </w:r>
      <w:r w:rsidR="000A4FD2" w:rsidRPr="003F566B">
        <w:rPr>
          <w:rStyle w:val="Stijl3Char"/>
          <w:b/>
          <w:bCs/>
          <w:color w:val="auto"/>
        </w:rPr>
        <w:t>.</w:t>
      </w:r>
      <w:r w:rsidR="004905CF" w:rsidRPr="003F566B">
        <w:rPr>
          <w:color w:val="auto"/>
        </w:rPr>
        <w:t xml:space="preserve"> </w:t>
      </w:r>
      <w:r w:rsidR="000A4FD2" w:rsidRPr="00492F30">
        <w:rPr>
          <w:rFonts w:eastAsia="Times New Roman"/>
          <w:b w:val="0"/>
          <w:bCs w:val="0"/>
          <w:color w:val="auto"/>
        </w:rPr>
        <w:t xml:space="preserve">Dit </w:t>
      </w:r>
      <w:r w:rsidR="008422E2" w:rsidRPr="00492F30">
        <w:rPr>
          <w:rFonts w:eastAsia="Times New Roman"/>
          <w:b w:val="0"/>
          <w:bCs w:val="0"/>
          <w:color w:val="auto"/>
        </w:rPr>
        <w:t xml:space="preserve">zorgt ervoor dat de overheid </w:t>
      </w:r>
      <w:r w:rsidR="003A1DE8" w:rsidRPr="00492F30">
        <w:rPr>
          <w:rFonts w:eastAsia="Times New Roman"/>
          <w:b w:val="0"/>
          <w:bCs w:val="0"/>
          <w:color w:val="auto"/>
        </w:rPr>
        <w:t xml:space="preserve">zelf </w:t>
      </w:r>
      <w:r w:rsidR="008422E2" w:rsidRPr="00492F30">
        <w:rPr>
          <w:rFonts w:eastAsia="Times New Roman"/>
          <w:b w:val="0"/>
          <w:bCs w:val="0"/>
          <w:color w:val="auto"/>
        </w:rPr>
        <w:t xml:space="preserve">effectiever kan handelen </w:t>
      </w:r>
      <w:r w:rsidR="00086981" w:rsidRPr="00492F30">
        <w:rPr>
          <w:rFonts w:eastAsia="Times New Roman"/>
          <w:b w:val="0"/>
          <w:bCs w:val="0"/>
          <w:color w:val="auto"/>
        </w:rPr>
        <w:t>op gebied van</w:t>
      </w:r>
      <w:r w:rsidR="008422E2" w:rsidRPr="00492F30">
        <w:rPr>
          <w:rFonts w:eastAsia="Times New Roman"/>
          <w:b w:val="0"/>
          <w:bCs w:val="0"/>
          <w:color w:val="auto"/>
        </w:rPr>
        <w:t xml:space="preserve"> ontwikkeling, implementatie en handhaving van standaarden.</w:t>
      </w:r>
      <w:r w:rsidR="00B3661F" w:rsidRPr="00492F30">
        <w:rPr>
          <w:rFonts w:eastAsia="Times New Roman"/>
          <w:b w:val="0"/>
          <w:bCs w:val="0"/>
          <w:color w:val="auto"/>
        </w:rPr>
        <w:t xml:space="preserve"> Het</w:t>
      </w:r>
      <w:r w:rsidR="00434B87" w:rsidRPr="00492F30">
        <w:rPr>
          <w:rFonts w:eastAsia="Times New Roman"/>
          <w:b w:val="0"/>
          <w:bCs w:val="0"/>
          <w:color w:val="auto"/>
        </w:rPr>
        <w:t xml:space="preserve"> </w:t>
      </w:r>
      <w:r w:rsidR="00BB13BC" w:rsidRPr="00492F30">
        <w:rPr>
          <w:rFonts w:eastAsia="Times New Roman"/>
          <w:b w:val="0"/>
          <w:bCs w:val="0"/>
          <w:color w:val="auto"/>
        </w:rPr>
        <w:t xml:space="preserve">helpt het bedrijfsleven en het </w:t>
      </w:r>
      <w:r w:rsidR="008957D9">
        <w:rPr>
          <w:rFonts w:eastAsia="Times New Roman"/>
          <w:b w:val="0"/>
          <w:bCs w:val="0"/>
          <w:color w:val="auto"/>
        </w:rPr>
        <w:t>mkb</w:t>
      </w:r>
      <w:r w:rsidR="00BB13BC" w:rsidRPr="00492F30">
        <w:rPr>
          <w:rFonts w:eastAsia="Times New Roman"/>
          <w:b w:val="0"/>
          <w:bCs w:val="0"/>
          <w:color w:val="auto"/>
        </w:rPr>
        <w:t xml:space="preserve"> in het bijzonder</w:t>
      </w:r>
      <w:r w:rsidR="009805FE" w:rsidRPr="00492F30">
        <w:rPr>
          <w:rFonts w:eastAsia="Times New Roman"/>
          <w:b w:val="0"/>
          <w:bCs w:val="0"/>
          <w:color w:val="auto"/>
        </w:rPr>
        <w:t xml:space="preserve"> bij het verbeteren van de concurrentiepositie en</w:t>
      </w:r>
      <w:r w:rsidR="00FA73E2" w:rsidRPr="00492F30">
        <w:rPr>
          <w:rFonts w:eastAsia="Times New Roman"/>
          <w:b w:val="0"/>
          <w:bCs w:val="0"/>
          <w:color w:val="auto"/>
        </w:rPr>
        <w:t xml:space="preserve"> de</w:t>
      </w:r>
      <w:r w:rsidR="009805FE" w:rsidRPr="00492F30">
        <w:rPr>
          <w:rFonts w:eastAsia="Times New Roman"/>
          <w:b w:val="0"/>
          <w:bCs w:val="0"/>
          <w:color w:val="auto"/>
        </w:rPr>
        <w:t xml:space="preserve"> innoverende kracht</w:t>
      </w:r>
      <w:r w:rsidR="00C70324" w:rsidRPr="00492F30">
        <w:rPr>
          <w:rFonts w:eastAsia="Times New Roman"/>
          <w:b w:val="0"/>
          <w:bCs w:val="0"/>
          <w:color w:val="auto"/>
        </w:rPr>
        <w:t>. En tenslotte</w:t>
      </w:r>
      <w:r w:rsidR="007C44FA" w:rsidRPr="00492F30">
        <w:rPr>
          <w:rFonts w:eastAsia="Times New Roman"/>
          <w:b w:val="0"/>
          <w:bCs w:val="0"/>
          <w:color w:val="auto"/>
        </w:rPr>
        <w:t xml:space="preserve"> </w:t>
      </w:r>
      <w:r w:rsidR="00C07F64" w:rsidRPr="00492F30">
        <w:rPr>
          <w:rFonts w:eastAsia="Times New Roman"/>
          <w:b w:val="0"/>
          <w:bCs w:val="0"/>
          <w:color w:val="auto"/>
        </w:rPr>
        <w:t>komt</w:t>
      </w:r>
      <w:r w:rsidR="007C44FA" w:rsidRPr="00492F30">
        <w:rPr>
          <w:rFonts w:eastAsia="Times New Roman"/>
          <w:b w:val="0"/>
          <w:bCs w:val="0"/>
          <w:color w:val="auto"/>
        </w:rPr>
        <w:t xml:space="preserve"> educatie </w:t>
      </w:r>
      <w:r w:rsidR="00FA73E2" w:rsidRPr="00492F30">
        <w:rPr>
          <w:rFonts w:eastAsia="Times New Roman"/>
          <w:b w:val="0"/>
          <w:bCs w:val="0"/>
          <w:color w:val="auto"/>
        </w:rPr>
        <w:t xml:space="preserve">de </w:t>
      </w:r>
      <w:r w:rsidR="007C44FA" w:rsidRPr="00492F30">
        <w:rPr>
          <w:rFonts w:eastAsia="Times New Roman"/>
          <w:b w:val="0"/>
          <w:bCs w:val="0"/>
          <w:color w:val="auto"/>
        </w:rPr>
        <w:t>nieuwe instroom in het vakgebied</w:t>
      </w:r>
      <w:r w:rsidR="00C70324" w:rsidRPr="00492F30">
        <w:rPr>
          <w:rFonts w:eastAsia="Times New Roman"/>
          <w:b w:val="0"/>
          <w:bCs w:val="0"/>
          <w:color w:val="auto"/>
        </w:rPr>
        <w:t xml:space="preserve"> </w:t>
      </w:r>
      <w:r w:rsidR="00A532F8" w:rsidRPr="00492F30">
        <w:rPr>
          <w:rFonts w:eastAsia="Times New Roman"/>
          <w:b w:val="0"/>
          <w:bCs w:val="0"/>
          <w:color w:val="auto"/>
        </w:rPr>
        <w:t>ten goede.</w:t>
      </w:r>
    </w:p>
    <w:p w14:paraId="1C33898C" w14:textId="111E12E4" w:rsidR="00D93E77" w:rsidRPr="003F566B" w:rsidRDefault="00A0657D" w:rsidP="000E4242">
      <w:pPr>
        <w:pStyle w:val="Stijl2"/>
        <w:numPr>
          <w:ilvl w:val="0"/>
          <w:numId w:val="35"/>
        </w:numPr>
        <w:rPr>
          <w:color w:val="auto"/>
        </w:rPr>
      </w:pPr>
      <w:r w:rsidRPr="004A6EE2">
        <w:rPr>
          <w:b w:val="0"/>
          <w:bCs w:val="0"/>
          <w:color w:val="auto"/>
        </w:rPr>
        <w:t>Het o</w:t>
      </w:r>
      <w:r w:rsidR="00DC7F9E" w:rsidRPr="004A6EE2">
        <w:rPr>
          <w:b w:val="0"/>
          <w:bCs w:val="0"/>
          <w:color w:val="auto"/>
        </w:rPr>
        <w:t>pzetten</w:t>
      </w:r>
      <w:r w:rsidR="00DC7F9E" w:rsidRPr="003F566B">
        <w:rPr>
          <w:color w:val="auto"/>
        </w:rPr>
        <w:t xml:space="preserve"> </w:t>
      </w:r>
      <w:r w:rsidR="00DC7F9E" w:rsidRPr="004A6EE2">
        <w:rPr>
          <w:b w:val="0"/>
          <w:bCs w:val="0"/>
          <w:color w:val="auto"/>
        </w:rPr>
        <w:t xml:space="preserve">van </w:t>
      </w:r>
      <w:r w:rsidR="00D93E77" w:rsidRPr="004A6EE2">
        <w:rPr>
          <w:b w:val="0"/>
          <w:bCs w:val="0"/>
          <w:color w:val="auto"/>
        </w:rPr>
        <w:t>een</w:t>
      </w:r>
      <w:r w:rsidR="00D93E77" w:rsidRPr="003F566B">
        <w:rPr>
          <w:color w:val="auto"/>
        </w:rPr>
        <w:t xml:space="preserve"> mechanisme buiten de ESO-structuur.</w:t>
      </w:r>
    </w:p>
    <w:p w14:paraId="4D67F1B4" w14:textId="58B0F566" w:rsidR="00D93E77" w:rsidRPr="003F566B" w:rsidRDefault="00447444" w:rsidP="003F566B">
      <w:pPr>
        <w:pStyle w:val="Stijl2"/>
        <w:ind w:left="928"/>
        <w:rPr>
          <w:rFonts w:eastAsia="Times New Roman"/>
          <w:b w:val="0"/>
          <w:bCs w:val="0"/>
          <w:color w:val="auto"/>
        </w:rPr>
      </w:pPr>
      <w:r w:rsidRPr="003F566B">
        <w:rPr>
          <w:rFonts w:eastAsia="Times New Roman"/>
          <w:b w:val="0"/>
          <w:bCs w:val="0"/>
          <w:color w:val="auto"/>
        </w:rPr>
        <w:t>O</w:t>
      </w:r>
      <w:r w:rsidR="00C37F03" w:rsidRPr="003F566B">
        <w:rPr>
          <w:rFonts w:eastAsia="Times New Roman"/>
          <w:b w:val="0"/>
          <w:bCs w:val="0"/>
          <w:color w:val="auto"/>
        </w:rPr>
        <w:t>m Nederlandse belangen te behartigen waar deelname veel meer direct en op eigen titel, (en dus niet vanuit NEN wordt ondersteund</w:t>
      </w:r>
      <w:r w:rsidR="00FC7B1D" w:rsidRPr="003F566B">
        <w:rPr>
          <w:rFonts w:eastAsia="Times New Roman"/>
          <w:b w:val="0"/>
          <w:bCs w:val="0"/>
          <w:color w:val="auto"/>
        </w:rPr>
        <w:t>)</w:t>
      </w:r>
      <w:r w:rsidRPr="003F566B">
        <w:rPr>
          <w:rFonts w:eastAsia="Times New Roman"/>
          <w:b w:val="0"/>
          <w:bCs w:val="0"/>
          <w:color w:val="auto"/>
        </w:rPr>
        <w:t xml:space="preserve"> kan een mechanisme worden opgezet</w:t>
      </w:r>
      <w:r w:rsidR="00121C19" w:rsidRPr="003F566B">
        <w:rPr>
          <w:rFonts w:eastAsia="Times New Roman"/>
          <w:b w:val="0"/>
          <w:bCs w:val="0"/>
          <w:color w:val="auto"/>
        </w:rPr>
        <w:t>.</w:t>
      </w:r>
      <w:r w:rsidR="00CE554B" w:rsidRPr="003F566B">
        <w:rPr>
          <w:rFonts w:eastAsia="Times New Roman"/>
          <w:b w:val="0"/>
          <w:bCs w:val="0"/>
          <w:color w:val="auto"/>
        </w:rPr>
        <w:t xml:space="preserve"> </w:t>
      </w:r>
      <w:r w:rsidR="00D71BBC" w:rsidRPr="003F566B">
        <w:rPr>
          <w:rFonts w:eastAsia="Times New Roman"/>
          <w:b w:val="0"/>
          <w:bCs w:val="0"/>
          <w:color w:val="auto"/>
        </w:rPr>
        <w:t>Denk aan</w:t>
      </w:r>
      <w:r w:rsidR="00D93E77" w:rsidRPr="003F566B">
        <w:rPr>
          <w:rFonts w:eastAsia="Times New Roman"/>
          <w:b w:val="0"/>
          <w:bCs w:val="0"/>
          <w:color w:val="auto"/>
        </w:rPr>
        <w:t xml:space="preserve"> lidmaatschapsopties, een nationaal </w:t>
      </w:r>
      <w:proofErr w:type="gramStart"/>
      <w:r w:rsidR="00D93E77" w:rsidRPr="003F566B">
        <w:rPr>
          <w:rFonts w:eastAsia="Times New Roman"/>
          <w:b w:val="0"/>
          <w:bCs w:val="0"/>
          <w:color w:val="auto"/>
        </w:rPr>
        <w:t>coördinatiemechanisme /</w:t>
      </w:r>
      <w:proofErr w:type="gramEnd"/>
      <w:r w:rsidR="00D93E77" w:rsidRPr="003F566B">
        <w:rPr>
          <w:rFonts w:eastAsia="Times New Roman"/>
          <w:b w:val="0"/>
          <w:bCs w:val="0"/>
          <w:color w:val="auto"/>
        </w:rPr>
        <w:t xml:space="preserve"> platform voor samenwerking en opzet van duidelijke communicatie over niet-formele </w:t>
      </w:r>
      <w:proofErr w:type="spellStart"/>
      <w:r w:rsidR="001D3461">
        <w:rPr>
          <w:rFonts w:eastAsia="Times New Roman"/>
          <w:b w:val="0"/>
          <w:bCs w:val="0"/>
          <w:color w:val="auto"/>
        </w:rPr>
        <w:t>SDO’s</w:t>
      </w:r>
      <w:proofErr w:type="spellEnd"/>
      <w:r w:rsidR="00D93E77" w:rsidRPr="003F566B">
        <w:rPr>
          <w:rFonts w:eastAsia="Times New Roman"/>
          <w:b w:val="0"/>
          <w:bCs w:val="0"/>
          <w:color w:val="auto"/>
        </w:rPr>
        <w:t>.</w:t>
      </w:r>
    </w:p>
    <w:p w14:paraId="65B8F547" w14:textId="24E9E615" w:rsidR="00695930" w:rsidRDefault="00695930" w:rsidP="003F566B">
      <w:pPr>
        <w:ind w:left="360"/>
      </w:pPr>
    </w:p>
    <w:p w14:paraId="3ED65134" w14:textId="49C771D2" w:rsidR="00200F69" w:rsidRPr="0096471B" w:rsidRDefault="006405F0" w:rsidP="0096471B">
      <w:pPr>
        <w:pStyle w:val="Heading3"/>
        <w:spacing w:before="0" w:line="288" w:lineRule="auto"/>
        <w:rPr>
          <w:b w:val="0"/>
        </w:rPr>
      </w:pPr>
      <w:bookmarkStart w:id="273" w:name="_Toc189313431"/>
      <w:bookmarkStart w:id="274" w:name="_Toc189313884"/>
      <w:bookmarkStart w:id="275" w:name="_Toc191413923"/>
      <w:bookmarkStart w:id="276" w:name="_Toc191547844"/>
      <w:bookmarkStart w:id="277" w:name="_Toc191547981"/>
      <w:bookmarkStart w:id="278" w:name="_Toc191561617"/>
      <w:bookmarkEnd w:id="265"/>
      <w:bookmarkEnd w:id="266"/>
      <w:bookmarkEnd w:id="267"/>
      <w:bookmarkEnd w:id="268"/>
      <w:bookmarkEnd w:id="269"/>
      <w:bookmarkEnd w:id="270"/>
      <w:bookmarkEnd w:id="271"/>
      <w:bookmarkEnd w:id="272"/>
      <w:r>
        <w:rPr>
          <w:b w:val="0"/>
        </w:rPr>
        <w:t>Een s</w:t>
      </w:r>
      <w:r w:rsidR="007B7115">
        <w:rPr>
          <w:b w:val="0"/>
        </w:rPr>
        <w:t>chematische v</w:t>
      </w:r>
      <w:r w:rsidR="006E4F54">
        <w:rPr>
          <w:b w:val="0"/>
        </w:rPr>
        <w:t xml:space="preserve">ergelijking </w:t>
      </w:r>
      <w:r w:rsidR="007B7115">
        <w:rPr>
          <w:b w:val="0"/>
        </w:rPr>
        <w:t xml:space="preserve">van de </w:t>
      </w:r>
      <w:r w:rsidR="00D02850">
        <w:rPr>
          <w:b w:val="0"/>
        </w:rPr>
        <w:t xml:space="preserve">Nationale Normalisatieagenda </w:t>
      </w:r>
      <w:r w:rsidR="006E4F54">
        <w:rPr>
          <w:b w:val="0"/>
        </w:rPr>
        <w:t xml:space="preserve">met </w:t>
      </w:r>
      <w:r w:rsidR="00C54BB3">
        <w:rPr>
          <w:b w:val="0"/>
        </w:rPr>
        <w:t xml:space="preserve">de </w:t>
      </w:r>
      <w:r w:rsidR="006E4F54">
        <w:rPr>
          <w:b w:val="0"/>
        </w:rPr>
        <w:t>opgehaalde wensen</w:t>
      </w:r>
      <w:bookmarkEnd w:id="273"/>
      <w:bookmarkEnd w:id="274"/>
      <w:r>
        <w:rPr>
          <w:b w:val="0"/>
        </w:rPr>
        <w:t xml:space="preserve"> is </w:t>
      </w:r>
      <w:r w:rsidR="0086779A">
        <w:rPr>
          <w:b w:val="0"/>
        </w:rPr>
        <w:t xml:space="preserve">weergegeven in </w:t>
      </w:r>
      <w:bookmarkEnd w:id="275"/>
      <w:bookmarkEnd w:id="276"/>
      <w:bookmarkEnd w:id="277"/>
      <w:bookmarkEnd w:id="278"/>
      <w:r w:rsidR="00EC4B91">
        <w:t xml:space="preserve">Tabel </w:t>
      </w:r>
      <w:r>
        <w:fldChar w:fldCharType="begin"/>
      </w:r>
      <w:r>
        <w:instrText>SEQ Tabel \* ARABIC</w:instrText>
      </w:r>
      <w:r>
        <w:fldChar w:fldCharType="separate"/>
      </w:r>
      <w:r w:rsidR="00EC4B91">
        <w:rPr>
          <w:noProof/>
        </w:rPr>
        <w:t>11</w:t>
      </w:r>
      <w:r>
        <w:fldChar w:fldCharType="end"/>
      </w:r>
      <w:r w:rsidR="00EC4B91">
        <w:t>.</w:t>
      </w:r>
    </w:p>
    <w:p w14:paraId="4A419405" w14:textId="3D2A708C" w:rsidR="009C6147" w:rsidRPr="009C6147" w:rsidRDefault="00200F69" w:rsidP="009C6147">
      <w:pPr>
        <w:pStyle w:val="Caption"/>
        <w:spacing w:line="288" w:lineRule="auto"/>
      </w:pPr>
      <w:r>
        <w:t xml:space="preserve">Tabel </w:t>
      </w:r>
      <w:r>
        <w:fldChar w:fldCharType="begin"/>
      </w:r>
      <w:r>
        <w:instrText>SEQ Tabel \* ARABIC</w:instrText>
      </w:r>
      <w:r>
        <w:fldChar w:fldCharType="separate"/>
      </w:r>
      <w:r w:rsidR="0058380D">
        <w:rPr>
          <w:noProof/>
        </w:rPr>
        <w:t>11</w:t>
      </w:r>
      <w:r>
        <w:fldChar w:fldCharType="end"/>
      </w:r>
      <w:r>
        <w:t xml:space="preserve"> </w:t>
      </w:r>
      <w:r w:rsidRPr="00750CE5">
        <w:t>Op de volgende pagina: Overzicht van wat er op het gebied van standaardisatie in Nederland is ingeregeld, waaraan momenteel invulling wordt gegeven en wat nog extra aandacht behoeft (afkomstig uit de Nationale Normalisatieagenda).</w:t>
      </w:r>
      <w:r w:rsidR="009C6147">
        <w:t xml:space="preserve"> </w:t>
      </w:r>
    </w:p>
    <w:p w14:paraId="560617D8" w14:textId="4FC5F68D" w:rsidR="001B6A2A" w:rsidRDefault="001B6A2A" w:rsidP="0057124E">
      <w:pPr>
        <w:sectPr w:rsidR="001B6A2A" w:rsidSect="004E0286">
          <w:headerReference w:type="default" r:id="rId23"/>
          <w:footerReference w:type="even" r:id="rId24"/>
          <w:footerReference w:type="default" r:id="rId25"/>
          <w:footerReference w:type="first" r:id="rId26"/>
          <w:pgSz w:w="11906" w:h="16838"/>
          <w:pgMar w:top="1417" w:right="1417" w:bottom="1417" w:left="1417" w:header="708" w:footer="1020" w:gutter="0"/>
          <w:cols w:space="708"/>
          <w:titlePg/>
          <w:docGrid w:linePitch="360"/>
        </w:sectPr>
      </w:pPr>
    </w:p>
    <w:p w14:paraId="3C658BE1" w14:textId="4D328A5A" w:rsidR="00BE795F" w:rsidRDefault="00BE795F" w:rsidP="00BE795F">
      <w:pPr>
        <w:pStyle w:val="Caption"/>
        <w:keepNext/>
      </w:pPr>
    </w:p>
    <w:tbl>
      <w:tblPr>
        <w:tblStyle w:val="GridTable4-Accent3"/>
        <w:tblpPr w:leftFromText="141" w:rightFromText="141" w:vertAnchor="text" w:horzAnchor="margin" w:tblpY="-101"/>
        <w:tblW w:w="1356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072"/>
        <w:gridCol w:w="2318"/>
        <w:gridCol w:w="4536"/>
        <w:gridCol w:w="4634"/>
      </w:tblGrid>
      <w:tr w:rsidR="00BF2491" w:rsidRPr="00B06B61" w14:paraId="47ED9D82" w14:textId="77777777" w:rsidTr="00BB2A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tcBorders>
              <w:top w:val="none" w:sz="0" w:space="0" w:color="auto"/>
              <w:left w:val="none" w:sz="0" w:space="0" w:color="auto"/>
              <w:bottom w:val="none" w:sz="0" w:space="0" w:color="auto"/>
              <w:right w:val="none" w:sz="0" w:space="0" w:color="auto"/>
            </w:tcBorders>
          </w:tcPr>
          <w:p w14:paraId="277AD611" w14:textId="77777777" w:rsidR="009821E7" w:rsidRPr="00B06B61" w:rsidRDefault="009821E7" w:rsidP="0037503A">
            <w:pPr>
              <w:rPr>
                <w:sz w:val="18"/>
                <w:szCs w:val="18"/>
              </w:rPr>
            </w:pPr>
            <w:r w:rsidRPr="00B06B61">
              <w:rPr>
                <w:sz w:val="18"/>
                <w:szCs w:val="18"/>
              </w:rPr>
              <w:t>Onderwerp</w:t>
            </w:r>
          </w:p>
        </w:tc>
        <w:tc>
          <w:tcPr>
            <w:tcW w:w="2318" w:type="dxa"/>
            <w:tcBorders>
              <w:top w:val="none" w:sz="0" w:space="0" w:color="auto"/>
              <w:left w:val="none" w:sz="0" w:space="0" w:color="auto"/>
              <w:bottom w:val="none" w:sz="0" w:space="0" w:color="auto"/>
              <w:right w:val="none" w:sz="0" w:space="0" w:color="auto"/>
            </w:tcBorders>
          </w:tcPr>
          <w:p w14:paraId="2E73043F" w14:textId="77777777" w:rsidR="009821E7" w:rsidRPr="00B06B61" w:rsidRDefault="009821E7" w:rsidP="0037503A">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B06B61">
              <w:rPr>
                <w:b w:val="0"/>
                <w:bCs w:val="0"/>
                <w:sz w:val="18"/>
                <w:szCs w:val="18"/>
              </w:rPr>
              <w:t>Is invulling aan gegeven (door o.a. NEN en EZ)</w:t>
            </w:r>
          </w:p>
        </w:tc>
        <w:tc>
          <w:tcPr>
            <w:tcW w:w="4536" w:type="dxa"/>
            <w:tcBorders>
              <w:top w:val="none" w:sz="0" w:space="0" w:color="auto"/>
              <w:left w:val="none" w:sz="0" w:space="0" w:color="auto"/>
              <w:bottom w:val="none" w:sz="0" w:space="0" w:color="auto"/>
              <w:right w:val="none" w:sz="0" w:space="0" w:color="auto"/>
            </w:tcBorders>
          </w:tcPr>
          <w:p w14:paraId="0D76B5F6" w14:textId="77777777" w:rsidR="009821E7" w:rsidRPr="00B06B61" w:rsidRDefault="009821E7" w:rsidP="0037503A">
            <w:pPr>
              <w:cnfStyle w:val="100000000000" w:firstRow="1" w:lastRow="0" w:firstColumn="0" w:lastColumn="0" w:oddVBand="0" w:evenVBand="0" w:oddHBand="0" w:evenHBand="0" w:firstRowFirstColumn="0" w:firstRowLastColumn="0" w:lastRowFirstColumn="0" w:lastRowLastColumn="0"/>
              <w:rPr>
                <w:sz w:val="18"/>
                <w:szCs w:val="18"/>
              </w:rPr>
            </w:pPr>
            <w:r w:rsidRPr="00B06B61">
              <w:rPr>
                <w:b w:val="0"/>
                <w:bCs w:val="0"/>
                <w:sz w:val="18"/>
                <w:szCs w:val="18"/>
              </w:rPr>
              <w:t>Wordt invulling aan gegeven in 2025+</w:t>
            </w:r>
          </w:p>
          <w:p w14:paraId="1E2F6660" w14:textId="77777777" w:rsidR="009821E7" w:rsidRPr="00B06B61" w:rsidRDefault="009821E7" w:rsidP="0037503A">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B06B61">
              <w:rPr>
                <w:b w:val="0"/>
                <w:bCs w:val="0"/>
                <w:sz w:val="18"/>
                <w:szCs w:val="18"/>
              </w:rPr>
              <w:t>(</w:t>
            </w:r>
            <w:proofErr w:type="gramStart"/>
            <w:r w:rsidRPr="00B06B61">
              <w:rPr>
                <w:b w:val="0"/>
                <w:bCs w:val="0"/>
                <w:sz w:val="18"/>
                <w:szCs w:val="18"/>
              </w:rPr>
              <w:t>door</w:t>
            </w:r>
            <w:proofErr w:type="gramEnd"/>
            <w:r w:rsidRPr="00B06B61">
              <w:rPr>
                <w:b w:val="0"/>
                <w:bCs w:val="0"/>
                <w:sz w:val="18"/>
                <w:szCs w:val="18"/>
              </w:rPr>
              <w:t xml:space="preserve"> o.a. NEN en EZ)</w:t>
            </w:r>
          </w:p>
        </w:tc>
        <w:tc>
          <w:tcPr>
            <w:tcW w:w="4634" w:type="dxa"/>
            <w:tcBorders>
              <w:top w:val="none" w:sz="0" w:space="0" w:color="auto"/>
              <w:left w:val="none" w:sz="0" w:space="0" w:color="auto"/>
              <w:bottom w:val="none" w:sz="0" w:space="0" w:color="auto"/>
              <w:right w:val="none" w:sz="0" w:space="0" w:color="auto"/>
            </w:tcBorders>
          </w:tcPr>
          <w:p w14:paraId="1B7739B5" w14:textId="470CBDC8" w:rsidR="009821E7" w:rsidRPr="00B06B61" w:rsidRDefault="009821E7" w:rsidP="0037503A">
            <w:pPr>
              <w:cnfStyle w:val="100000000000" w:firstRow="1" w:lastRow="0" w:firstColumn="0" w:lastColumn="0" w:oddVBand="0" w:evenVBand="0" w:oddHBand="0" w:evenHBand="0" w:firstRowFirstColumn="0" w:firstRowLastColumn="0" w:lastRowFirstColumn="0" w:lastRowLastColumn="0"/>
              <w:rPr>
                <w:b w:val="0"/>
                <w:bCs w:val="0"/>
                <w:sz w:val="18"/>
                <w:szCs w:val="18"/>
              </w:rPr>
            </w:pPr>
            <w:r w:rsidRPr="00B06B61">
              <w:rPr>
                <w:b w:val="0"/>
                <w:bCs w:val="0"/>
                <w:sz w:val="18"/>
                <w:szCs w:val="18"/>
              </w:rPr>
              <w:t xml:space="preserve">Is nog geen/onvoldoende invulling aan gegeven (door </w:t>
            </w:r>
            <w:proofErr w:type="spellStart"/>
            <w:r w:rsidRPr="00B06B61">
              <w:rPr>
                <w:b w:val="0"/>
                <w:bCs w:val="0"/>
                <w:sz w:val="18"/>
                <w:szCs w:val="18"/>
              </w:rPr>
              <w:t>oa</w:t>
            </w:r>
            <w:proofErr w:type="spellEnd"/>
            <w:r w:rsidRPr="00B06B61">
              <w:rPr>
                <w:b w:val="0"/>
                <w:bCs w:val="0"/>
                <w:sz w:val="18"/>
                <w:szCs w:val="18"/>
              </w:rPr>
              <w:t xml:space="preserve"> NEN en EZ)</w:t>
            </w:r>
          </w:p>
        </w:tc>
      </w:tr>
      <w:tr w:rsidR="00BF2491" w:rsidRPr="00B06B61" w14:paraId="4C4D195A" w14:textId="77777777" w:rsidTr="004C4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01C06C62" w14:textId="77777777" w:rsidR="009821E7" w:rsidRPr="004C47C6" w:rsidRDefault="009821E7" w:rsidP="0037503A">
            <w:pPr>
              <w:rPr>
                <w:color w:val="FFFFFF" w:themeColor="background1"/>
                <w:sz w:val="18"/>
                <w:szCs w:val="18"/>
              </w:rPr>
            </w:pPr>
            <w:r w:rsidRPr="004C47C6">
              <w:rPr>
                <w:color w:val="FFFFFF" w:themeColor="background1"/>
                <w:sz w:val="18"/>
                <w:szCs w:val="18"/>
              </w:rPr>
              <w:t>Interdepartementale structuren</w:t>
            </w:r>
          </w:p>
        </w:tc>
        <w:tc>
          <w:tcPr>
            <w:tcW w:w="2318" w:type="dxa"/>
          </w:tcPr>
          <w:p w14:paraId="4E0A8B25"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Ja</w:t>
            </w:r>
          </w:p>
        </w:tc>
        <w:tc>
          <w:tcPr>
            <w:tcW w:w="4536" w:type="dxa"/>
          </w:tcPr>
          <w:p w14:paraId="0588F658" w14:textId="72851B90"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Nader vormgeven van deze structuren</w:t>
            </w:r>
            <w:r w:rsidR="004C625B" w:rsidRPr="00B06B61">
              <w:rPr>
                <w:sz w:val="16"/>
                <w:szCs w:val="16"/>
              </w:rPr>
              <w:t>.</w:t>
            </w:r>
          </w:p>
        </w:tc>
        <w:tc>
          <w:tcPr>
            <w:tcW w:w="4634" w:type="dxa"/>
          </w:tcPr>
          <w:p w14:paraId="725F47A9"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p>
        </w:tc>
      </w:tr>
      <w:tr w:rsidR="00BF2491" w:rsidRPr="00B06B61" w14:paraId="02E230B9" w14:textId="77777777" w:rsidTr="004C47C6">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44D26E62" w14:textId="77777777" w:rsidR="009821E7" w:rsidRPr="004C47C6" w:rsidRDefault="009821E7" w:rsidP="0037503A">
            <w:pPr>
              <w:rPr>
                <w:color w:val="FFFFFF" w:themeColor="background1"/>
                <w:sz w:val="18"/>
                <w:szCs w:val="18"/>
              </w:rPr>
            </w:pPr>
            <w:r w:rsidRPr="004C47C6">
              <w:rPr>
                <w:color w:val="FFFFFF" w:themeColor="background1"/>
                <w:sz w:val="18"/>
                <w:szCs w:val="18"/>
              </w:rPr>
              <w:t>Intersectorale structuren</w:t>
            </w:r>
          </w:p>
        </w:tc>
        <w:tc>
          <w:tcPr>
            <w:tcW w:w="2318" w:type="dxa"/>
            <w:shd w:val="clear" w:color="auto" w:fill="B8C9FF" w:themeFill="accent3" w:themeFillTint="66"/>
          </w:tcPr>
          <w:p w14:paraId="57E17387"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Aanwezig</w:t>
            </w:r>
          </w:p>
        </w:tc>
        <w:tc>
          <w:tcPr>
            <w:tcW w:w="4536" w:type="dxa"/>
            <w:shd w:val="clear" w:color="auto" w:fill="B8C9FF" w:themeFill="accent3" w:themeFillTint="66"/>
          </w:tcPr>
          <w:p w14:paraId="7F19D848" w14:textId="4982D794"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rFonts w:eastAsia="Times New Roman"/>
                <w:sz w:val="16"/>
                <w:szCs w:val="16"/>
              </w:rPr>
              <w:t xml:space="preserve">Meer samenwerken met </w:t>
            </w:r>
            <w:r w:rsidRPr="00B06B61">
              <w:rPr>
                <w:sz w:val="16"/>
                <w:szCs w:val="16"/>
              </w:rPr>
              <w:t xml:space="preserve">gebruikersorganisaties, koepels en andere belanghebbenden uit het maatschappelijk middenveld </w:t>
            </w:r>
            <w:r w:rsidRPr="00B06B61">
              <w:rPr>
                <w:rFonts w:eastAsia="Times New Roman"/>
                <w:sz w:val="16"/>
                <w:szCs w:val="16"/>
              </w:rPr>
              <w:t>om betere en snellere implementaties te realiseren van standaarden refererend aan wetgeving</w:t>
            </w:r>
            <w:r w:rsidR="00CD72AE" w:rsidRPr="00B06B61">
              <w:rPr>
                <w:rFonts w:eastAsia="Times New Roman"/>
                <w:sz w:val="16"/>
                <w:szCs w:val="16"/>
              </w:rPr>
              <w:t>.</w:t>
            </w:r>
          </w:p>
        </w:tc>
        <w:tc>
          <w:tcPr>
            <w:tcW w:w="4634" w:type="dxa"/>
            <w:shd w:val="clear" w:color="auto" w:fill="B8C9FF" w:themeFill="accent3" w:themeFillTint="66"/>
          </w:tcPr>
          <w:p w14:paraId="1D8B44FC"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p>
        </w:tc>
      </w:tr>
      <w:tr w:rsidR="00BF2491" w:rsidRPr="00B06B61" w14:paraId="21370AE2" w14:textId="77777777" w:rsidTr="004C4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3A73CD06" w14:textId="77777777" w:rsidR="009821E7" w:rsidRPr="004C47C6" w:rsidRDefault="009821E7" w:rsidP="0037503A">
            <w:pPr>
              <w:rPr>
                <w:color w:val="FFFFFF" w:themeColor="background1"/>
                <w:sz w:val="18"/>
                <w:szCs w:val="18"/>
              </w:rPr>
            </w:pPr>
            <w:r w:rsidRPr="004C47C6">
              <w:rPr>
                <w:color w:val="FFFFFF" w:themeColor="background1"/>
                <w:sz w:val="18"/>
                <w:szCs w:val="18"/>
              </w:rPr>
              <w:t xml:space="preserve">Overheidsstrategie </w:t>
            </w:r>
          </w:p>
        </w:tc>
        <w:tc>
          <w:tcPr>
            <w:tcW w:w="2318" w:type="dxa"/>
          </w:tcPr>
          <w:p w14:paraId="078D3248"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Aanwezig</w:t>
            </w:r>
          </w:p>
        </w:tc>
        <w:tc>
          <w:tcPr>
            <w:tcW w:w="4536" w:type="dxa"/>
          </w:tcPr>
          <w:p w14:paraId="4ECEA921" w14:textId="7D58EB31"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 xml:space="preserve">Maak specifieke NL belangen en beoogde impact expliciet in de Nationale </w:t>
            </w:r>
            <w:r w:rsidR="001E15DE" w:rsidRPr="00B06B61">
              <w:rPr>
                <w:sz w:val="16"/>
                <w:szCs w:val="16"/>
              </w:rPr>
              <w:t>N</w:t>
            </w:r>
            <w:r w:rsidRPr="00B06B61">
              <w:rPr>
                <w:sz w:val="16"/>
                <w:szCs w:val="16"/>
              </w:rPr>
              <w:t xml:space="preserve">ormalisatie </w:t>
            </w:r>
            <w:r w:rsidR="001E15DE" w:rsidRPr="00B06B61">
              <w:rPr>
                <w:sz w:val="16"/>
                <w:szCs w:val="16"/>
              </w:rPr>
              <w:t>A</w:t>
            </w:r>
            <w:r w:rsidRPr="00B06B61">
              <w:rPr>
                <w:sz w:val="16"/>
                <w:szCs w:val="16"/>
              </w:rPr>
              <w:t>genda (versie dec 2024)</w:t>
            </w:r>
            <w:r w:rsidR="00CD72AE" w:rsidRPr="00B06B61">
              <w:rPr>
                <w:sz w:val="16"/>
                <w:szCs w:val="16"/>
              </w:rPr>
              <w:t>.</w:t>
            </w:r>
          </w:p>
        </w:tc>
        <w:tc>
          <w:tcPr>
            <w:tcW w:w="4634" w:type="dxa"/>
          </w:tcPr>
          <w:p w14:paraId="693B40EF"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p>
        </w:tc>
      </w:tr>
      <w:tr w:rsidR="00BF2491" w:rsidRPr="00B06B61" w14:paraId="2806D544" w14:textId="77777777" w:rsidTr="004C47C6">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57A955D2" w14:textId="77777777" w:rsidR="009821E7" w:rsidRPr="004C47C6" w:rsidRDefault="009821E7" w:rsidP="0037503A">
            <w:pPr>
              <w:rPr>
                <w:color w:val="FFFFFF" w:themeColor="background1"/>
                <w:sz w:val="18"/>
                <w:szCs w:val="18"/>
              </w:rPr>
            </w:pPr>
            <w:r w:rsidRPr="004C47C6">
              <w:rPr>
                <w:color w:val="FFFFFF" w:themeColor="background1"/>
                <w:sz w:val="18"/>
                <w:szCs w:val="18"/>
              </w:rPr>
              <w:t xml:space="preserve">Beleid </w:t>
            </w:r>
          </w:p>
          <w:p w14:paraId="164E2B57" w14:textId="77777777" w:rsidR="009821E7" w:rsidRPr="004C47C6" w:rsidRDefault="009821E7" w:rsidP="0037503A">
            <w:pPr>
              <w:jc w:val="right"/>
              <w:rPr>
                <w:color w:val="FFFFFF" w:themeColor="background1"/>
                <w:sz w:val="18"/>
                <w:szCs w:val="18"/>
              </w:rPr>
            </w:pPr>
          </w:p>
        </w:tc>
        <w:tc>
          <w:tcPr>
            <w:tcW w:w="2318" w:type="dxa"/>
            <w:shd w:val="clear" w:color="auto" w:fill="B8C9FF" w:themeFill="accent3" w:themeFillTint="66"/>
          </w:tcPr>
          <w:p w14:paraId="4FE1581C"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Aanwezig</w:t>
            </w:r>
          </w:p>
        </w:tc>
        <w:tc>
          <w:tcPr>
            <w:tcW w:w="4536" w:type="dxa"/>
            <w:shd w:val="clear" w:color="auto" w:fill="B8C9FF" w:themeFill="accent3" w:themeFillTint="66"/>
          </w:tcPr>
          <w:p w14:paraId="12FE0A28"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p>
        </w:tc>
        <w:tc>
          <w:tcPr>
            <w:tcW w:w="4634" w:type="dxa"/>
            <w:shd w:val="clear" w:color="auto" w:fill="B8C9FF" w:themeFill="accent3" w:themeFillTint="66"/>
          </w:tcPr>
          <w:p w14:paraId="36D86E28" w14:textId="7FBCE592"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 xml:space="preserve">Besteed in dialoog met brancheorganisaties en industriesectoren meer aandacht aan de praktische uitdagingen (zoals kosten, dekking van functionele eisen) bij de implementatie van standaarden bij </w:t>
            </w:r>
            <w:r w:rsidR="00C9759F" w:rsidRPr="00B06B61">
              <w:rPr>
                <w:sz w:val="16"/>
                <w:szCs w:val="16"/>
              </w:rPr>
              <w:t>het</w:t>
            </w:r>
            <w:r w:rsidRPr="00B06B61">
              <w:rPr>
                <w:sz w:val="16"/>
                <w:szCs w:val="16"/>
              </w:rPr>
              <w:t xml:space="preserve"> invoer</w:t>
            </w:r>
            <w:r w:rsidR="00C9759F" w:rsidRPr="00B06B61">
              <w:rPr>
                <w:sz w:val="16"/>
                <w:szCs w:val="16"/>
              </w:rPr>
              <w:t>e</w:t>
            </w:r>
            <w:r w:rsidRPr="00B06B61">
              <w:rPr>
                <w:sz w:val="16"/>
                <w:szCs w:val="16"/>
              </w:rPr>
              <w:t>n van nieuwe wetgeving en zorg voor heldere communicatie hierover naar private sector.</w:t>
            </w:r>
          </w:p>
        </w:tc>
      </w:tr>
      <w:tr w:rsidR="00BF2491" w:rsidRPr="00B06B61" w14:paraId="5388D258" w14:textId="77777777" w:rsidTr="004C4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2930584A" w14:textId="77777777" w:rsidR="009821E7" w:rsidRPr="004C47C6" w:rsidRDefault="009821E7" w:rsidP="0037503A">
            <w:pPr>
              <w:rPr>
                <w:color w:val="FFFFFF" w:themeColor="background1"/>
                <w:sz w:val="18"/>
                <w:szCs w:val="18"/>
              </w:rPr>
            </w:pPr>
            <w:r w:rsidRPr="004C47C6">
              <w:rPr>
                <w:color w:val="FFFFFF" w:themeColor="background1"/>
                <w:sz w:val="18"/>
                <w:szCs w:val="18"/>
              </w:rPr>
              <w:t>Regulators</w:t>
            </w:r>
          </w:p>
        </w:tc>
        <w:tc>
          <w:tcPr>
            <w:tcW w:w="2318" w:type="dxa"/>
          </w:tcPr>
          <w:p w14:paraId="3EB7C668"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p>
        </w:tc>
        <w:tc>
          <w:tcPr>
            <w:tcW w:w="4536" w:type="dxa"/>
          </w:tcPr>
          <w:p w14:paraId="0EBE7BAA" w14:textId="5EFDAFFE" w:rsidR="006E075A" w:rsidRPr="006E075A" w:rsidRDefault="006E075A" w:rsidP="006E075A">
            <w:pPr>
              <w:cnfStyle w:val="000000100000" w:firstRow="0" w:lastRow="0" w:firstColumn="0" w:lastColumn="0" w:oddVBand="0" w:evenVBand="0" w:oddHBand="1" w:evenHBand="0" w:firstRowFirstColumn="0" w:firstRowLastColumn="0" w:lastRowFirstColumn="0" w:lastRowLastColumn="0"/>
              <w:rPr>
                <w:sz w:val="16"/>
                <w:szCs w:val="16"/>
              </w:rPr>
            </w:pPr>
            <w:r w:rsidRPr="006E075A">
              <w:rPr>
                <w:sz w:val="16"/>
                <w:szCs w:val="16"/>
              </w:rPr>
              <w:t>RDI is goed aangehaakt bij formele normalisatie, maar andere toezichthouders niet tot nauwelijks</w:t>
            </w:r>
            <w:r w:rsidR="001418A6">
              <w:rPr>
                <w:sz w:val="16"/>
                <w:szCs w:val="16"/>
              </w:rPr>
              <w:t>.</w:t>
            </w:r>
          </w:p>
          <w:p w14:paraId="2B434E1D"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p>
        </w:tc>
        <w:tc>
          <w:tcPr>
            <w:tcW w:w="4634" w:type="dxa"/>
          </w:tcPr>
          <w:p w14:paraId="50186934" w14:textId="63C4E499"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 xml:space="preserve">Indien </w:t>
            </w:r>
            <w:proofErr w:type="gramStart"/>
            <w:r w:rsidRPr="00B06B61">
              <w:rPr>
                <w:sz w:val="16"/>
                <w:szCs w:val="16"/>
              </w:rPr>
              <w:t>NL regulators</w:t>
            </w:r>
            <w:proofErr w:type="gramEnd"/>
            <w:r w:rsidRPr="00B06B61">
              <w:rPr>
                <w:sz w:val="16"/>
                <w:szCs w:val="16"/>
              </w:rPr>
              <w:t xml:space="preserve"> expliciet gaan focussen op het gebruik van (geharmoniseerde) standaarden, helpt dit bij het adoptieproces ervan (ze verwijzen dan naar te gebruiken standaarden).</w:t>
            </w:r>
          </w:p>
        </w:tc>
      </w:tr>
      <w:tr w:rsidR="00BF2491" w:rsidRPr="00B06B61" w14:paraId="452E195E" w14:textId="77777777" w:rsidTr="004C47C6">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42FA6DBC" w14:textId="77777777" w:rsidR="009821E7" w:rsidRPr="004C47C6" w:rsidRDefault="009821E7" w:rsidP="0037503A">
            <w:pPr>
              <w:rPr>
                <w:color w:val="FFFFFF" w:themeColor="background1"/>
                <w:sz w:val="18"/>
                <w:szCs w:val="18"/>
              </w:rPr>
            </w:pPr>
            <w:r w:rsidRPr="004C47C6">
              <w:rPr>
                <w:color w:val="FFFFFF" w:themeColor="background1"/>
                <w:sz w:val="18"/>
                <w:szCs w:val="18"/>
              </w:rPr>
              <w:t>Coördineren en Faciliteren</w:t>
            </w:r>
          </w:p>
        </w:tc>
        <w:tc>
          <w:tcPr>
            <w:tcW w:w="2318" w:type="dxa"/>
            <w:shd w:val="clear" w:color="auto" w:fill="B8C9FF" w:themeFill="accent3" w:themeFillTint="66"/>
          </w:tcPr>
          <w:p w14:paraId="1C509120"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Aanwezig</w:t>
            </w:r>
          </w:p>
        </w:tc>
        <w:tc>
          <w:tcPr>
            <w:tcW w:w="4536" w:type="dxa"/>
            <w:shd w:val="clear" w:color="auto" w:fill="B8C9FF" w:themeFill="accent3" w:themeFillTint="66"/>
          </w:tcPr>
          <w:p w14:paraId="59DC4B92" w14:textId="59B7304D"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Versterk nauwe samenwerking tussen private sector, wetenschap en internationale partners op kennis, mobiliseren van experts, faciliteren van interdisciplinaire samenwerking (b</w:t>
            </w:r>
            <w:r w:rsidR="00873D5C" w:rsidRPr="00B06B61">
              <w:rPr>
                <w:sz w:val="16"/>
                <w:szCs w:val="16"/>
              </w:rPr>
              <w:t>ij</w:t>
            </w:r>
            <w:r w:rsidRPr="00B06B61">
              <w:rPr>
                <w:sz w:val="16"/>
                <w:szCs w:val="16"/>
              </w:rPr>
              <w:t>v</w:t>
            </w:r>
            <w:r w:rsidR="00AC7618" w:rsidRPr="00B06B61">
              <w:rPr>
                <w:sz w:val="16"/>
                <w:szCs w:val="16"/>
              </w:rPr>
              <w:t>oorbeeld</w:t>
            </w:r>
            <w:r w:rsidRPr="00B06B61">
              <w:rPr>
                <w:sz w:val="16"/>
                <w:szCs w:val="16"/>
              </w:rPr>
              <w:t xml:space="preserve"> via kennisinstituut). Duidelijke communicatie over nieuwe wetgeving en geharmoniseerde standaarden.</w:t>
            </w:r>
          </w:p>
        </w:tc>
        <w:tc>
          <w:tcPr>
            <w:tcW w:w="4634" w:type="dxa"/>
            <w:shd w:val="clear" w:color="auto" w:fill="B8C9FF" w:themeFill="accent3" w:themeFillTint="66"/>
          </w:tcPr>
          <w:p w14:paraId="734BFCCC"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p>
        </w:tc>
      </w:tr>
      <w:tr w:rsidR="00BF2491" w:rsidRPr="00B06B61" w14:paraId="0DF73C7C" w14:textId="77777777" w:rsidTr="004C4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148FFD59" w14:textId="77777777" w:rsidR="009821E7" w:rsidRPr="004C47C6" w:rsidRDefault="009821E7" w:rsidP="0037503A">
            <w:pPr>
              <w:rPr>
                <w:color w:val="FFFFFF" w:themeColor="background1"/>
                <w:sz w:val="18"/>
                <w:szCs w:val="18"/>
              </w:rPr>
            </w:pPr>
            <w:r w:rsidRPr="004C47C6">
              <w:rPr>
                <w:color w:val="FFFFFF" w:themeColor="background1"/>
                <w:sz w:val="18"/>
                <w:szCs w:val="18"/>
              </w:rPr>
              <w:t>Inhoudelijke bijdragen</w:t>
            </w:r>
          </w:p>
        </w:tc>
        <w:tc>
          <w:tcPr>
            <w:tcW w:w="2318" w:type="dxa"/>
          </w:tcPr>
          <w:p w14:paraId="72F6FCC5" w14:textId="409D3608"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In specifieke domeinen zijn diverse (uitvoerings</w:t>
            </w:r>
            <w:r w:rsidR="00A00DCE" w:rsidRPr="00B06B61">
              <w:rPr>
                <w:sz w:val="16"/>
                <w:szCs w:val="16"/>
              </w:rPr>
              <w:t>-</w:t>
            </w:r>
            <w:r w:rsidRPr="00B06B61">
              <w:rPr>
                <w:sz w:val="16"/>
                <w:szCs w:val="16"/>
              </w:rPr>
              <w:t>) organisaties al goed vertegenwoordigd</w:t>
            </w:r>
          </w:p>
        </w:tc>
        <w:tc>
          <w:tcPr>
            <w:tcW w:w="4536" w:type="dxa"/>
          </w:tcPr>
          <w:p w14:paraId="084C0FAD" w14:textId="61186AC2"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 xml:space="preserve">Bevorder deelname m.b.t. strategische </w:t>
            </w:r>
            <w:proofErr w:type="gramStart"/>
            <w:r w:rsidRPr="00B06B61">
              <w:rPr>
                <w:sz w:val="16"/>
                <w:szCs w:val="16"/>
              </w:rPr>
              <w:t>NL belangen</w:t>
            </w:r>
            <w:proofErr w:type="gramEnd"/>
            <w:r w:rsidRPr="00B06B61">
              <w:rPr>
                <w:sz w:val="16"/>
                <w:szCs w:val="16"/>
              </w:rPr>
              <w:t xml:space="preserve"> (gebruik EZ</w:t>
            </w:r>
            <w:r w:rsidR="00CD6084" w:rsidRPr="00B06B61">
              <w:rPr>
                <w:sz w:val="16"/>
                <w:szCs w:val="16"/>
              </w:rPr>
              <w:t>-</w:t>
            </w:r>
            <w:r w:rsidRPr="00B06B61">
              <w:rPr>
                <w:sz w:val="16"/>
                <w:szCs w:val="16"/>
              </w:rPr>
              <w:t xml:space="preserve">afwegingskader).  </w:t>
            </w:r>
          </w:p>
        </w:tc>
        <w:tc>
          <w:tcPr>
            <w:tcW w:w="4634" w:type="dxa"/>
          </w:tcPr>
          <w:p w14:paraId="690207EF"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p>
        </w:tc>
      </w:tr>
      <w:tr w:rsidR="00BF2491" w:rsidRPr="00B06B61" w14:paraId="368743E0" w14:textId="77777777" w:rsidTr="004C47C6">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60D820A9" w14:textId="77777777" w:rsidR="009821E7" w:rsidRPr="004C47C6" w:rsidRDefault="009821E7" w:rsidP="0037503A">
            <w:pPr>
              <w:rPr>
                <w:color w:val="FFFFFF" w:themeColor="background1"/>
                <w:sz w:val="18"/>
                <w:szCs w:val="18"/>
              </w:rPr>
            </w:pPr>
            <w:r w:rsidRPr="004C47C6">
              <w:rPr>
                <w:color w:val="FFFFFF" w:themeColor="background1"/>
                <w:sz w:val="18"/>
                <w:szCs w:val="18"/>
              </w:rPr>
              <w:t>Subsidies en Investeringen</w:t>
            </w:r>
          </w:p>
        </w:tc>
        <w:tc>
          <w:tcPr>
            <w:tcW w:w="2318" w:type="dxa"/>
            <w:shd w:val="clear" w:color="auto" w:fill="B8C9FF" w:themeFill="accent3" w:themeFillTint="66"/>
          </w:tcPr>
          <w:p w14:paraId="5E69D566"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Aanwezig</w:t>
            </w:r>
          </w:p>
        </w:tc>
        <w:tc>
          <w:tcPr>
            <w:tcW w:w="4536" w:type="dxa"/>
            <w:shd w:val="clear" w:color="auto" w:fill="B8C9FF" w:themeFill="accent3" w:themeFillTint="66"/>
          </w:tcPr>
          <w:p w14:paraId="1D2C9A60" w14:textId="6D97B6CD"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Behoefte aan meer middelen voor bedrijven bij de ondersteuning bij hun standaardisatieactiviteiten</w:t>
            </w:r>
            <w:r w:rsidRPr="00B06B61">
              <w:rPr>
                <w:b/>
                <w:bCs/>
                <w:sz w:val="16"/>
                <w:szCs w:val="16"/>
              </w:rPr>
              <w:t>.</w:t>
            </w:r>
          </w:p>
        </w:tc>
        <w:tc>
          <w:tcPr>
            <w:tcW w:w="4634" w:type="dxa"/>
            <w:shd w:val="clear" w:color="auto" w:fill="B8C9FF" w:themeFill="accent3" w:themeFillTint="66"/>
          </w:tcPr>
          <w:p w14:paraId="532B1311"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p>
        </w:tc>
      </w:tr>
      <w:tr w:rsidR="00BF2491" w:rsidRPr="00B06B61" w14:paraId="7F6FB902" w14:textId="77777777" w:rsidTr="004C4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7E43B3E6" w14:textId="77777777" w:rsidR="009821E7" w:rsidRPr="004C47C6" w:rsidRDefault="009821E7" w:rsidP="0037503A">
            <w:pPr>
              <w:rPr>
                <w:color w:val="FFFFFF" w:themeColor="background1"/>
                <w:sz w:val="18"/>
                <w:szCs w:val="18"/>
              </w:rPr>
            </w:pPr>
            <w:r w:rsidRPr="004C47C6">
              <w:rPr>
                <w:color w:val="FFFFFF" w:themeColor="background1"/>
                <w:sz w:val="18"/>
                <w:szCs w:val="18"/>
              </w:rPr>
              <w:t>Educatie</w:t>
            </w:r>
          </w:p>
        </w:tc>
        <w:tc>
          <w:tcPr>
            <w:tcW w:w="2318" w:type="dxa"/>
          </w:tcPr>
          <w:p w14:paraId="0659825B"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Aanwezig</w:t>
            </w:r>
          </w:p>
        </w:tc>
        <w:tc>
          <w:tcPr>
            <w:tcW w:w="4536" w:type="dxa"/>
          </w:tcPr>
          <w:p w14:paraId="32EAA404"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r w:rsidRPr="00B06B61">
              <w:rPr>
                <w:sz w:val="16"/>
                <w:szCs w:val="16"/>
              </w:rPr>
              <w:t>Verder uitbouwen richting hoger onderwijs en binnen de overheid zelf.</w:t>
            </w:r>
          </w:p>
        </w:tc>
        <w:tc>
          <w:tcPr>
            <w:tcW w:w="4634" w:type="dxa"/>
          </w:tcPr>
          <w:p w14:paraId="6EA307D0" w14:textId="77777777" w:rsidR="009821E7" w:rsidRPr="00B06B61" w:rsidRDefault="009821E7" w:rsidP="0037503A">
            <w:pPr>
              <w:cnfStyle w:val="000000100000" w:firstRow="0" w:lastRow="0" w:firstColumn="0" w:lastColumn="0" w:oddVBand="0" w:evenVBand="0" w:oddHBand="1" w:evenHBand="0" w:firstRowFirstColumn="0" w:firstRowLastColumn="0" w:lastRowFirstColumn="0" w:lastRowLastColumn="0"/>
              <w:rPr>
                <w:sz w:val="16"/>
                <w:szCs w:val="16"/>
              </w:rPr>
            </w:pPr>
          </w:p>
        </w:tc>
      </w:tr>
      <w:tr w:rsidR="00BF2491" w:rsidRPr="00B06B61" w14:paraId="536A60FC" w14:textId="77777777" w:rsidTr="004C47C6">
        <w:tc>
          <w:tcPr>
            <w:cnfStyle w:val="001000000000" w:firstRow="0" w:lastRow="0" w:firstColumn="1" w:lastColumn="0" w:oddVBand="0" w:evenVBand="0" w:oddHBand="0" w:evenHBand="0" w:firstRowFirstColumn="0" w:firstRowLastColumn="0" w:lastRowFirstColumn="0" w:lastRowLastColumn="0"/>
            <w:tcW w:w="2072" w:type="dxa"/>
            <w:shd w:val="clear" w:color="auto" w:fill="4F7AFF" w:themeFill="accent3"/>
          </w:tcPr>
          <w:p w14:paraId="7C198B11" w14:textId="77777777" w:rsidR="009821E7" w:rsidRPr="004C47C6" w:rsidRDefault="009821E7" w:rsidP="0037503A">
            <w:pPr>
              <w:rPr>
                <w:color w:val="FFFFFF" w:themeColor="background1"/>
                <w:sz w:val="18"/>
                <w:szCs w:val="18"/>
              </w:rPr>
            </w:pPr>
            <w:r w:rsidRPr="004C47C6">
              <w:rPr>
                <w:color w:val="FFFFFF" w:themeColor="background1"/>
                <w:sz w:val="18"/>
                <w:szCs w:val="18"/>
              </w:rPr>
              <w:t>Relatie met de EC</w:t>
            </w:r>
          </w:p>
        </w:tc>
        <w:tc>
          <w:tcPr>
            <w:tcW w:w="2318" w:type="dxa"/>
            <w:shd w:val="clear" w:color="auto" w:fill="B8C9FF" w:themeFill="accent3" w:themeFillTint="66"/>
          </w:tcPr>
          <w:p w14:paraId="7AF9096D"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Aanwezig</w:t>
            </w:r>
          </w:p>
        </w:tc>
        <w:tc>
          <w:tcPr>
            <w:tcW w:w="4536" w:type="dxa"/>
            <w:shd w:val="clear" w:color="auto" w:fill="B8C9FF" w:themeFill="accent3" w:themeFillTint="66"/>
          </w:tcPr>
          <w:p w14:paraId="3EEB9D59" w14:textId="3DC45D98"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sz w:val="16"/>
                <w:szCs w:val="16"/>
              </w:rPr>
            </w:pPr>
            <w:r w:rsidRPr="00B06B61">
              <w:rPr>
                <w:sz w:val="16"/>
                <w:szCs w:val="16"/>
              </w:rPr>
              <w:t xml:space="preserve">Meer strategische afvaardigingen bij Europese </w:t>
            </w:r>
            <w:proofErr w:type="spellStart"/>
            <w:r w:rsidRPr="00B06B61">
              <w:rPr>
                <w:sz w:val="16"/>
                <w:szCs w:val="16"/>
              </w:rPr>
              <w:t>SDO’s</w:t>
            </w:r>
            <w:proofErr w:type="spellEnd"/>
            <w:r w:rsidR="00C8158C" w:rsidRPr="00B06B61">
              <w:rPr>
                <w:sz w:val="16"/>
                <w:szCs w:val="16"/>
              </w:rPr>
              <w:t>.</w:t>
            </w:r>
          </w:p>
        </w:tc>
        <w:tc>
          <w:tcPr>
            <w:tcW w:w="4634" w:type="dxa"/>
            <w:shd w:val="clear" w:color="auto" w:fill="B8C9FF" w:themeFill="accent3" w:themeFillTint="66"/>
          </w:tcPr>
          <w:p w14:paraId="700037D2" w14:textId="77777777" w:rsidR="009821E7" w:rsidRPr="00B06B61" w:rsidRDefault="009821E7" w:rsidP="0037503A">
            <w:pPr>
              <w:cnfStyle w:val="000000000000" w:firstRow="0" w:lastRow="0" w:firstColumn="0" w:lastColumn="0" w:oddVBand="0" w:evenVBand="0" w:oddHBand="0" w:evenHBand="0" w:firstRowFirstColumn="0" w:firstRowLastColumn="0" w:lastRowFirstColumn="0" w:lastRowLastColumn="0"/>
              <w:rPr>
                <w:b/>
                <w:bCs/>
                <w:sz w:val="16"/>
                <w:szCs w:val="16"/>
              </w:rPr>
            </w:pPr>
          </w:p>
        </w:tc>
      </w:tr>
    </w:tbl>
    <w:p w14:paraId="108BE77B" w14:textId="1EB41F16" w:rsidR="00EE152D" w:rsidRDefault="00EE152D" w:rsidP="0057124E">
      <w:pPr>
        <w:sectPr w:rsidR="00EE152D" w:rsidSect="00B35B98">
          <w:pgSz w:w="16838" w:h="11906" w:orient="landscape"/>
          <w:pgMar w:top="567" w:right="1418" w:bottom="454" w:left="1418" w:header="709" w:footer="510" w:gutter="0"/>
          <w:cols w:space="708"/>
          <w:titlePg/>
          <w:docGrid w:linePitch="360"/>
        </w:sectPr>
      </w:pPr>
    </w:p>
    <w:p w14:paraId="411C2303" w14:textId="79D1D174" w:rsidR="00724BB6" w:rsidRDefault="00724BB6" w:rsidP="00FF3F19">
      <w:pPr>
        <w:pStyle w:val="Heading1"/>
        <w:numPr>
          <w:ilvl w:val="0"/>
          <w:numId w:val="20"/>
        </w:numPr>
        <w:spacing w:before="0" w:line="288" w:lineRule="auto"/>
        <w:ind w:left="442" w:hanging="442"/>
      </w:pPr>
      <w:bookmarkStart w:id="284" w:name="_Toc188349277"/>
      <w:bookmarkStart w:id="285" w:name="_Toc188354027"/>
      <w:bookmarkStart w:id="286" w:name="_Toc188354075"/>
      <w:bookmarkStart w:id="287" w:name="_Toc188372444"/>
      <w:bookmarkStart w:id="288" w:name="_Toc188372569"/>
      <w:bookmarkStart w:id="289" w:name="_Toc188456666"/>
      <w:bookmarkStart w:id="290" w:name="_Toc188708015"/>
      <w:bookmarkStart w:id="291" w:name="_Toc188863937"/>
      <w:bookmarkStart w:id="292" w:name="_Toc189313432"/>
      <w:bookmarkStart w:id="293" w:name="_Toc189313885"/>
      <w:bookmarkStart w:id="294" w:name="_Toc191561618"/>
      <w:r>
        <w:lastRenderedPageBreak/>
        <w:t>Eindconclusie</w:t>
      </w:r>
      <w:bookmarkEnd w:id="284"/>
      <w:bookmarkEnd w:id="285"/>
      <w:bookmarkEnd w:id="286"/>
      <w:r>
        <w:t>s en aanbevelingen</w:t>
      </w:r>
      <w:bookmarkEnd w:id="287"/>
      <w:bookmarkEnd w:id="288"/>
      <w:bookmarkEnd w:id="289"/>
      <w:bookmarkEnd w:id="290"/>
      <w:bookmarkEnd w:id="291"/>
      <w:bookmarkEnd w:id="292"/>
      <w:bookmarkEnd w:id="293"/>
      <w:bookmarkEnd w:id="294"/>
    </w:p>
    <w:p w14:paraId="704A1C49" w14:textId="77777777" w:rsidR="00A63E8F" w:rsidRPr="00A63E8F" w:rsidRDefault="00A63E8F" w:rsidP="00C72B2B"/>
    <w:p w14:paraId="1FF09A06" w14:textId="01B2DF69" w:rsidR="00724BB6" w:rsidRDefault="00544764" w:rsidP="00C72B2B">
      <w:r w:rsidRPr="00544764">
        <w:t xml:space="preserve">De primaire onderzoeksvragen richten zich op hoe Nederlandse belanghebbenden zijn vertegenwoordigd in </w:t>
      </w:r>
      <w:r w:rsidR="00FD07C6">
        <w:t>mondiale</w:t>
      </w:r>
      <w:r w:rsidRPr="00544764">
        <w:t xml:space="preserve"> standaardisatie-organisaties, op de drijfveren voor betrokkenheid en op wat de overheid kan doen om deelname te vergroten. In dit hoofdstuk worden de eindconclusies en aanbevelingen beschreven.</w:t>
      </w:r>
    </w:p>
    <w:p w14:paraId="45931FB4" w14:textId="77777777" w:rsidR="00A63E8F" w:rsidRDefault="00A63E8F" w:rsidP="00C72B2B"/>
    <w:p w14:paraId="11A663D7" w14:textId="11776855" w:rsidR="00724BB6" w:rsidRPr="00C72B2B" w:rsidRDefault="00724BB6" w:rsidP="0096471B">
      <w:pPr>
        <w:pStyle w:val="Heading2"/>
        <w:numPr>
          <w:ilvl w:val="0"/>
          <w:numId w:val="57"/>
        </w:numPr>
        <w:spacing w:line="288" w:lineRule="auto"/>
      </w:pPr>
      <w:bookmarkStart w:id="295" w:name="_Toc191561619"/>
      <w:r w:rsidRPr="00C72B2B">
        <w:t>Eindconclusies bij dit onderzoek</w:t>
      </w:r>
      <w:bookmarkEnd w:id="295"/>
    </w:p>
    <w:p w14:paraId="3750F610" w14:textId="5B49CB57" w:rsidR="00724BB6" w:rsidRDefault="00724BB6" w:rsidP="000E4242">
      <w:pPr>
        <w:pStyle w:val="ListParagraph"/>
        <w:numPr>
          <w:ilvl w:val="0"/>
          <w:numId w:val="25"/>
        </w:numPr>
        <w:ind w:left="717"/>
      </w:pPr>
      <w:r>
        <w:t xml:space="preserve">De Nederlandse overheid heeft al aanzienlijke stappen gezet in het bevorderen van standaardisatie en samenwerking tussen publieke en private sectoren. </w:t>
      </w:r>
      <w:r w:rsidR="00FE7102" w:rsidRPr="000175D5">
        <w:t xml:space="preserve">Denk aan </w:t>
      </w:r>
      <w:proofErr w:type="spellStart"/>
      <w:r w:rsidR="00FE7102" w:rsidRPr="000175D5">
        <w:t>identities</w:t>
      </w:r>
      <w:proofErr w:type="spellEnd"/>
      <w:r w:rsidR="00FE7102" w:rsidRPr="000175D5">
        <w:t xml:space="preserve">, </w:t>
      </w:r>
      <w:proofErr w:type="spellStart"/>
      <w:r w:rsidR="00FE7102" w:rsidRPr="000175D5">
        <w:t>dataspaces</w:t>
      </w:r>
      <w:proofErr w:type="spellEnd"/>
      <w:r w:rsidR="00FE7102" w:rsidRPr="000175D5">
        <w:t>, asset management</w:t>
      </w:r>
      <w:r w:rsidR="005340B4">
        <w:t>, cybersecurity</w:t>
      </w:r>
      <w:r w:rsidR="00FE7102" w:rsidRPr="000175D5">
        <w:t xml:space="preserve"> en AI</w:t>
      </w:r>
      <w:r w:rsidR="000175D5">
        <w:t>.</w:t>
      </w:r>
      <w:r>
        <w:t xml:space="preserve"> Het voortzetten en verder versterken van deze inspanningen zal Nederland profijt opleveren. Door als </w:t>
      </w:r>
      <w:r w:rsidRPr="00BF487A">
        <w:rPr>
          <w:b/>
          <w:bCs/>
        </w:rPr>
        <w:t>overheid en bedrijfsleven de krachten te bundelen</w:t>
      </w:r>
      <w:r>
        <w:t>, ontstaat optimale en efficiënt ingezette participatie aan standaardisatie. De standaarden vormen zo enerzijds de basis van innovatie en duurzaamheid en anderzijds bieden ze effectief bescherming van de Nederlandse waarden en de concurrentiepositie in het internationale speelveld.</w:t>
      </w:r>
      <w:r w:rsidRPr="004F5AC5">
        <w:rPr>
          <w:rFonts w:ascii="Arial" w:hAnsi="Arial" w:cs="Arial"/>
        </w:rPr>
        <w:t> </w:t>
      </w:r>
      <w:r>
        <w:t xml:space="preserve"> </w:t>
      </w:r>
    </w:p>
    <w:p w14:paraId="37FC9E2D" w14:textId="77777777" w:rsidR="00724BB6" w:rsidRDefault="00724BB6" w:rsidP="006908BB"/>
    <w:p w14:paraId="714D006F" w14:textId="77777777" w:rsidR="00724BB6" w:rsidRDefault="00724BB6" w:rsidP="000E4242">
      <w:pPr>
        <w:pStyle w:val="ListParagraph"/>
        <w:numPr>
          <w:ilvl w:val="0"/>
          <w:numId w:val="25"/>
        </w:numPr>
        <w:ind w:left="717"/>
      </w:pPr>
      <w:r>
        <w:t xml:space="preserve">Het is belangrijk voor Nederland als geheel om </w:t>
      </w:r>
      <w:r w:rsidRPr="00BF487A">
        <w:rPr>
          <w:b/>
          <w:bCs/>
        </w:rPr>
        <w:t>gericht te investeren</w:t>
      </w:r>
      <w:r>
        <w:t xml:space="preserve"> in deelname aan díe standaardisatie-organisaties waar strategische belangen op het spel staan, zoals de handelspositie, het concurrentievermogen en de digitale soevereiniteit.</w:t>
      </w:r>
      <w:r w:rsidRPr="004F5AC5">
        <w:rPr>
          <w:rFonts w:ascii="Arial" w:hAnsi="Arial" w:cs="Arial"/>
        </w:rPr>
        <w:t> </w:t>
      </w:r>
      <w:r>
        <w:t xml:space="preserve"> </w:t>
      </w:r>
    </w:p>
    <w:p w14:paraId="3216853B" w14:textId="77777777" w:rsidR="00724BB6" w:rsidRDefault="00724BB6" w:rsidP="006908BB">
      <w:pPr>
        <w:ind w:firstLine="60"/>
      </w:pPr>
    </w:p>
    <w:p w14:paraId="2501F948" w14:textId="550200AF" w:rsidR="00724BB6" w:rsidRDefault="00724BB6" w:rsidP="000E4242">
      <w:pPr>
        <w:pStyle w:val="ListParagraph"/>
        <w:numPr>
          <w:ilvl w:val="0"/>
          <w:numId w:val="25"/>
        </w:numPr>
        <w:ind w:left="717"/>
      </w:pPr>
      <w:r>
        <w:t xml:space="preserve">Vanwege mededingingsregels kan samenwerking in een sector beperkt zijn, maar </w:t>
      </w:r>
      <w:r w:rsidRPr="00BF487A">
        <w:rPr>
          <w:b/>
          <w:bCs/>
        </w:rPr>
        <w:t>standaardisatie biedt een neutraal en transparant mechanisme</w:t>
      </w:r>
      <w:r>
        <w:t xml:space="preserve"> om die wel mogelijk te maken. Het helpt zowel het </w:t>
      </w:r>
      <w:r w:rsidR="008957D9">
        <w:t>mkb</w:t>
      </w:r>
      <w:r>
        <w:t xml:space="preserve"> als grote organisaties gezamenlijke vooruitgang te boeken in interoperabiliteit, efficiëntie en innovatie, zonder concurrentie te schaden of regels te overtreden.</w:t>
      </w:r>
    </w:p>
    <w:p w14:paraId="57C5189F" w14:textId="77777777" w:rsidR="00724BB6" w:rsidRDefault="00724BB6" w:rsidP="0057124E">
      <w:pPr>
        <w:rPr>
          <w:color w:val="7030A0"/>
        </w:rPr>
      </w:pPr>
    </w:p>
    <w:p w14:paraId="272AE05C" w14:textId="77777777" w:rsidR="00C72B2B" w:rsidRPr="000D56E0" w:rsidRDefault="00C72B2B" w:rsidP="00C72B2B">
      <w:pPr>
        <w:rPr>
          <w:color w:val="7030A0"/>
        </w:rPr>
      </w:pPr>
    </w:p>
    <w:p w14:paraId="3F4E60F5" w14:textId="0F7B8817" w:rsidR="00724BB6" w:rsidRPr="001D46ED" w:rsidRDefault="00724BB6" w:rsidP="0096471B">
      <w:pPr>
        <w:pStyle w:val="Heading2"/>
        <w:numPr>
          <w:ilvl w:val="0"/>
          <w:numId w:val="57"/>
        </w:numPr>
        <w:spacing w:line="288" w:lineRule="auto"/>
      </w:pPr>
      <w:bookmarkStart w:id="296" w:name="_Toc188456667"/>
      <w:bookmarkStart w:id="297" w:name="_Toc188708016"/>
      <w:bookmarkStart w:id="298" w:name="_Toc188863938"/>
      <w:bookmarkStart w:id="299" w:name="_Toc191561620"/>
      <w:r w:rsidRPr="001D46ED">
        <w:t>Conclusies</w:t>
      </w:r>
      <w:bookmarkEnd w:id="296"/>
      <w:bookmarkEnd w:id="297"/>
      <w:bookmarkEnd w:id="298"/>
      <w:r w:rsidRPr="001D46ED">
        <w:t xml:space="preserve"> in meer detail</w:t>
      </w:r>
      <w:r w:rsidRPr="001D46ED">
        <w:rPr>
          <w:rFonts w:ascii="Arial" w:hAnsi="Arial" w:cs="Arial"/>
        </w:rPr>
        <w:t> </w:t>
      </w:r>
      <w:bookmarkEnd w:id="299"/>
      <w:r w:rsidRPr="001D46ED">
        <w:t> </w:t>
      </w:r>
    </w:p>
    <w:p w14:paraId="3CEA5EA3" w14:textId="77777777" w:rsidR="00724BB6" w:rsidRPr="00BC6DA8" w:rsidRDefault="00724BB6" w:rsidP="00C72B2B">
      <w:r w:rsidRPr="00BC6DA8">
        <w:t>Hieronder volgen de conclusies op basis van de interviews en de verzamelde data in meer detail.</w:t>
      </w:r>
      <w:r w:rsidRPr="00BC6DA8">
        <w:rPr>
          <w:rFonts w:ascii="Arial" w:hAnsi="Arial" w:cs="Arial"/>
        </w:rPr>
        <w:t> </w:t>
      </w:r>
      <w:r w:rsidRPr="00BC6DA8">
        <w:t> </w:t>
      </w:r>
    </w:p>
    <w:p w14:paraId="063D5F92" w14:textId="0AF47896" w:rsidR="00724BB6" w:rsidRPr="00C72B2B" w:rsidRDefault="00724BB6" w:rsidP="000E4242">
      <w:pPr>
        <w:pStyle w:val="Stijl2"/>
        <w:numPr>
          <w:ilvl w:val="0"/>
          <w:numId w:val="44"/>
        </w:numPr>
        <w:ind w:left="470" w:hanging="357"/>
      </w:pPr>
      <w:r w:rsidRPr="00C72B2B">
        <w:rPr>
          <w:rStyle w:val="Stijl2Char"/>
          <w:b/>
          <w:bCs/>
        </w:rPr>
        <w:t>Vertegenwoordiging en betrokkenheid</w:t>
      </w:r>
    </w:p>
    <w:p w14:paraId="7B881B08" w14:textId="285B7CA8" w:rsidR="00724BB6" w:rsidRPr="00A65AA8" w:rsidRDefault="00724BB6" w:rsidP="000E4242">
      <w:pPr>
        <w:pStyle w:val="ListParagraph"/>
        <w:numPr>
          <w:ilvl w:val="0"/>
          <w:numId w:val="34"/>
        </w:numPr>
        <w:ind w:left="842"/>
      </w:pPr>
      <w:r w:rsidRPr="2D9990E7">
        <w:rPr>
          <w:b/>
        </w:rPr>
        <w:t>Een groeiende deelname</w:t>
      </w:r>
      <w:r w:rsidRPr="2D9990E7">
        <w:t xml:space="preserve"> aan </w:t>
      </w:r>
      <w:proofErr w:type="spellStart"/>
      <w:r w:rsidR="001D3461">
        <w:t>SDO’s</w:t>
      </w:r>
      <w:proofErr w:type="spellEnd"/>
      <w:r w:rsidRPr="2D9990E7">
        <w:t xml:space="preserve"> in absolute zin.</w:t>
      </w:r>
    </w:p>
    <w:p w14:paraId="2F820E8C" w14:textId="3AFC7AD9" w:rsidR="00724BB6" w:rsidRPr="00A65AA8" w:rsidRDefault="00724BB6" w:rsidP="003F7E0D">
      <w:pPr>
        <w:ind w:left="842"/>
        <w:rPr>
          <w:b/>
        </w:rPr>
      </w:pPr>
      <w:r w:rsidRPr="00A65AA8">
        <w:t>Uit de verzamelde gegevens over de periode 2019 -2024 lijkt sprake te zijn van</w:t>
      </w:r>
      <w:r w:rsidRPr="00A65AA8">
        <w:rPr>
          <w:b/>
        </w:rPr>
        <w:t xml:space="preserve"> </w:t>
      </w:r>
      <w:r w:rsidRPr="00A65AA8">
        <w:t>een groeiende deelname, gelet op zowel het aantal individuele deelnames als het</w:t>
      </w:r>
      <w:r w:rsidRPr="00A65AA8">
        <w:rPr>
          <w:b/>
        </w:rPr>
        <w:t xml:space="preserve"> </w:t>
      </w:r>
      <w:r w:rsidRPr="00A65AA8">
        <w:t>aantal Nederlandse organisaties dat deelneemt.</w:t>
      </w:r>
    </w:p>
    <w:p w14:paraId="2B74E874" w14:textId="77777777" w:rsidR="00724BB6" w:rsidRPr="00A65AA8" w:rsidRDefault="00724BB6" w:rsidP="000E4242">
      <w:pPr>
        <w:pStyle w:val="ListParagraph"/>
        <w:numPr>
          <w:ilvl w:val="0"/>
          <w:numId w:val="34"/>
        </w:numPr>
        <w:ind w:left="842"/>
      </w:pPr>
      <w:r w:rsidRPr="00A65AA8">
        <w:rPr>
          <w:b/>
        </w:rPr>
        <w:t xml:space="preserve">Echter, het aandeel </w:t>
      </w:r>
      <w:r w:rsidRPr="008113D5">
        <w:rPr>
          <w:bCs/>
        </w:rPr>
        <w:t>van de participatie van Nederlandse belanghebbenden ten opzichte van het</w:t>
      </w:r>
      <w:r w:rsidRPr="00A65AA8">
        <w:rPr>
          <w:b/>
        </w:rPr>
        <w:t xml:space="preserve"> mondiale totaal, neemt iets af. </w:t>
      </w:r>
    </w:p>
    <w:p w14:paraId="3F066A94" w14:textId="45E722D1" w:rsidR="00724BB6" w:rsidRPr="00114A19" w:rsidRDefault="00724BB6" w:rsidP="003F7E0D">
      <w:pPr>
        <w:ind w:left="842"/>
      </w:pPr>
      <w:r w:rsidRPr="00A65AA8">
        <w:t>De trend is dat de mondiale participatie toeneemt, de participatie van Nederlandse belanghebbenden blijft in verhouding achter.</w:t>
      </w:r>
      <w:r w:rsidR="00163797">
        <w:t xml:space="preserve"> </w:t>
      </w:r>
    </w:p>
    <w:p w14:paraId="743391B2" w14:textId="77777777" w:rsidR="00724BB6" w:rsidRPr="00A65AA8" w:rsidRDefault="00724BB6" w:rsidP="000E4242">
      <w:pPr>
        <w:pStyle w:val="pf0"/>
        <w:numPr>
          <w:ilvl w:val="0"/>
          <w:numId w:val="34"/>
        </w:numPr>
        <w:spacing w:before="0" w:beforeAutospacing="0" w:after="0" w:afterAutospacing="0" w:line="288" w:lineRule="auto"/>
        <w:ind w:left="842"/>
        <w:rPr>
          <w:rFonts w:ascii="Century Gothic" w:hAnsi="Century Gothic" w:cs="Arial"/>
          <w:sz w:val="20"/>
          <w:szCs w:val="20"/>
        </w:rPr>
      </w:pPr>
      <w:r w:rsidRPr="00A65AA8">
        <w:rPr>
          <w:rFonts w:ascii="Century Gothic" w:eastAsiaTheme="minorHAnsi" w:hAnsi="Century Gothic" w:cstheme="minorBidi"/>
          <w:b/>
          <w:sz w:val="20"/>
          <w:szCs w:val="22"/>
          <w:lang w:eastAsia="en-US"/>
        </w:rPr>
        <w:t xml:space="preserve">Een sterke Nederlandse vertegenwoordiging </w:t>
      </w:r>
      <w:r w:rsidRPr="008113D5">
        <w:rPr>
          <w:rFonts w:ascii="Century Gothic" w:eastAsiaTheme="minorHAnsi" w:hAnsi="Century Gothic" w:cstheme="minorBidi"/>
          <w:bCs/>
          <w:sz w:val="20"/>
          <w:szCs w:val="22"/>
          <w:lang w:eastAsia="en-US"/>
        </w:rPr>
        <w:t>op gebieden waar Nederland een</w:t>
      </w:r>
      <w:r w:rsidRPr="00A65AA8">
        <w:rPr>
          <w:rFonts w:ascii="Century Gothic" w:eastAsiaTheme="minorHAnsi" w:hAnsi="Century Gothic" w:cstheme="minorBidi"/>
          <w:b/>
          <w:sz w:val="20"/>
          <w:szCs w:val="22"/>
          <w:lang w:eastAsia="en-US"/>
        </w:rPr>
        <w:t xml:space="preserve"> groot (economisch) belang</w:t>
      </w:r>
      <w:r w:rsidRPr="008113D5">
        <w:rPr>
          <w:rFonts w:ascii="Century Gothic" w:eastAsiaTheme="minorHAnsi" w:hAnsi="Century Gothic" w:cstheme="minorBidi"/>
          <w:bCs/>
          <w:sz w:val="20"/>
          <w:szCs w:val="22"/>
          <w:lang w:eastAsia="en-US"/>
        </w:rPr>
        <w:t xml:space="preserve"> heeft</w:t>
      </w:r>
      <w:r w:rsidRPr="00A65AA8">
        <w:rPr>
          <w:rFonts w:ascii="Century Gothic" w:eastAsiaTheme="minorHAnsi" w:hAnsi="Century Gothic" w:cstheme="minorBidi"/>
          <w:b/>
          <w:sz w:val="20"/>
          <w:szCs w:val="22"/>
          <w:lang w:eastAsia="en-US"/>
        </w:rPr>
        <w:t>.</w:t>
      </w:r>
      <w:r w:rsidRPr="00A65AA8">
        <w:rPr>
          <w:rStyle w:val="cf21"/>
          <w:rFonts w:ascii="Century Gothic" w:eastAsiaTheme="majorEastAsia" w:hAnsi="Century Gothic"/>
        </w:rPr>
        <w:t> </w:t>
      </w:r>
    </w:p>
    <w:p w14:paraId="760CB60F" w14:textId="033E9334" w:rsidR="00724BB6" w:rsidRPr="00A65AA8" w:rsidRDefault="3698977A" w:rsidP="003F7E0D">
      <w:pPr>
        <w:ind w:left="842"/>
        <w:rPr>
          <w:highlight w:val="green"/>
        </w:rPr>
      </w:pPr>
      <w:r>
        <w:lastRenderedPageBreak/>
        <w:t>Omdat Nederland zich meer dan andere landen richt op thema’s waar zij een groot economisch belang heeft- zoals AI, Telecom en betaaldiensten</w:t>
      </w:r>
      <w:r w:rsidR="1CC0E17E">
        <w:t>, assetmanagement en digitale beveiliging</w:t>
      </w:r>
      <w:r>
        <w:t xml:space="preserve"> is de participatie aan de betreffende standaardisatieplatformen sterk vertegenwoordigd. Op andere onderwerpen (zoals energietechniek en </w:t>
      </w:r>
      <w:proofErr w:type="spellStart"/>
      <w:r w:rsidR="000D2B81" w:rsidRPr="000D2B81">
        <w:t>quantumtechnologie</w:t>
      </w:r>
      <w:proofErr w:type="spellEnd"/>
      <w:r>
        <w:t>) lijkt participatie minder te zijn dan die van andere landen</w:t>
      </w:r>
      <w:r w:rsidRPr="008E638B">
        <w:t xml:space="preserve">. </w:t>
      </w:r>
      <w:r w:rsidR="6FC4629E" w:rsidRPr="008E638B">
        <w:t xml:space="preserve">Als </w:t>
      </w:r>
      <w:r w:rsidR="6FC4629E" w:rsidRPr="00EA1C1A">
        <w:t>mogelijke</w:t>
      </w:r>
      <w:r w:rsidR="6FC4629E" w:rsidRPr="008E638B">
        <w:t xml:space="preserve"> oorzaak wordt genoemd het ontbreken van kennis (binnen de overheid)</w:t>
      </w:r>
      <w:r w:rsidR="4B3755E3" w:rsidRPr="008E638B">
        <w:t xml:space="preserve"> </w:t>
      </w:r>
      <w:r w:rsidR="6FC4629E" w:rsidRPr="008E638B">
        <w:t>over deze onderwerpen</w:t>
      </w:r>
      <w:r w:rsidR="6FC4629E" w:rsidRPr="00AE577C">
        <w:t>.</w:t>
      </w:r>
      <w:r w:rsidR="6FC4629E" w:rsidRPr="2FD0C33A">
        <w:rPr>
          <w:highlight w:val="green"/>
        </w:rPr>
        <w:t xml:space="preserve"> </w:t>
      </w:r>
    </w:p>
    <w:p w14:paraId="563CB2EA" w14:textId="0F86B8F2" w:rsidR="00724BB6" w:rsidRDefault="00724BB6" w:rsidP="003F7E0D">
      <w:pPr>
        <w:ind w:left="842"/>
      </w:pPr>
      <w:r w:rsidRPr="00A65AA8">
        <w:t>De Nederlandse invloed van organisaties op standaardisatie is niet vast te stellen op basis van enkel het aantal participaties. Dit, omdat invloed niet gaat over aantal, maar over de wijze van deelname (bijvoorbeeld, meeschrijven aan een norm en aanwezigheid op belangrijke momenten).</w:t>
      </w:r>
      <w:r w:rsidRPr="00EF6141">
        <w:t>  </w:t>
      </w:r>
    </w:p>
    <w:p w14:paraId="71A89957" w14:textId="77777777" w:rsidR="00724BB6" w:rsidRPr="00A87440" w:rsidRDefault="00724BB6" w:rsidP="000E4242">
      <w:pPr>
        <w:pStyle w:val="ListParagraph"/>
        <w:numPr>
          <w:ilvl w:val="0"/>
          <w:numId w:val="34"/>
        </w:numPr>
        <w:ind w:left="842"/>
      </w:pPr>
      <w:r w:rsidRPr="00A65AA8">
        <w:rPr>
          <w:b/>
        </w:rPr>
        <w:t xml:space="preserve">Strategische voordelen </w:t>
      </w:r>
      <w:r w:rsidRPr="008113D5">
        <w:rPr>
          <w:bCs/>
        </w:rPr>
        <w:t>en vroegtijdige inzichten zijn</w:t>
      </w:r>
      <w:r w:rsidRPr="00A65AA8">
        <w:rPr>
          <w:b/>
        </w:rPr>
        <w:t xml:space="preserve"> drijfveren </w:t>
      </w:r>
      <w:r w:rsidRPr="008113D5">
        <w:rPr>
          <w:bCs/>
        </w:rPr>
        <w:t xml:space="preserve">voor </w:t>
      </w:r>
      <w:r w:rsidRPr="00A65AA8">
        <w:rPr>
          <w:b/>
        </w:rPr>
        <w:t>betrokkenheid</w:t>
      </w:r>
    </w:p>
    <w:p w14:paraId="6C0F92BE" w14:textId="77777777" w:rsidR="00724BB6" w:rsidRPr="00EF6141" w:rsidRDefault="00724BB6" w:rsidP="003F7E0D">
      <w:pPr>
        <w:ind w:left="842"/>
      </w:pPr>
      <w:r w:rsidRPr="00A65AA8">
        <w:t>Actieve deelname levert organisaties strategische voordelen op zoals het beïnvloeden van standaarden, het vergroten van het marktaandeel, het verbeteren van internationale standaarden en interoperabiliteit en het waarborgen van (product)veiligheid. Bij passieve deelname krijgen organisaties vroegtijdig inzicht in nieuwe ontwikkelingen, waardoor zij snel kunnen anticiperen.</w:t>
      </w:r>
      <w:r w:rsidRPr="00A65AA8">
        <w:rPr>
          <w:rFonts w:ascii="Arial" w:hAnsi="Arial" w:cs="Arial"/>
        </w:rPr>
        <w:t>  </w:t>
      </w:r>
      <w:r w:rsidRPr="00A65AA8">
        <w:t>Tenslotte draagt deelname vaak bij aan een collectief of sectoraal belang.</w:t>
      </w:r>
      <w:r w:rsidRPr="003D44ED">
        <w:t> </w:t>
      </w:r>
    </w:p>
    <w:p w14:paraId="2C7D71D8" w14:textId="77777777" w:rsidR="00724BB6" w:rsidRPr="00A65AA8" w:rsidRDefault="00724BB6" w:rsidP="000E4242">
      <w:pPr>
        <w:pStyle w:val="ListParagraph"/>
        <w:numPr>
          <w:ilvl w:val="0"/>
          <w:numId w:val="34"/>
        </w:numPr>
        <w:ind w:left="842"/>
      </w:pPr>
      <w:r w:rsidRPr="00A65AA8">
        <w:rPr>
          <w:b/>
        </w:rPr>
        <w:t xml:space="preserve">Betrokkenheid </w:t>
      </w:r>
      <w:r w:rsidRPr="008C5646">
        <w:rPr>
          <w:bCs/>
        </w:rPr>
        <w:t>lijdt onder</w:t>
      </w:r>
      <w:r w:rsidRPr="00A65AA8">
        <w:rPr>
          <w:b/>
        </w:rPr>
        <w:t xml:space="preserve"> </w:t>
      </w:r>
      <w:r w:rsidRPr="008C5646">
        <w:rPr>
          <w:b/>
        </w:rPr>
        <w:t>gebrek aan kennis, tijd, middelen en capaciteit</w:t>
      </w:r>
      <w:r w:rsidRPr="00A65AA8">
        <w:rPr>
          <w:b/>
        </w:rPr>
        <w:t xml:space="preserve">, </w:t>
      </w:r>
      <w:r w:rsidRPr="008C5646">
        <w:rPr>
          <w:bCs/>
        </w:rPr>
        <w:t>waardoor de prioritering van standaardisatie onvoldoende aandacht krijgt. Voordelen van standaardisatie zijn vaak pas op langere termijn zichtbaar.</w:t>
      </w:r>
      <w:r w:rsidRPr="00A65AA8">
        <w:t> </w:t>
      </w:r>
    </w:p>
    <w:p w14:paraId="638537D2" w14:textId="7E5C944B" w:rsidR="00724BB6" w:rsidRPr="000C4AEC" w:rsidRDefault="00724BB6" w:rsidP="003F7E0D">
      <w:pPr>
        <w:ind w:left="842"/>
      </w:pPr>
      <w:r w:rsidRPr="2D9990E7">
        <w:t xml:space="preserve">Veel organisaties hebben niet de kennis, tijd, middelen en capaciteit om actief deel te nemen. Bij het management en de bestuurders lijkt </w:t>
      </w:r>
      <w:r w:rsidR="001418A6" w:rsidRPr="2D9990E7">
        <w:t>onvoldoende bekendheid</w:t>
      </w:r>
      <w:r w:rsidRPr="2D9990E7">
        <w:t xml:space="preserve"> met het onderwerp te leiden tot een gebrek aan betrokkenheid. Daarnaast zijn standaardisatieprocessen van lange duur en complex, wat deelname verder bemoeilijkt. Daardoor worden de opbrengsten en voordelen pas op lange termijn zichtbaar.</w:t>
      </w:r>
      <w:r w:rsidRPr="2D9990E7">
        <w:rPr>
          <w:rFonts w:ascii="Arial" w:hAnsi="Arial" w:cs="Arial"/>
        </w:rPr>
        <w:t> </w:t>
      </w:r>
      <w:r w:rsidRPr="2D9990E7">
        <w:t>Dit alles leidt ertoe dat standaardisatie onvoldoende prioriteit krijgt.</w:t>
      </w:r>
      <w:r w:rsidRPr="00114A19">
        <w:rPr>
          <w:rFonts w:cs="Century Gothic"/>
        </w:rPr>
        <w:t> </w:t>
      </w:r>
      <w:r>
        <w:t> </w:t>
      </w:r>
    </w:p>
    <w:p w14:paraId="08BB50A7" w14:textId="77777777" w:rsidR="00724BB6" w:rsidRPr="00B8061C" w:rsidRDefault="00724BB6" w:rsidP="000E4242">
      <w:pPr>
        <w:pStyle w:val="ListParagraph"/>
        <w:numPr>
          <w:ilvl w:val="0"/>
          <w:numId w:val="34"/>
        </w:numPr>
        <w:ind w:left="842"/>
        <w:rPr>
          <w:bCs/>
        </w:rPr>
      </w:pPr>
      <w:r w:rsidRPr="00A65AA8">
        <w:rPr>
          <w:b/>
        </w:rPr>
        <w:t xml:space="preserve">In de toekomst </w:t>
      </w:r>
      <w:r w:rsidRPr="00B8061C">
        <w:rPr>
          <w:bCs/>
        </w:rPr>
        <w:t>verwachten Nederlandse organisaties</w:t>
      </w:r>
      <w:r w:rsidRPr="00A65AA8">
        <w:rPr>
          <w:b/>
        </w:rPr>
        <w:t xml:space="preserve"> geen uitbreiding </w:t>
      </w:r>
      <w:r w:rsidRPr="00B8061C">
        <w:rPr>
          <w:bCs/>
        </w:rPr>
        <w:t>van hun activiteiten.</w:t>
      </w:r>
      <w:r w:rsidRPr="00B8061C">
        <w:rPr>
          <w:rFonts w:ascii="Arial" w:hAnsi="Arial" w:cs="Arial"/>
          <w:bCs/>
        </w:rPr>
        <w:t>  </w:t>
      </w:r>
      <w:r w:rsidRPr="00B8061C">
        <w:rPr>
          <w:bCs/>
        </w:rPr>
        <w:t> </w:t>
      </w:r>
    </w:p>
    <w:p w14:paraId="1511D696" w14:textId="7ACCCB97" w:rsidR="00724BB6" w:rsidRPr="00BC6DA8" w:rsidRDefault="00724BB6" w:rsidP="003F7E0D">
      <w:pPr>
        <w:ind w:left="842"/>
      </w:pPr>
      <w:r w:rsidRPr="00A65AA8">
        <w:t xml:space="preserve">Wanneer er toch wordt gedacht aan </w:t>
      </w:r>
      <w:r w:rsidR="003715CB">
        <w:t>specif</w:t>
      </w:r>
      <w:r w:rsidR="005F0F5F">
        <w:t xml:space="preserve">ieke </w:t>
      </w:r>
      <w:r w:rsidRPr="00A65AA8">
        <w:t xml:space="preserve">activiteiten, dan zal men zich richten op strategische onderwerpen zoals AI, digital </w:t>
      </w:r>
      <w:proofErr w:type="spellStart"/>
      <w:r w:rsidRPr="00A65AA8">
        <w:t>wallets</w:t>
      </w:r>
      <w:proofErr w:type="spellEnd"/>
      <w:r w:rsidRPr="00A65AA8">
        <w:t xml:space="preserve">, cyber, data interoperabiliteit en op operationele onderwerpen zoals </w:t>
      </w:r>
      <w:proofErr w:type="spellStart"/>
      <w:r w:rsidRPr="00A65AA8">
        <w:t>procurement</w:t>
      </w:r>
      <w:proofErr w:type="spellEnd"/>
      <w:r w:rsidRPr="00A65AA8">
        <w:t xml:space="preserve"> en </w:t>
      </w:r>
      <w:proofErr w:type="spellStart"/>
      <w:r w:rsidRPr="00A65AA8">
        <w:t>invoicing</w:t>
      </w:r>
      <w:proofErr w:type="spellEnd"/>
      <w:r w:rsidRPr="00A65AA8">
        <w:t>.</w:t>
      </w:r>
    </w:p>
    <w:p w14:paraId="6861E9A5" w14:textId="1DAB5220" w:rsidR="00724BB6" w:rsidRPr="00BC6DA8" w:rsidRDefault="00724BB6" w:rsidP="000E4242">
      <w:pPr>
        <w:pStyle w:val="Stijl2"/>
        <w:numPr>
          <w:ilvl w:val="0"/>
          <w:numId w:val="45"/>
        </w:numPr>
        <w:ind w:left="470" w:hanging="357"/>
      </w:pPr>
      <w:r w:rsidRPr="00D62864">
        <w:rPr>
          <w:color w:val="003CFA" w:themeColor="accent3" w:themeShade="BF"/>
        </w:rPr>
        <w:t xml:space="preserve">De </w:t>
      </w:r>
      <w:r w:rsidRPr="00BC6DA8">
        <w:t>rol voor de overheid</w:t>
      </w:r>
      <w:r w:rsidRPr="00BC6DA8">
        <w:rPr>
          <w:rFonts w:ascii="Arial" w:hAnsi="Arial" w:cs="Arial"/>
        </w:rPr>
        <w:t> </w:t>
      </w:r>
    </w:p>
    <w:p w14:paraId="0F4D3EC7" w14:textId="7E58FBDB" w:rsidR="00724BB6" w:rsidRPr="00BC6DA8" w:rsidRDefault="00724BB6" w:rsidP="000E4242">
      <w:pPr>
        <w:numPr>
          <w:ilvl w:val="0"/>
          <w:numId w:val="34"/>
        </w:numPr>
        <w:ind w:left="830"/>
      </w:pPr>
      <w:r w:rsidRPr="00BC6DA8">
        <w:rPr>
          <w:b/>
          <w:bCs/>
        </w:rPr>
        <w:t xml:space="preserve">Standaardisatie </w:t>
      </w:r>
      <w:r w:rsidRPr="00B8061C">
        <w:t>is een</w:t>
      </w:r>
      <w:r w:rsidRPr="00BC6DA8">
        <w:rPr>
          <w:b/>
          <w:bCs/>
        </w:rPr>
        <w:t xml:space="preserve"> belangrijk instrument </w:t>
      </w:r>
      <w:r w:rsidRPr="00B8061C">
        <w:t>voor de</w:t>
      </w:r>
      <w:r w:rsidRPr="00BC6DA8">
        <w:rPr>
          <w:b/>
          <w:bCs/>
        </w:rPr>
        <w:t xml:space="preserve"> overheid.</w:t>
      </w:r>
      <w:r w:rsidRPr="00BC6DA8">
        <w:t xml:space="preserve"> </w:t>
      </w:r>
      <w:r w:rsidRPr="00BC6DA8">
        <w:rPr>
          <w:rFonts w:ascii="Arial" w:hAnsi="Arial" w:cs="Arial"/>
        </w:rPr>
        <w:t> </w:t>
      </w:r>
      <w:r w:rsidRPr="00BC6DA8">
        <w:t> </w:t>
      </w:r>
      <w:r w:rsidRPr="00BC6DA8">
        <w:br/>
        <w:t xml:space="preserve">Het kan ingezet worden om concrete invulling te geven aan beleid om de maatschappelijke waarden en belangen van Nederland beter te kunnen waarborgen. Ook kan het instrumenteel ingezet worden om beleid en uitvoering te verbinden. </w:t>
      </w:r>
    </w:p>
    <w:p w14:paraId="216E17FC" w14:textId="77777777" w:rsidR="00724BB6" w:rsidRDefault="00724BB6" w:rsidP="000E4242">
      <w:pPr>
        <w:pStyle w:val="paragraph"/>
        <w:numPr>
          <w:ilvl w:val="0"/>
          <w:numId w:val="34"/>
        </w:numPr>
        <w:spacing w:before="0" w:beforeAutospacing="0" w:after="0" w:afterAutospacing="0" w:line="288" w:lineRule="auto"/>
        <w:ind w:left="830"/>
        <w:textAlignment w:val="baseline"/>
        <w:rPr>
          <w:rFonts w:ascii="Segoe UI" w:hAnsi="Segoe UI" w:cs="Segoe UI"/>
          <w:sz w:val="18"/>
          <w:szCs w:val="18"/>
        </w:rPr>
      </w:pPr>
      <w:r>
        <w:rPr>
          <w:rStyle w:val="normaltextrun"/>
          <w:rFonts w:ascii="Aptos" w:eastAsiaTheme="majorEastAsia" w:hAnsi="Aptos" w:cs="Segoe UI"/>
          <w:b/>
          <w:bCs/>
          <w:sz w:val="22"/>
          <w:szCs w:val="22"/>
        </w:rPr>
        <w:t xml:space="preserve">De overheid </w:t>
      </w:r>
      <w:r w:rsidRPr="00A66FDD">
        <w:rPr>
          <w:rStyle w:val="normaltextrun"/>
          <w:rFonts w:ascii="Aptos" w:eastAsiaTheme="majorEastAsia" w:hAnsi="Aptos" w:cs="Segoe UI"/>
          <w:sz w:val="22"/>
          <w:szCs w:val="22"/>
        </w:rPr>
        <w:t>is de</w:t>
      </w:r>
      <w:r>
        <w:rPr>
          <w:rStyle w:val="normaltextrun"/>
          <w:rFonts w:ascii="Aptos" w:eastAsiaTheme="majorEastAsia" w:hAnsi="Aptos" w:cs="Segoe UI"/>
          <w:b/>
          <w:bCs/>
          <w:sz w:val="22"/>
          <w:szCs w:val="22"/>
        </w:rPr>
        <w:t xml:space="preserve"> spil </w:t>
      </w:r>
      <w:r w:rsidRPr="00A66FDD">
        <w:rPr>
          <w:rStyle w:val="normaltextrun"/>
          <w:rFonts w:ascii="Aptos" w:eastAsiaTheme="majorEastAsia" w:hAnsi="Aptos" w:cs="Segoe UI"/>
          <w:sz w:val="22"/>
          <w:szCs w:val="22"/>
        </w:rPr>
        <w:t>in de</w:t>
      </w:r>
      <w:r>
        <w:rPr>
          <w:rStyle w:val="normaltextrun"/>
          <w:rFonts w:ascii="Aptos" w:eastAsiaTheme="majorEastAsia" w:hAnsi="Aptos" w:cs="Segoe UI"/>
          <w:b/>
          <w:bCs/>
          <w:sz w:val="22"/>
          <w:szCs w:val="22"/>
        </w:rPr>
        <w:t xml:space="preserve"> bescherming </w:t>
      </w:r>
      <w:r w:rsidRPr="00A66FDD">
        <w:rPr>
          <w:rStyle w:val="normaltextrun"/>
          <w:rFonts w:ascii="Aptos" w:eastAsiaTheme="majorEastAsia" w:hAnsi="Aptos" w:cs="Segoe UI"/>
          <w:sz w:val="22"/>
          <w:szCs w:val="22"/>
        </w:rPr>
        <w:t xml:space="preserve">van </w:t>
      </w:r>
      <w:r>
        <w:rPr>
          <w:rStyle w:val="normaltextrun"/>
          <w:rFonts w:ascii="Aptos" w:eastAsiaTheme="majorEastAsia" w:hAnsi="Aptos" w:cs="Segoe UI"/>
          <w:b/>
          <w:bCs/>
          <w:sz w:val="22"/>
          <w:szCs w:val="22"/>
        </w:rPr>
        <w:t xml:space="preserve">Nederlandse maatschappelijke waarden </w:t>
      </w:r>
      <w:r w:rsidRPr="00970CA0">
        <w:rPr>
          <w:rStyle w:val="normaltextrun"/>
          <w:rFonts w:ascii="Aptos" w:eastAsiaTheme="majorEastAsia" w:hAnsi="Aptos" w:cs="Segoe UI"/>
          <w:sz w:val="22"/>
          <w:szCs w:val="22"/>
        </w:rPr>
        <w:t>via standaardisatie (zoals ethische principes, maatschappelijke normen en publieke belangen).</w:t>
      </w:r>
      <w:r>
        <w:rPr>
          <w:rStyle w:val="eop"/>
          <w:rFonts w:ascii="Aptos" w:hAnsi="Aptos" w:cs="Segoe UI"/>
          <w:sz w:val="22"/>
          <w:szCs w:val="22"/>
        </w:rPr>
        <w:t> </w:t>
      </w:r>
    </w:p>
    <w:p w14:paraId="179AE129" w14:textId="77777777" w:rsidR="00724BB6" w:rsidRPr="005D5E8F" w:rsidRDefault="00724BB6" w:rsidP="00D94403">
      <w:pPr>
        <w:pStyle w:val="paragraph"/>
        <w:spacing w:before="0" w:beforeAutospacing="0" w:after="0" w:afterAutospacing="0" w:line="288" w:lineRule="auto"/>
        <w:ind w:left="830"/>
        <w:textAlignment w:val="baseline"/>
        <w:rPr>
          <w:rFonts w:ascii="Century Gothic" w:hAnsi="Century Gothic" w:cs="Segoe UI"/>
          <w:sz w:val="16"/>
          <w:szCs w:val="16"/>
        </w:rPr>
      </w:pPr>
      <w:r w:rsidRPr="005D5E8F">
        <w:rPr>
          <w:rStyle w:val="normaltextrun"/>
          <w:rFonts w:ascii="Century Gothic" w:eastAsiaTheme="majorEastAsia" w:hAnsi="Century Gothic" w:cs="Segoe UI"/>
          <w:sz w:val="20"/>
          <w:szCs w:val="20"/>
        </w:rPr>
        <w:lastRenderedPageBreak/>
        <w:t>Als de overheid zich hierin niet actief mengt, zullen commerciële of internationale partijen dit proces domineren, mogelijk zonder voldoende aandacht voor publieke belangen zoals privacy, veiligheid, toegankelijkheid en digitale soevereiniteit.</w:t>
      </w:r>
      <w:r w:rsidRPr="005D5E8F">
        <w:rPr>
          <w:rStyle w:val="eop"/>
          <w:rFonts w:ascii="Century Gothic" w:hAnsi="Century Gothic" w:cs="Segoe UI"/>
          <w:sz w:val="20"/>
          <w:szCs w:val="20"/>
        </w:rPr>
        <w:t> </w:t>
      </w:r>
    </w:p>
    <w:p w14:paraId="50473EF4" w14:textId="2EF53723" w:rsidR="00971B15" w:rsidRDefault="00724BB6" w:rsidP="000E4242">
      <w:pPr>
        <w:numPr>
          <w:ilvl w:val="0"/>
          <w:numId w:val="34"/>
        </w:numPr>
        <w:ind w:left="830"/>
      </w:pPr>
      <w:r w:rsidRPr="00C77D9A">
        <w:rPr>
          <w:b/>
          <w:bCs/>
        </w:rPr>
        <w:t>Efficiënte en effectieve</w:t>
      </w:r>
      <w:r w:rsidRPr="00971B15">
        <w:rPr>
          <w:b/>
          <w:bCs/>
        </w:rPr>
        <w:t xml:space="preserve"> implementatie </w:t>
      </w:r>
      <w:r w:rsidRPr="001D674B">
        <w:t>van nieuwe regels en</w:t>
      </w:r>
      <w:r w:rsidRPr="00971B15">
        <w:rPr>
          <w:b/>
          <w:bCs/>
        </w:rPr>
        <w:t xml:space="preserve"> standaarden </w:t>
      </w:r>
      <w:r w:rsidRPr="00C77D9A">
        <w:t>is mogelijk,</w:t>
      </w:r>
      <w:r w:rsidRPr="001D674B">
        <w:t xml:space="preserve"> op basis van</w:t>
      </w:r>
      <w:r w:rsidRPr="00971B15">
        <w:rPr>
          <w:b/>
          <w:bCs/>
        </w:rPr>
        <w:t xml:space="preserve"> geharmoniseerde standaarden</w:t>
      </w:r>
      <w:r w:rsidRPr="00BC6DA8">
        <w:t xml:space="preserve">. </w:t>
      </w:r>
      <w:r w:rsidRPr="00971B15">
        <w:rPr>
          <w:rFonts w:ascii="Arial" w:hAnsi="Arial" w:cs="Arial"/>
        </w:rPr>
        <w:t> </w:t>
      </w:r>
      <w:r w:rsidRPr="00BC6DA8">
        <w:t> </w:t>
      </w:r>
      <w:r w:rsidRPr="00BC6DA8">
        <w:br/>
        <w:t>Hiervoor moet de overheid kritisch</w:t>
      </w:r>
      <w:r w:rsidR="00AB0F65">
        <w:t xml:space="preserve"> blijven</w:t>
      </w:r>
      <w:r w:rsidRPr="00BC6DA8">
        <w:t xml:space="preserve"> kijken naar de toegevoegde waarde van specifieke standaarden in de EU-regelgeving. </w:t>
      </w:r>
      <w:r w:rsidRPr="00971B15">
        <w:rPr>
          <w:rFonts w:ascii="Arial" w:hAnsi="Arial" w:cs="Arial"/>
        </w:rPr>
        <w:t> </w:t>
      </w:r>
      <w:r w:rsidRPr="00BC6DA8">
        <w:t> </w:t>
      </w:r>
    </w:p>
    <w:p w14:paraId="7F7B6F7F" w14:textId="67700A47" w:rsidR="00724BB6" w:rsidRPr="00BC6DA8" w:rsidRDefault="00724BB6" w:rsidP="000E4242">
      <w:pPr>
        <w:pStyle w:val="ListParagraph"/>
        <w:numPr>
          <w:ilvl w:val="0"/>
          <w:numId w:val="34"/>
        </w:numPr>
        <w:ind w:left="830"/>
      </w:pPr>
      <w:r w:rsidRPr="009B4ED8">
        <w:t xml:space="preserve">Het </w:t>
      </w:r>
      <w:r w:rsidRPr="009B4ED8">
        <w:rPr>
          <w:b/>
          <w:bCs/>
        </w:rPr>
        <w:t>stimuleren</w:t>
      </w:r>
      <w:r w:rsidRPr="009B4ED8">
        <w:t xml:space="preserve"> en </w:t>
      </w:r>
      <w:r w:rsidRPr="009B4ED8">
        <w:rPr>
          <w:b/>
          <w:bCs/>
        </w:rPr>
        <w:t>faciliteren</w:t>
      </w:r>
      <w:r w:rsidRPr="009B4ED8">
        <w:t xml:space="preserve"> </w:t>
      </w:r>
      <w:r w:rsidRPr="00465458">
        <w:rPr>
          <w:b/>
          <w:bCs/>
        </w:rPr>
        <w:t>van deelname</w:t>
      </w:r>
      <w:r w:rsidRPr="009B4ED8">
        <w:t xml:space="preserve"> aan- en kennis over standaardisatie-activiteiten zijn </w:t>
      </w:r>
      <w:r w:rsidRPr="00465458">
        <w:rPr>
          <w:b/>
          <w:bCs/>
        </w:rPr>
        <w:t>rollen die van de overheid</w:t>
      </w:r>
      <w:r w:rsidRPr="009B4ED8">
        <w:t xml:space="preserve"> </w:t>
      </w:r>
      <w:r w:rsidRPr="00465458">
        <w:rPr>
          <w:b/>
          <w:bCs/>
        </w:rPr>
        <w:t>verwacht</w:t>
      </w:r>
      <w:r w:rsidRPr="009B4ED8">
        <w:t xml:space="preserve"> worden en die meerwaarde opleveren.</w:t>
      </w:r>
      <w:r w:rsidRPr="00642A26">
        <w:rPr>
          <w:b/>
          <w:bCs/>
        </w:rPr>
        <w:t xml:space="preserve"> </w:t>
      </w:r>
      <w:r w:rsidRPr="00642A26">
        <w:rPr>
          <w:rFonts w:ascii="Arial" w:hAnsi="Arial" w:cs="Arial"/>
          <w:b/>
          <w:bCs/>
        </w:rPr>
        <w:t> </w:t>
      </w:r>
      <w:r w:rsidRPr="00642A26">
        <w:rPr>
          <w:b/>
          <w:bCs/>
        </w:rPr>
        <w:t> </w:t>
      </w:r>
      <w:r w:rsidRPr="00642A26">
        <w:rPr>
          <w:b/>
          <w:bCs/>
        </w:rPr>
        <w:br/>
      </w:r>
      <w:r w:rsidRPr="00BC6DA8">
        <w:t>De overheid kan participatie stimuleren door middelen beschikbaar te stellen aan organisaties (logistieke ondersteuning, subsidies, financiering en opleidingen). De overheid heeft de positie om samenwerking te</w:t>
      </w:r>
      <w:r>
        <w:t xml:space="preserve"> </w:t>
      </w:r>
      <w:r w:rsidRPr="007A5EF8">
        <w:t>stimuleren</w:t>
      </w:r>
      <w:r w:rsidRPr="00BC6DA8">
        <w:t>, bewustwording te creëren, informatie helder en tijdig te verstrekken en om bestuurlijke urgentie te creëren rondom standaardisatie.</w:t>
      </w:r>
      <w:r w:rsidRPr="00642A26">
        <w:rPr>
          <w:rFonts w:ascii="Arial" w:hAnsi="Arial" w:cs="Arial"/>
        </w:rPr>
        <w:t>  </w:t>
      </w:r>
      <w:r w:rsidRPr="00BC6DA8">
        <w:t> </w:t>
      </w:r>
    </w:p>
    <w:p w14:paraId="10BE6CCB" w14:textId="397462B9" w:rsidR="00EA52B3" w:rsidRPr="0096471B" w:rsidRDefault="00724BB6" w:rsidP="0096471B">
      <w:pPr>
        <w:pStyle w:val="ListParagraph"/>
        <w:numPr>
          <w:ilvl w:val="0"/>
          <w:numId w:val="34"/>
        </w:numPr>
        <w:ind w:left="830"/>
      </w:pPr>
      <w:r w:rsidRPr="00642A26">
        <w:rPr>
          <w:b/>
          <w:bCs/>
        </w:rPr>
        <w:t xml:space="preserve">Prioritering </w:t>
      </w:r>
      <w:r w:rsidRPr="00250B10">
        <w:t>van onderwerpen</w:t>
      </w:r>
      <w:r w:rsidRPr="00642A26">
        <w:rPr>
          <w:b/>
          <w:bCs/>
        </w:rPr>
        <w:t xml:space="preserve"> zal verbeteren </w:t>
      </w:r>
      <w:r w:rsidRPr="00250B10">
        <w:t>wanneer de</w:t>
      </w:r>
      <w:r w:rsidRPr="00642A26">
        <w:rPr>
          <w:b/>
          <w:bCs/>
        </w:rPr>
        <w:t xml:space="preserve"> overheid </w:t>
      </w:r>
      <w:r w:rsidRPr="00250B10">
        <w:t xml:space="preserve">een </w:t>
      </w:r>
      <w:r w:rsidRPr="00642A26">
        <w:rPr>
          <w:b/>
          <w:bCs/>
        </w:rPr>
        <w:t xml:space="preserve">coördinerende rol </w:t>
      </w:r>
      <w:r w:rsidRPr="00250B10">
        <w:t>op zich inneemt.</w:t>
      </w:r>
      <w:r w:rsidRPr="00642A26">
        <w:rPr>
          <w:rFonts w:ascii="Arial" w:hAnsi="Arial" w:cs="Arial"/>
        </w:rPr>
        <w:t> </w:t>
      </w:r>
      <w:r w:rsidRPr="00BC6DA8">
        <w:t> </w:t>
      </w:r>
      <w:r w:rsidRPr="00BC6DA8">
        <w:br/>
        <w:t xml:space="preserve">Een multidisciplinaire aanpak vanuit de private- en de publieke sector en hoger onderwijsinstellingen biedt kansen. Er zijn </w:t>
      </w:r>
      <w:r w:rsidR="00E15D36">
        <w:t xml:space="preserve">op internationaal vlak </w:t>
      </w:r>
      <w:r w:rsidRPr="00BC6DA8">
        <w:t xml:space="preserve">buitengewoon veel standaardisatie-activiteiten en trajecten die elkaar ook nog deels overlappen. Om prioritering mogelijk te maken (op </w:t>
      </w:r>
      <w:proofErr w:type="gramStart"/>
      <w:r w:rsidRPr="00BC6DA8">
        <w:t>onderwerp /</w:t>
      </w:r>
      <w:proofErr w:type="gramEnd"/>
      <w:r w:rsidRPr="00BC6DA8">
        <w:t xml:space="preserve"> te ontwikkelen standaard / opportuun moment) zijn overzicht, inzicht en gedegen afwegingskaders nodig. Ook hierin zou de overheid het voortouw kunnen nemen.</w:t>
      </w:r>
      <w:r w:rsidRPr="00642A26">
        <w:rPr>
          <w:rFonts w:ascii="Arial" w:hAnsi="Arial" w:cs="Arial"/>
        </w:rPr>
        <w:t> </w:t>
      </w:r>
    </w:p>
    <w:p w14:paraId="77D4DE67" w14:textId="05C4786D" w:rsidR="00724BB6" w:rsidRPr="00BC6DA8" w:rsidRDefault="00724BB6" w:rsidP="000E4242">
      <w:pPr>
        <w:pStyle w:val="Stijl2"/>
        <w:numPr>
          <w:ilvl w:val="0"/>
          <w:numId w:val="45"/>
        </w:numPr>
        <w:ind w:left="470" w:hanging="357"/>
      </w:pPr>
      <w:r w:rsidRPr="00BC6DA8">
        <w:t>Voordelen en drempels </w:t>
      </w:r>
    </w:p>
    <w:p w14:paraId="261F98A3" w14:textId="77777777" w:rsidR="00724BB6" w:rsidRPr="00BC6DA8" w:rsidRDefault="00724BB6" w:rsidP="000E4242">
      <w:pPr>
        <w:pStyle w:val="ListParagraph"/>
        <w:numPr>
          <w:ilvl w:val="0"/>
          <w:numId w:val="43"/>
        </w:numPr>
      </w:pPr>
      <w:r w:rsidRPr="00B946B2">
        <w:rPr>
          <w:b/>
          <w:bCs/>
        </w:rPr>
        <w:t xml:space="preserve">Standaardisatie </w:t>
      </w:r>
      <w:r w:rsidRPr="0000533C">
        <w:t>biedt het</w:t>
      </w:r>
      <w:r w:rsidRPr="00B946B2">
        <w:rPr>
          <w:b/>
          <w:bCs/>
        </w:rPr>
        <w:t xml:space="preserve"> bedrijfsleven </w:t>
      </w:r>
      <w:r w:rsidRPr="0000533C">
        <w:rPr>
          <w:b/>
          <w:bCs/>
        </w:rPr>
        <w:t>(</w:t>
      </w:r>
      <w:proofErr w:type="spellStart"/>
      <w:r w:rsidRPr="0000533C">
        <w:rPr>
          <w:b/>
          <w:bCs/>
        </w:rPr>
        <w:t>bedrijfs</w:t>
      </w:r>
      <w:proofErr w:type="spellEnd"/>
      <w:r w:rsidRPr="0000533C">
        <w:rPr>
          <w:b/>
          <w:bCs/>
        </w:rPr>
        <w:t xml:space="preserve">)economische </w:t>
      </w:r>
      <w:r w:rsidRPr="00B946B2">
        <w:rPr>
          <w:b/>
          <w:bCs/>
        </w:rPr>
        <w:t>voordelen</w:t>
      </w:r>
      <w:r w:rsidRPr="00BC6DA8">
        <w:t>. </w:t>
      </w:r>
      <w:r w:rsidRPr="00BC6DA8">
        <w:br/>
        <w:t>Voordelen zijn: het realiseren van schaalvoordelen, het vergemakkelijken van de toegang tot internationale markten, het bevorderen van interoperabiliteit tussen systemen en het bijdragen aan efficiëntere implementatie van nieuwe technologieën</w:t>
      </w:r>
    </w:p>
    <w:p w14:paraId="0DCB255C" w14:textId="77777777" w:rsidR="00724BB6" w:rsidRPr="00BC6DA8" w:rsidRDefault="00724BB6" w:rsidP="000E4242">
      <w:pPr>
        <w:pStyle w:val="ListParagraph"/>
        <w:numPr>
          <w:ilvl w:val="0"/>
          <w:numId w:val="43"/>
        </w:numPr>
      </w:pPr>
      <w:r w:rsidRPr="00B946B2">
        <w:rPr>
          <w:b/>
          <w:bCs/>
        </w:rPr>
        <w:t xml:space="preserve">Deelname </w:t>
      </w:r>
      <w:r w:rsidRPr="0000533C">
        <w:t>aan standaardisatie biedt het</w:t>
      </w:r>
      <w:r w:rsidRPr="00B946B2">
        <w:rPr>
          <w:b/>
          <w:bCs/>
        </w:rPr>
        <w:t xml:space="preserve"> bedrijfsleven strategische voordelen</w:t>
      </w:r>
      <w:r w:rsidRPr="00BC6DA8">
        <w:t>.</w:t>
      </w:r>
      <w:r w:rsidRPr="00B946B2">
        <w:rPr>
          <w:rFonts w:ascii="Arial" w:hAnsi="Arial" w:cs="Arial"/>
        </w:rPr>
        <w:t> </w:t>
      </w:r>
      <w:r w:rsidRPr="00BC6DA8">
        <w:t> </w:t>
      </w:r>
      <w:r w:rsidRPr="00BC6DA8">
        <w:br/>
        <w:t xml:space="preserve">Lange termijn voordelen zijn: de resulterende standaarden passen beter in de producten- en dienstenstrategie en/of bij de bedrijfsvoering. Andere voordelen zijn consumentenbescherming, duurzaamheid en het verlagen van handelsbarrières. Voor het senior management zijn korte termijn voordelen (financieel) aantrekkelijker. Deelname aan standaardisatie wordt daarom </w:t>
      </w:r>
      <w:r>
        <w:t xml:space="preserve">veelal </w:t>
      </w:r>
      <w:r w:rsidRPr="00BC6DA8">
        <w:t>beschouwd als kostenpost in plaats van als investering.</w:t>
      </w:r>
      <w:r w:rsidRPr="00B946B2">
        <w:rPr>
          <w:rFonts w:ascii="Arial" w:hAnsi="Arial" w:cs="Arial"/>
        </w:rPr>
        <w:t> </w:t>
      </w:r>
      <w:r w:rsidRPr="00BC6DA8">
        <w:t> </w:t>
      </w:r>
    </w:p>
    <w:p w14:paraId="4499FEFE" w14:textId="29AB6AB9" w:rsidR="00724BB6" w:rsidRPr="00BC6DA8" w:rsidRDefault="00724BB6" w:rsidP="000E4242">
      <w:pPr>
        <w:pStyle w:val="ListParagraph"/>
        <w:numPr>
          <w:ilvl w:val="0"/>
          <w:numId w:val="43"/>
        </w:numPr>
      </w:pPr>
      <w:r w:rsidRPr="00B946B2">
        <w:rPr>
          <w:b/>
          <w:bCs/>
        </w:rPr>
        <w:t xml:space="preserve">Deelname </w:t>
      </w:r>
      <w:r w:rsidRPr="002B6E1B">
        <w:t>aan standaardisatie-activiteiten op</w:t>
      </w:r>
      <w:r w:rsidRPr="00B946B2">
        <w:rPr>
          <w:b/>
          <w:bCs/>
        </w:rPr>
        <w:t xml:space="preserve"> persoonlijke basis </w:t>
      </w:r>
      <w:r w:rsidRPr="002B6E1B">
        <w:t xml:space="preserve">levert </w:t>
      </w:r>
      <w:r w:rsidRPr="00B946B2">
        <w:rPr>
          <w:b/>
          <w:bCs/>
        </w:rPr>
        <w:t>persoonlijke voordelen</w:t>
      </w:r>
      <w:r w:rsidRPr="00BC6DA8">
        <w:t xml:space="preserve">. </w:t>
      </w:r>
      <w:r w:rsidRPr="00B946B2">
        <w:rPr>
          <w:rFonts w:ascii="Arial" w:hAnsi="Arial" w:cs="Arial"/>
        </w:rPr>
        <w:t> </w:t>
      </w:r>
      <w:r w:rsidRPr="00BC6DA8">
        <w:t> </w:t>
      </w:r>
      <w:r w:rsidRPr="00BC6DA8">
        <w:br/>
        <w:t>Voordelen omvatten de intrinsieke motivatie voor het werk, de wens om een maatschappelijke bijdrage te leveren, het ervaren van voldoening en professionele voordelen zoals netwerkmogelijkheden en kennisvergroting.</w:t>
      </w:r>
      <w:r w:rsidRPr="00B946B2">
        <w:rPr>
          <w:rFonts w:ascii="Arial" w:hAnsi="Arial" w:cs="Arial"/>
        </w:rPr>
        <w:t> </w:t>
      </w:r>
    </w:p>
    <w:p w14:paraId="1FDD46D8" w14:textId="7A5F9B93" w:rsidR="003F4702" w:rsidRPr="003F4702" w:rsidRDefault="00724BB6" w:rsidP="000E4242">
      <w:pPr>
        <w:pStyle w:val="ListParagraph"/>
        <w:numPr>
          <w:ilvl w:val="0"/>
          <w:numId w:val="43"/>
        </w:numPr>
      </w:pPr>
      <w:r w:rsidRPr="00B946B2">
        <w:rPr>
          <w:b/>
          <w:bCs/>
        </w:rPr>
        <w:t xml:space="preserve">De toegankelijkheid </w:t>
      </w:r>
      <w:r w:rsidRPr="00CE38F3">
        <w:t xml:space="preserve">van standaardisatie-activiteiten verdient bijzondere </w:t>
      </w:r>
      <w:r w:rsidRPr="00B946B2">
        <w:rPr>
          <w:b/>
          <w:bCs/>
        </w:rPr>
        <w:t>aandacht.</w:t>
      </w:r>
      <w:r w:rsidRPr="003B2E09">
        <w:t xml:space="preserve"> </w:t>
      </w:r>
      <w:r>
        <w:t>A</w:t>
      </w:r>
      <w:r w:rsidRPr="003B2E09">
        <w:t>ctiviteiten word</w:t>
      </w:r>
      <w:r>
        <w:t>en beter</w:t>
      </w:r>
      <w:r w:rsidRPr="003B2E09">
        <w:t xml:space="preserve"> toegankelijk met behulp van onder </w:t>
      </w:r>
      <w:r w:rsidRPr="003B2E09">
        <w:lastRenderedPageBreak/>
        <w:t xml:space="preserve">andere financiële en logistieke ondersteuning en door het bieden van educatie. </w:t>
      </w:r>
      <w:r w:rsidR="004C648D">
        <w:t xml:space="preserve">Dit geldt voor zowel </w:t>
      </w:r>
      <w:r w:rsidR="004C648D" w:rsidRPr="00DD5E78">
        <w:t>de overheid als het bedrijfsleven</w:t>
      </w:r>
      <w:r w:rsidR="004C648D">
        <w:t xml:space="preserve">. </w:t>
      </w:r>
      <w:r w:rsidRPr="003B2E09">
        <w:t>Deelname vraagt doorgaans om veel en specifieke expertise</w:t>
      </w:r>
      <w:r>
        <w:t>.</w:t>
      </w:r>
      <w:r w:rsidRPr="003B2E09">
        <w:t xml:space="preserve"> </w:t>
      </w:r>
      <w:r>
        <w:t>H</w:t>
      </w:r>
      <w:r w:rsidRPr="003B2E09">
        <w:t>et vinden van mensen met de juiste vaardigheden vormt een uitdaging. De overheid zou het vakgebied kunnen stimuleren en zo een nieuwe instroom kunnen bevorderen.</w:t>
      </w:r>
    </w:p>
    <w:p w14:paraId="7AD74A47" w14:textId="5AAA5134" w:rsidR="003F4702" w:rsidRPr="003F4702" w:rsidRDefault="00724BB6" w:rsidP="00EA56C2">
      <w:pPr>
        <w:pStyle w:val="ListParagraph"/>
        <w:numPr>
          <w:ilvl w:val="0"/>
          <w:numId w:val="43"/>
        </w:numPr>
      </w:pPr>
      <w:r w:rsidRPr="00CE38F3">
        <w:t>Organisaties ervaren</w:t>
      </w:r>
      <w:r w:rsidRPr="00B946B2">
        <w:rPr>
          <w:b/>
          <w:bCs/>
        </w:rPr>
        <w:t xml:space="preserve"> drempels </w:t>
      </w:r>
      <w:r w:rsidRPr="00CE38F3">
        <w:t>voor</w:t>
      </w:r>
      <w:r w:rsidRPr="00B946B2">
        <w:rPr>
          <w:b/>
          <w:bCs/>
        </w:rPr>
        <w:t xml:space="preserve"> deelname </w:t>
      </w:r>
      <w:r w:rsidRPr="00CE38F3">
        <w:t>aan</w:t>
      </w:r>
      <w:r w:rsidRPr="00B946B2">
        <w:rPr>
          <w:b/>
          <w:bCs/>
        </w:rPr>
        <w:t xml:space="preserve"> Europese en internationale standaardisatie-activiteiten</w:t>
      </w:r>
      <w:r w:rsidRPr="00BC6DA8">
        <w:t>.</w:t>
      </w:r>
      <w:r w:rsidRPr="00B946B2">
        <w:rPr>
          <w:rFonts w:ascii="Arial" w:hAnsi="Arial" w:cs="Arial"/>
        </w:rPr>
        <w:t> </w:t>
      </w:r>
      <w:r w:rsidRPr="00BC6DA8">
        <w:t> </w:t>
      </w:r>
      <w:r w:rsidRPr="00BC6DA8">
        <w:br/>
        <w:t>De aanzienlijke tijd die bedrijven moeten investeren in het actief deelnemen aan de ontwikkeling van standaarden is kostbaar</w:t>
      </w:r>
      <w:r w:rsidR="007F486F">
        <w:t xml:space="preserve"> </w:t>
      </w:r>
      <w:r w:rsidR="0080025F" w:rsidRPr="0080025F">
        <w:t xml:space="preserve">en vormen een bezwaar (voor met name het </w:t>
      </w:r>
      <w:r w:rsidR="008957D9">
        <w:t>mkb</w:t>
      </w:r>
      <w:r w:rsidR="0080025F" w:rsidRPr="0080025F">
        <w:t xml:space="preserve">). Ook de deelnamekosten die sommige </w:t>
      </w:r>
      <w:proofErr w:type="spellStart"/>
      <w:r w:rsidR="0080025F" w:rsidRPr="0080025F">
        <w:t>SDO’s</w:t>
      </w:r>
      <w:proofErr w:type="spellEnd"/>
      <w:r w:rsidR="0080025F" w:rsidRPr="0080025F">
        <w:t xml:space="preserve"> in rekening brengen spelen een rol</w:t>
      </w:r>
      <w:r w:rsidR="007F486F">
        <w:t xml:space="preserve">. </w:t>
      </w:r>
      <w:r w:rsidRPr="00BC6DA8">
        <w:t>Veel organisaties hebben beperkt capaciteit beschikbaar voor deelname aan standaardisatie-activiteiten. Tenslotte worden standaardisatie-activiteiten doorgaans als complex en traag ervaren.</w:t>
      </w:r>
      <w:r w:rsidRPr="00EA56C2">
        <w:rPr>
          <w:rFonts w:ascii="Arial" w:hAnsi="Arial" w:cs="Arial"/>
        </w:rPr>
        <w:t> </w:t>
      </w:r>
    </w:p>
    <w:p w14:paraId="027703E6" w14:textId="6BA382A1" w:rsidR="00724BB6" w:rsidRPr="00BC6DA8" w:rsidRDefault="00724BB6" w:rsidP="000E4242">
      <w:pPr>
        <w:pStyle w:val="ListParagraph"/>
        <w:numPr>
          <w:ilvl w:val="0"/>
          <w:numId w:val="43"/>
        </w:numPr>
      </w:pPr>
      <w:r w:rsidRPr="00A2624F">
        <w:t>Organisaties gaan op</w:t>
      </w:r>
      <w:r w:rsidRPr="00B946B2">
        <w:rPr>
          <w:b/>
          <w:bCs/>
        </w:rPr>
        <w:t xml:space="preserve"> verschillende manieren </w:t>
      </w:r>
      <w:r w:rsidRPr="00A2624F">
        <w:t>met standaardisatie om.</w:t>
      </w:r>
      <w:r w:rsidRPr="00A2624F">
        <w:rPr>
          <w:rFonts w:ascii="Arial" w:hAnsi="Arial" w:cs="Arial"/>
        </w:rPr>
        <w:t> </w:t>
      </w:r>
      <w:r w:rsidRPr="00BC6DA8">
        <w:t> </w:t>
      </w:r>
      <w:r w:rsidRPr="00BC6DA8">
        <w:br/>
        <w:t>Sommige organisaties hebben een gespecialiseerde afdeling voor standaardisatie. Andere organisaties hebben medewerkers die standaardisatie als integraal onderdeel van hun werk uitvoeren en deels ook naast hun werk doen.</w:t>
      </w:r>
      <w:r w:rsidRPr="00B946B2">
        <w:rPr>
          <w:rFonts w:ascii="Arial" w:hAnsi="Arial" w:cs="Arial"/>
        </w:rPr>
        <w:t>  </w:t>
      </w:r>
      <w:r w:rsidRPr="00BC6DA8">
        <w:t> </w:t>
      </w:r>
    </w:p>
    <w:p w14:paraId="2ADD3931" w14:textId="77777777" w:rsidR="00724BB6" w:rsidRPr="0015539C" w:rsidRDefault="00724BB6" w:rsidP="0057124E"/>
    <w:p w14:paraId="472853EB" w14:textId="77777777" w:rsidR="00400418" w:rsidRPr="0015539C" w:rsidRDefault="00400418" w:rsidP="0057124E"/>
    <w:p w14:paraId="2D60740B" w14:textId="4CAE9D34" w:rsidR="00400418" w:rsidRPr="00400418" w:rsidRDefault="00724BB6" w:rsidP="0096471B">
      <w:pPr>
        <w:pStyle w:val="Heading2"/>
        <w:numPr>
          <w:ilvl w:val="0"/>
          <w:numId w:val="57"/>
        </w:numPr>
        <w:spacing w:line="288" w:lineRule="auto"/>
      </w:pPr>
      <w:bookmarkStart w:id="300" w:name="_Toc191561621"/>
      <w:bookmarkStart w:id="301" w:name="_Toc188456670"/>
      <w:bookmarkStart w:id="302" w:name="_Toc188708019"/>
      <w:bookmarkStart w:id="303" w:name="_Toc188863941"/>
      <w:bookmarkStart w:id="304" w:name="_Toc188372450"/>
      <w:bookmarkStart w:id="305" w:name="_Toc188372575"/>
      <w:r w:rsidRPr="00AB1D9E">
        <w:t>Aanbevelingen</w:t>
      </w:r>
      <w:bookmarkEnd w:id="301"/>
      <w:bookmarkEnd w:id="302"/>
      <w:bookmarkEnd w:id="303"/>
      <w:r w:rsidRPr="00AB1D9E">
        <w:t xml:space="preserve"> voor de Nederlandse overheid</w:t>
      </w:r>
      <w:bookmarkEnd w:id="300"/>
      <w:r w:rsidRPr="00AB1D9E">
        <w:t xml:space="preserve"> </w:t>
      </w:r>
      <w:bookmarkEnd w:id="304"/>
      <w:bookmarkEnd w:id="305"/>
      <w:r w:rsidRPr="00AB1D9E">
        <w:t xml:space="preserve">  </w:t>
      </w:r>
    </w:p>
    <w:p w14:paraId="6ED0950F" w14:textId="77777777" w:rsidR="00724BB6" w:rsidRPr="001A1A54" w:rsidRDefault="00724BB6" w:rsidP="000E4242">
      <w:pPr>
        <w:pStyle w:val="Stijl2"/>
        <w:numPr>
          <w:ilvl w:val="0"/>
          <w:numId w:val="46"/>
        </w:numPr>
        <w:ind w:left="470" w:hanging="357"/>
      </w:pPr>
      <w:r w:rsidRPr="001A1A54">
        <w:t>Beleidskoers en visie</w:t>
      </w:r>
      <w:r w:rsidRPr="00863488">
        <w:rPr>
          <w:rFonts w:ascii="Arial" w:hAnsi="Arial" w:cs="Arial"/>
        </w:rPr>
        <w:t>  </w:t>
      </w:r>
      <w:r w:rsidRPr="001A1A54">
        <w:t> </w:t>
      </w:r>
    </w:p>
    <w:p w14:paraId="52F34620" w14:textId="77777777" w:rsidR="00724BB6" w:rsidRPr="001A1A54" w:rsidRDefault="00724BB6" w:rsidP="00D07AFC">
      <w:pPr>
        <w:ind w:left="510"/>
      </w:pPr>
      <w:r w:rsidRPr="001A1A54">
        <w:t xml:space="preserve">Versterking van Nederlandse belangen in ICT-standaardisatie vereist het door de overheid ontwikkelen van een duidelijke beleidskoers en visie op standaardisatie die uitgedragen kan worden naar </w:t>
      </w:r>
      <w:r w:rsidRPr="00953F12">
        <w:t>organisaties</w:t>
      </w:r>
      <w:r w:rsidRPr="001A1A54">
        <w:t xml:space="preserve"> en de Europese Commissie (EC). Dit betekent:</w:t>
      </w:r>
      <w:r w:rsidRPr="001A1A54">
        <w:rPr>
          <w:rFonts w:ascii="Arial" w:hAnsi="Arial" w:cs="Arial"/>
        </w:rPr>
        <w:t>  </w:t>
      </w:r>
      <w:r w:rsidRPr="001A1A54">
        <w:t> </w:t>
      </w:r>
    </w:p>
    <w:p w14:paraId="59D62632" w14:textId="11700715" w:rsidR="00724BB6" w:rsidRPr="000A148F" w:rsidRDefault="00724BB6" w:rsidP="00FF3F19">
      <w:pPr>
        <w:numPr>
          <w:ilvl w:val="0"/>
          <w:numId w:val="21"/>
        </w:numPr>
        <w:rPr>
          <w:b/>
          <w:bCs/>
        </w:rPr>
      </w:pPr>
      <w:r w:rsidRPr="00E545F2">
        <w:rPr>
          <w:b/>
          <w:bCs/>
        </w:rPr>
        <w:t>Duidelijk beeld</w:t>
      </w:r>
      <w:r w:rsidRPr="000A148F">
        <w:rPr>
          <w:b/>
          <w:bCs/>
        </w:rPr>
        <w:t xml:space="preserve"> hebben</w:t>
      </w:r>
      <w:r w:rsidRPr="000A148F">
        <w:t xml:space="preserve"> van Nederlandse prioriteiten en positie van de</w:t>
      </w:r>
      <w:r w:rsidR="00606ADF" w:rsidRPr="000A148F">
        <w:t xml:space="preserve"> </w:t>
      </w:r>
      <w:r w:rsidRPr="000A148F">
        <w:t>Nederlandse overheid ten opzichte van deelname aan standaardisatie activiteiten.</w:t>
      </w:r>
      <w:r w:rsidRPr="000A148F">
        <w:rPr>
          <w:rFonts w:ascii="Arial" w:hAnsi="Arial" w:cs="Arial"/>
        </w:rPr>
        <w:t>  </w:t>
      </w:r>
      <w:r w:rsidRPr="000A148F">
        <w:t> </w:t>
      </w:r>
    </w:p>
    <w:p w14:paraId="07842D93" w14:textId="504C0152" w:rsidR="00724BB6" w:rsidRPr="000A148F" w:rsidRDefault="00724BB6" w:rsidP="00FF3F19">
      <w:pPr>
        <w:numPr>
          <w:ilvl w:val="0"/>
          <w:numId w:val="21"/>
        </w:numPr>
        <w:rPr>
          <w:b/>
          <w:bCs/>
        </w:rPr>
      </w:pPr>
      <w:r w:rsidRPr="000A148F">
        <w:rPr>
          <w:b/>
          <w:bCs/>
        </w:rPr>
        <w:t xml:space="preserve">Gedegen </w:t>
      </w:r>
      <w:r w:rsidRPr="00E545F2">
        <w:rPr>
          <w:b/>
          <w:bCs/>
        </w:rPr>
        <w:t>afwegingskaders</w:t>
      </w:r>
      <w:r w:rsidRPr="000A148F">
        <w:rPr>
          <w:b/>
          <w:bCs/>
        </w:rPr>
        <w:t xml:space="preserve"> opstellen</w:t>
      </w:r>
      <w:r w:rsidRPr="000A148F">
        <w:t xml:space="preserve"> met criteria voor inzet op standaardisatieactiviteiten </w:t>
      </w:r>
      <w:r w:rsidRPr="00D75C4F">
        <w:t>die transparantie, ee</w:t>
      </w:r>
      <w:r w:rsidRPr="000A148F">
        <w:t>rlijke besluitvorming en uitlegbaarheid bevorderen, terwijl bedrijven binnen dergelijke kaders kunnen innoveren</w:t>
      </w:r>
      <w:r w:rsidR="009A32FB">
        <w:t xml:space="preserve"> </w:t>
      </w:r>
      <w:r w:rsidR="009A32FB" w:rsidRPr="00966BA2">
        <w:t xml:space="preserve">(zoals </w:t>
      </w:r>
      <w:r w:rsidR="009A32FB">
        <w:t xml:space="preserve">het geval is bij </w:t>
      </w:r>
      <w:r w:rsidR="009A32FB" w:rsidRPr="00966BA2">
        <w:t>AI-standaarden</w:t>
      </w:r>
      <w:r w:rsidR="009A32FB">
        <w:t>).</w:t>
      </w:r>
      <w:r w:rsidRPr="000A148F">
        <w:t> </w:t>
      </w:r>
    </w:p>
    <w:p w14:paraId="0D8935B0" w14:textId="77777777" w:rsidR="00B65AC7" w:rsidRDefault="00724BB6" w:rsidP="00B65AC7">
      <w:pPr>
        <w:numPr>
          <w:ilvl w:val="0"/>
          <w:numId w:val="21"/>
        </w:numPr>
        <w:rPr>
          <w:b/>
          <w:bCs/>
        </w:rPr>
      </w:pPr>
      <w:r w:rsidRPr="00E545F2">
        <w:rPr>
          <w:b/>
          <w:bCs/>
        </w:rPr>
        <w:t>Keuzes maken</w:t>
      </w:r>
      <w:r w:rsidRPr="000A148F">
        <w:rPr>
          <w:b/>
          <w:bCs/>
        </w:rPr>
        <w:t xml:space="preserve"> </w:t>
      </w:r>
      <w:r w:rsidRPr="000A148F">
        <w:t>over inhoudelijke onderwerpen waarop inzet op standaarden nodig is.</w:t>
      </w:r>
      <w:r w:rsidRPr="000A148F">
        <w:rPr>
          <w:rFonts w:ascii="Arial" w:hAnsi="Arial" w:cs="Arial"/>
        </w:rPr>
        <w:t>  </w:t>
      </w:r>
      <w:r w:rsidRPr="000A148F">
        <w:rPr>
          <w:b/>
          <w:bCs/>
        </w:rPr>
        <w:t> </w:t>
      </w:r>
    </w:p>
    <w:p w14:paraId="601A9271" w14:textId="7DE4A53C" w:rsidR="00C66FDC" w:rsidRPr="00B65AC7" w:rsidRDefault="00C66FDC" w:rsidP="00B65AC7">
      <w:pPr>
        <w:numPr>
          <w:ilvl w:val="0"/>
          <w:numId w:val="21"/>
        </w:numPr>
        <w:rPr>
          <w:b/>
          <w:bCs/>
        </w:rPr>
      </w:pPr>
      <w:r w:rsidRPr="00B65AC7">
        <w:rPr>
          <w:b/>
          <w:bCs/>
        </w:rPr>
        <w:t>Kritisch kijken naar de toegevoegde waarde</w:t>
      </w:r>
      <w:r w:rsidRPr="00B65AC7">
        <w:t xml:space="preserve"> van voorgestelde geharmoniseerde standaarden in EU-regelgeving en het Nederlandse </w:t>
      </w:r>
      <w:r w:rsidR="001418A6" w:rsidRPr="00B65AC7">
        <w:t>bedrijfsleven informeren</w:t>
      </w:r>
      <w:r w:rsidRPr="00B65AC7">
        <w:rPr>
          <w:b/>
          <w:bCs/>
        </w:rPr>
        <w:t xml:space="preserve"> of ondersteunen</w:t>
      </w:r>
      <w:r w:rsidRPr="00B65AC7">
        <w:t xml:space="preserve"> bij de implementatie</w:t>
      </w:r>
      <w:r w:rsidR="00561641">
        <w:t xml:space="preserve"> </w:t>
      </w:r>
      <w:r w:rsidR="00561641" w:rsidRPr="00B65AC7">
        <w:t>(bijvoorbeeld door publiek-private dialogen te voeren)</w:t>
      </w:r>
      <w:r w:rsidRPr="00B65AC7">
        <w:t>. Dit stelt organisaties in staat proactief in te spelen op marktveranderingen en de technologie, wat hun positie op de lange termijn versterkt. </w:t>
      </w:r>
    </w:p>
    <w:p w14:paraId="6561663F" w14:textId="77777777" w:rsidR="00724BB6" w:rsidRPr="001A1A54" w:rsidRDefault="00724BB6" w:rsidP="0057124E">
      <w:r w:rsidRPr="001A1A54">
        <w:rPr>
          <w:rFonts w:ascii="Arial" w:hAnsi="Arial" w:cs="Arial"/>
        </w:rPr>
        <w:t>  </w:t>
      </w:r>
      <w:r w:rsidRPr="001A1A54">
        <w:t> </w:t>
      </w:r>
    </w:p>
    <w:p w14:paraId="649C7486" w14:textId="77777777" w:rsidR="00724BB6" w:rsidRPr="00E42F75" w:rsidRDefault="00724BB6" w:rsidP="000E4242">
      <w:pPr>
        <w:pStyle w:val="ListParagraph"/>
        <w:numPr>
          <w:ilvl w:val="0"/>
          <w:numId w:val="46"/>
        </w:numPr>
        <w:ind w:left="470" w:hanging="357"/>
        <w:rPr>
          <w:b/>
          <w:bCs/>
        </w:rPr>
      </w:pPr>
      <w:r w:rsidRPr="007E0F9C">
        <w:rPr>
          <w:rStyle w:val="Stijl2Char"/>
        </w:rPr>
        <w:t>Voortouw nemen bij het coördineren en prioriteren van standaardisatie-activiteiten en stimuleren van samenwerking</w:t>
      </w:r>
      <w:r w:rsidRPr="00E42F75">
        <w:rPr>
          <w:b/>
          <w:bCs/>
        </w:rPr>
        <w:t xml:space="preserve"> </w:t>
      </w:r>
      <w:r w:rsidRPr="00E42F75">
        <w:rPr>
          <w:rFonts w:ascii="Arial" w:hAnsi="Arial" w:cs="Arial"/>
          <w:b/>
          <w:bCs/>
        </w:rPr>
        <w:t>  </w:t>
      </w:r>
      <w:r w:rsidRPr="00E42F75">
        <w:rPr>
          <w:b/>
          <w:bCs/>
        </w:rPr>
        <w:t> </w:t>
      </w:r>
    </w:p>
    <w:p w14:paraId="612F1943" w14:textId="77777777" w:rsidR="00724BB6" w:rsidRPr="001A1A54" w:rsidRDefault="00724BB6" w:rsidP="00D07AFC">
      <w:pPr>
        <w:ind w:left="510"/>
      </w:pPr>
      <w:r w:rsidRPr="001A1A54">
        <w:lastRenderedPageBreak/>
        <w:t>Aanbevolen wordt dat de overheid een meer actieve coördinerende rol oppakt in activiteiten om bewustwording van urgentie en meerwaarde van standaardisatie te vergroten. Daaronder vallen: </w:t>
      </w:r>
    </w:p>
    <w:p w14:paraId="66E8FE59" w14:textId="77777777" w:rsidR="00724BB6" w:rsidRPr="00D60F9C" w:rsidRDefault="00724BB6" w:rsidP="00E07C8E">
      <w:pPr>
        <w:pStyle w:val="ListParagraph"/>
        <w:numPr>
          <w:ilvl w:val="0"/>
          <w:numId w:val="19"/>
        </w:numPr>
      </w:pPr>
      <w:r w:rsidRPr="00E07C8E">
        <w:rPr>
          <w:b/>
          <w:bCs/>
        </w:rPr>
        <w:t>Proactief signaleren</w:t>
      </w:r>
      <w:r>
        <w:t xml:space="preserve"> op</w:t>
      </w:r>
      <w:r w:rsidRPr="001A1A54">
        <w:t xml:space="preserve"> inzet </w:t>
      </w:r>
      <w:r>
        <w:t>van</w:t>
      </w:r>
      <w:r w:rsidRPr="001A1A54">
        <w:t xml:space="preserve"> relevante standaardisatie-activiteiten</w:t>
      </w:r>
      <w:r w:rsidRPr="00E07C8E">
        <w:rPr>
          <w:rFonts w:ascii="Arial" w:hAnsi="Arial" w:cs="Arial"/>
        </w:rPr>
        <w:t> </w:t>
      </w:r>
    </w:p>
    <w:p w14:paraId="567DD00A" w14:textId="77777777" w:rsidR="00724BB6" w:rsidRPr="001A1A54" w:rsidRDefault="00724BB6" w:rsidP="00E07C8E">
      <w:pPr>
        <w:pStyle w:val="ListParagraph"/>
        <w:numPr>
          <w:ilvl w:val="0"/>
          <w:numId w:val="19"/>
        </w:numPr>
      </w:pPr>
      <w:r w:rsidRPr="00E07C8E">
        <w:rPr>
          <w:b/>
          <w:bCs/>
        </w:rPr>
        <w:t>Monitoring</w:t>
      </w:r>
      <w:r w:rsidRPr="001A1A54">
        <w:t xml:space="preserve"> </w:t>
      </w:r>
      <w:r>
        <w:t>van</w:t>
      </w:r>
      <w:r w:rsidRPr="001A1A54">
        <w:t xml:space="preserve"> relevante standaardisatie-</w:t>
      </w:r>
      <w:proofErr w:type="gramStart"/>
      <w:r w:rsidRPr="001A1A54">
        <w:t>activiteiten</w:t>
      </w:r>
      <w:r w:rsidRPr="00E07C8E">
        <w:rPr>
          <w:rFonts w:ascii="Arial" w:hAnsi="Arial" w:cs="Arial"/>
        </w:rPr>
        <w:t> .</w:t>
      </w:r>
      <w:proofErr w:type="gramEnd"/>
    </w:p>
    <w:p w14:paraId="558C5CC2" w14:textId="77777777" w:rsidR="00BB558D" w:rsidRPr="00BB558D" w:rsidRDefault="00724BB6" w:rsidP="00E07C8E">
      <w:pPr>
        <w:pStyle w:val="ListParagraph"/>
        <w:numPr>
          <w:ilvl w:val="0"/>
          <w:numId w:val="19"/>
        </w:numPr>
      </w:pPr>
      <w:r w:rsidRPr="001A1A54">
        <w:t xml:space="preserve">Het mogelijk maken van </w:t>
      </w:r>
      <w:r w:rsidRPr="00E07C8E">
        <w:rPr>
          <w:b/>
          <w:bCs/>
        </w:rPr>
        <w:t>strategische prioritering</w:t>
      </w:r>
      <w:r w:rsidRPr="001A1A54">
        <w:t xml:space="preserve"> van standaardisatie-activiteiten</w:t>
      </w:r>
    </w:p>
    <w:p w14:paraId="265149DF" w14:textId="77777777" w:rsidR="00025373" w:rsidRPr="00025373" w:rsidRDefault="00025373" w:rsidP="00025373">
      <w:pPr>
        <w:pStyle w:val="ListParagraph"/>
        <w:numPr>
          <w:ilvl w:val="0"/>
          <w:numId w:val="19"/>
        </w:numPr>
      </w:pPr>
      <w:r w:rsidRPr="00025373">
        <w:t xml:space="preserve">Bevordering van </w:t>
      </w:r>
      <w:r w:rsidRPr="00940C9E">
        <w:rPr>
          <w:b/>
          <w:bCs/>
        </w:rPr>
        <w:t>(multidisciplinaire) samenwerking</w:t>
      </w:r>
      <w:r w:rsidRPr="00025373">
        <w:t xml:space="preserve"> tussen de overheid, industriesectoren en de wetenschap, zoals in Duitsland plaatsvindt. </w:t>
      </w:r>
    </w:p>
    <w:p w14:paraId="36E34BB7" w14:textId="1F2F0FAE" w:rsidR="00724BB6" w:rsidRPr="001A1A54" w:rsidRDefault="00724BB6" w:rsidP="00E07C8E">
      <w:pPr>
        <w:pStyle w:val="ListParagraph"/>
        <w:numPr>
          <w:ilvl w:val="0"/>
          <w:numId w:val="19"/>
        </w:numPr>
      </w:pPr>
      <w:r w:rsidRPr="00E07C8E">
        <w:rPr>
          <w:b/>
          <w:bCs/>
        </w:rPr>
        <w:t>Borging van neutraliteit</w:t>
      </w:r>
      <w:r w:rsidRPr="001A1A54">
        <w:t xml:space="preserve"> in de ontwikkeling van standaarden </w:t>
      </w:r>
      <w:r>
        <w:t>(als reactie op Big</w:t>
      </w:r>
      <w:r w:rsidR="007A3C74">
        <w:t xml:space="preserve"> </w:t>
      </w:r>
      <w:r>
        <w:t xml:space="preserve">Tech) </w:t>
      </w:r>
      <w:r w:rsidRPr="001A1A54">
        <w:t>en daarmee het beschermen van maatschappelijk/publieke waarden</w:t>
      </w:r>
      <w:r w:rsidRPr="00E07C8E">
        <w:rPr>
          <w:rFonts w:ascii="Arial" w:hAnsi="Arial" w:cs="Arial"/>
        </w:rPr>
        <w:t>  </w:t>
      </w:r>
      <w:r w:rsidRPr="001A1A54">
        <w:t> </w:t>
      </w:r>
    </w:p>
    <w:p w14:paraId="48DC7523" w14:textId="77777777" w:rsidR="00724BB6" w:rsidRPr="001A1A54" w:rsidRDefault="00724BB6" w:rsidP="00E07C8E">
      <w:pPr>
        <w:pStyle w:val="ListParagraph"/>
        <w:numPr>
          <w:ilvl w:val="0"/>
          <w:numId w:val="19"/>
        </w:numPr>
      </w:pPr>
      <w:r w:rsidRPr="001A1A54">
        <w:t xml:space="preserve">Het zorgen voor de </w:t>
      </w:r>
      <w:r w:rsidRPr="00E07C8E">
        <w:rPr>
          <w:b/>
          <w:bCs/>
        </w:rPr>
        <w:t>juiste kaders</w:t>
      </w:r>
      <w:r w:rsidRPr="001A1A54">
        <w:t xml:space="preserve"> bij de ontwikkeling van standaarden</w:t>
      </w:r>
      <w:r w:rsidRPr="00E07C8E">
        <w:rPr>
          <w:rFonts w:ascii="Arial" w:hAnsi="Arial" w:cs="Arial"/>
        </w:rPr>
        <w:t>  </w:t>
      </w:r>
      <w:r w:rsidRPr="001A1A54">
        <w:t> </w:t>
      </w:r>
    </w:p>
    <w:p w14:paraId="4C868865" w14:textId="415EBE2E" w:rsidR="00724BB6" w:rsidRDefault="00724BB6" w:rsidP="00E07C8E">
      <w:pPr>
        <w:pStyle w:val="ListParagraph"/>
        <w:numPr>
          <w:ilvl w:val="0"/>
          <w:numId w:val="19"/>
        </w:numPr>
      </w:pPr>
      <w:r w:rsidRPr="001A1A54">
        <w:t xml:space="preserve">Het faciliteren van </w:t>
      </w:r>
      <w:r w:rsidR="00475B18">
        <w:t>kennisdeling</w:t>
      </w:r>
      <w:r w:rsidRPr="001A1A54">
        <w:t xml:space="preserve"> van beproefde werkwijzen (</w:t>
      </w:r>
      <w:r w:rsidRPr="00E07C8E">
        <w:rPr>
          <w:b/>
          <w:bCs/>
        </w:rPr>
        <w:t xml:space="preserve">best </w:t>
      </w:r>
      <w:proofErr w:type="spellStart"/>
      <w:r w:rsidRPr="00E07C8E">
        <w:rPr>
          <w:b/>
          <w:bCs/>
        </w:rPr>
        <w:t>practices</w:t>
      </w:r>
      <w:proofErr w:type="spellEnd"/>
      <w:r w:rsidRPr="001A1A54">
        <w:t>) omtrent deelname aan standaardisatie-activiteiten ter versterking van de Nederlandse standaardisatie-initiatieven.</w:t>
      </w:r>
      <w:r w:rsidRPr="00E07C8E">
        <w:rPr>
          <w:rFonts w:ascii="Arial" w:hAnsi="Arial" w:cs="Arial"/>
        </w:rPr>
        <w:t>  </w:t>
      </w:r>
      <w:r w:rsidRPr="001A1A54">
        <w:t> </w:t>
      </w:r>
    </w:p>
    <w:p w14:paraId="602B6BDF" w14:textId="77777777" w:rsidR="00724BB6" w:rsidRDefault="00724BB6" w:rsidP="00E07C8E">
      <w:pPr>
        <w:pStyle w:val="ListParagraph"/>
        <w:numPr>
          <w:ilvl w:val="0"/>
          <w:numId w:val="19"/>
        </w:numPr>
      </w:pPr>
      <w:r w:rsidRPr="001A1A54">
        <w:t xml:space="preserve">Prioriteer de inzet van </w:t>
      </w:r>
      <w:r w:rsidRPr="00902F2F">
        <w:rPr>
          <w:b/>
          <w:bCs/>
        </w:rPr>
        <w:t>specifieke technologieën</w:t>
      </w:r>
      <w:r w:rsidRPr="001A1A54">
        <w:t xml:space="preserve"> die de economische en maatschappelijke impact van Nederland vergroten in zowel de Europese als internationale context.</w:t>
      </w:r>
      <w:r w:rsidRPr="00E07C8E">
        <w:rPr>
          <w:rFonts w:ascii="Arial" w:hAnsi="Arial" w:cs="Arial"/>
        </w:rPr>
        <w:t>  </w:t>
      </w:r>
      <w:r w:rsidRPr="001A1A54">
        <w:t> </w:t>
      </w:r>
    </w:p>
    <w:p w14:paraId="7CD63A67" w14:textId="77777777" w:rsidR="00724BB6" w:rsidRDefault="00724BB6" w:rsidP="00E07C8E">
      <w:pPr>
        <w:pStyle w:val="ListParagraph"/>
        <w:numPr>
          <w:ilvl w:val="0"/>
          <w:numId w:val="19"/>
        </w:numPr>
      </w:pPr>
      <w:r>
        <w:t xml:space="preserve">Faciliteer </w:t>
      </w:r>
      <w:r w:rsidRPr="00902F2F">
        <w:rPr>
          <w:b/>
          <w:bCs/>
        </w:rPr>
        <w:t>kennisdeling binnen netwerken</w:t>
      </w:r>
      <w:r w:rsidRPr="005D1FD5">
        <w:t xml:space="preserve"> </w:t>
      </w:r>
      <w:r>
        <w:t xml:space="preserve">tussen overheid en bedrijfsleven </w:t>
      </w:r>
      <w:r w:rsidRPr="005D1FD5">
        <w:t>door middel van bijeenkomsten, workshops en online platforms</w:t>
      </w:r>
      <w:r>
        <w:t>.</w:t>
      </w:r>
      <w:r w:rsidRPr="005D1FD5">
        <w:t xml:space="preserve"> </w:t>
      </w:r>
    </w:p>
    <w:p w14:paraId="418B6CF1" w14:textId="5657BF54" w:rsidR="00724BB6" w:rsidRPr="00A660AC" w:rsidRDefault="00724BB6" w:rsidP="00E07C8E">
      <w:pPr>
        <w:pStyle w:val="ListParagraph"/>
        <w:numPr>
          <w:ilvl w:val="0"/>
          <w:numId w:val="19"/>
        </w:numPr>
      </w:pPr>
      <w:r w:rsidRPr="00A660AC">
        <w:rPr>
          <w:b/>
          <w:bCs/>
        </w:rPr>
        <w:t>Mechanisme buiten de ESO-structuur</w:t>
      </w:r>
      <w:r w:rsidRPr="00A660AC">
        <w:t xml:space="preserve">: Om de Nederlandse belangen te behartigen (daar waar de deelname veel meer direct en op eigen titel, dus niet vanuit NEN, wordt ondersteund) dient het volgende te worden gefaciliteerd: 1) lidmaatschapsopties voor Nederlandse belanghebbenden (door financiële en logistieke ondersteuning te bieden), 2) een nationaal </w:t>
      </w:r>
      <w:proofErr w:type="gramStart"/>
      <w:r w:rsidRPr="00A660AC">
        <w:t>coördinatiemechanisme /</w:t>
      </w:r>
      <w:proofErr w:type="gramEnd"/>
      <w:r w:rsidRPr="00A660AC">
        <w:t xml:space="preserve"> -platform voor samenwerking om de Nederlandse inbreng te versterken die niet binnen de ESO-structuur valt. Dit kan bijvoorbeeld door een nationaal coördinator aan te stellen die de deelname van Nederlandse belanghebbenden coördineert en ondersteunt, 3) zorg voor duidelijke communicatie over de specifieke vereisten en structuren van de niet-formele </w:t>
      </w:r>
      <w:proofErr w:type="spellStart"/>
      <w:r w:rsidR="001D3461" w:rsidRPr="00A660AC">
        <w:t>SDO’s</w:t>
      </w:r>
      <w:proofErr w:type="spellEnd"/>
      <w:r w:rsidRPr="00A660AC">
        <w:t>.</w:t>
      </w:r>
    </w:p>
    <w:p w14:paraId="1CDF2634" w14:textId="77777777" w:rsidR="00724BB6" w:rsidRPr="001A1A54" w:rsidRDefault="00724BB6" w:rsidP="0057124E">
      <w:pPr>
        <w:pStyle w:val="ListParagraph"/>
      </w:pPr>
      <w:r w:rsidRPr="001A1A54">
        <w:rPr>
          <w:rFonts w:ascii="Arial" w:hAnsi="Arial" w:cs="Arial"/>
        </w:rPr>
        <w:t>  </w:t>
      </w:r>
      <w:r w:rsidRPr="001A1A54">
        <w:t> </w:t>
      </w:r>
    </w:p>
    <w:p w14:paraId="37C96BC3" w14:textId="77777777" w:rsidR="00724BB6" w:rsidRPr="001A1A54" w:rsidRDefault="00724BB6" w:rsidP="000E4242">
      <w:pPr>
        <w:pStyle w:val="Stijl2"/>
        <w:numPr>
          <w:ilvl w:val="0"/>
          <w:numId w:val="46"/>
        </w:numPr>
        <w:ind w:left="470" w:hanging="357"/>
      </w:pPr>
      <w:r w:rsidRPr="001A1A54">
        <w:t>Stimuleren van de toegankelijkheid van standaardisatie(-activiteiten)</w:t>
      </w:r>
      <w:r w:rsidRPr="001A1A54">
        <w:rPr>
          <w:rFonts w:ascii="Arial" w:hAnsi="Arial" w:cs="Arial"/>
        </w:rPr>
        <w:t>  </w:t>
      </w:r>
      <w:r w:rsidRPr="001A1A54">
        <w:t> </w:t>
      </w:r>
    </w:p>
    <w:p w14:paraId="4537EDA2" w14:textId="77777777" w:rsidR="00724BB6" w:rsidRPr="001A1A54" w:rsidRDefault="00724BB6" w:rsidP="00902F2F">
      <w:pPr>
        <w:ind w:left="470"/>
      </w:pPr>
      <w:r w:rsidRPr="001A1A54">
        <w:t>Tenslotte wordt aanbevolen</w:t>
      </w:r>
      <w:r w:rsidRPr="001A1A54">
        <w:rPr>
          <w:rFonts w:ascii="Arial" w:hAnsi="Arial" w:cs="Arial"/>
        </w:rPr>
        <w:t> </w:t>
      </w:r>
      <w:r w:rsidRPr="001A1A54">
        <w:t>de drempels aan te pakken die volgens de geïnterviewden deelname aan standaardisatie belemmeren. Daarbij wordt gedacht aan:</w:t>
      </w:r>
      <w:r w:rsidRPr="001A1A54">
        <w:rPr>
          <w:rFonts w:ascii="Arial" w:hAnsi="Arial" w:cs="Arial"/>
        </w:rPr>
        <w:t>  </w:t>
      </w:r>
      <w:r w:rsidRPr="001A1A54">
        <w:t> </w:t>
      </w:r>
    </w:p>
    <w:p w14:paraId="456599E6" w14:textId="725E2EC7" w:rsidR="009A4826" w:rsidRDefault="00724BB6" w:rsidP="009A4826">
      <w:pPr>
        <w:pStyle w:val="ListParagraph"/>
        <w:numPr>
          <w:ilvl w:val="0"/>
          <w:numId w:val="47"/>
        </w:numPr>
      </w:pPr>
      <w:r w:rsidRPr="001A1A54">
        <w:t xml:space="preserve">Het bieden van </w:t>
      </w:r>
      <w:r w:rsidRPr="00902F2F">
        <w:rPr>
          <w:b/>
          <w:bCs/>
        </w:rPr>
        <w:t>financiële ondersteuning</w:t>
      </w:r>
      <w:r w:rsidRPr="001A1A54">
        <w:t xml:space="preserve"> en stimulans om het </w:t>
      </w:r>
      <w:r w:rsidR="008957D9">
        <w:rPr>
          <w:b/>
          <w:bCs/>
        </w:rPr>
        <w:t>mkb</w:t>
      </w:r>
      <w:r w:rsidRPr="001A1A54">
        <w:t xml:space="preserve"> te helpen bij deelname aan standaardisatie-activiteiten</w:t>
      </w:r>
      <w:r w:rsidRPr="00902F2F">
        <w:rPr>
          <w:rFonts w:ascii="Arial" w:hAnsi="Arial" w:cs="Arial"/>
        </w:rPr>
        <w:t xml:space="preserve">. </w:t>
      </w:r>
      <w:r w:rsidRPr="007F17B6">
        <w:t xml:space="preserve">Bijvoorbeeld financiering in de energietechniek (energieopslag en </w:t>
      </w:r>
      <w:r w:rsidRPr="00491A09">
        <w:t>laadsystemen</w:t>
      </w:r>
      <w:r w:rsidRPr="007F17B6">
        <w:t>).</w:t>
      </w:r>
      <w:r w:rsidRPr="00902F2F">
        <w:rPr>
          <w:rFonts w:ascii="Arial" w:hAnsi="Arial" w:cs="Arial"/>
        </w:rPr>
        <w:t> </w:t>
      </w:r>
      <w:r w:rsidRPr="001A1A54">
        <w:t> </w:t>
      </w:r>
    </w:p>
    <w:p w14:paraId="60551139" w14:textId="77777777" w:rsidR="004C3CD7" w:rsidRPr="004C3CD7" w:rsidRDefault="00724BB6" w:rsidP="009A4826">
      <w:pPr>
        <w:pStyle w:val="ListParagraph"/>
        <w:numPr>
          <w:ilvl w:val="0"/>
          <w:numId w:val="47"/>
        </w:numPr>
      </w:pPr>
      <w:r w:rsidRPr="001A1A54">
        <w:t>(</w:t>
      </w:r>
      <w:r w:rsidRPr="009A4826">
        <w:rPr>
          <w:b/>
          <w:bCs/>
        </w:rPr>
        <w:t>Financiële</w:t>
      </w:r>
      <w:r w:rsidRPr="001A1A54">
        <w:t xml:space="preserve">) </w:t>
      </w:r>
      <w:r w:rsidRPr="009A4826">
        <w:rPr>
          <w:b/>
          <w:bCs/>
        </w:rPr>
        <w:t>ondersteuning</w:t>
      </w:r>
      <w:r w:rsidRPr="001A1A54">
        <w:t xml:space="preserve"> van </w:t>
      </w:r>
      <w:r w:rsidRPr="009A4826">
        <w:rPr>
          <w:b/>
          <w:bCs/>
        </w:rPr>
        <w:t>maatschappelijk</w:t>
      </w:r>
      <w:r w:rsidRPr="001A1A54">
        <w:t xml:space="preserve"> relevante trajecten</w:t>
      </w:r>
      <w:r w:rsidRPr="009A4826">
        <w:rPr>
          <w:rFonts w:ascii="Arial" w:hAnsi="Arial" w:cs="Arial"/>
        </w:rPr>
        <w:t> </w:t>
      </w:r>
      <w:r>
        <w:t>(denk aan privacy).</w:t>
      </w:r>
      <w:r w:rsidRPr="009A4826">
        <w:rPr>
          <w:rFonts w:ascii="Arial" w:hAnsi="Arial" w:cs="Arial"/>
          <w:color w:val="FF0000"/>
        </w:rPr>
        <w:t xml:space="preserve"> </w:t>
      </w:r>
    </w:p>
    <w:p w14:paraId="1C1031FB" w14:textId="5D050029" w:rsidR="00724BB6" w:rsidRPr="009A4826" w:rsidRDefault="00724BB6" w:rsidP="009A4826">
      <w:pPr>
        <w:pStyle w:val="ListParagraph"/>
        <w:numPr>
          <w:ilvl w:val="0"/>
          <w:numId w:val="47"/>
        </w:numPr>
      </w:pPr>
      <w:r w:rsidRPr="00C66EE7">
        <w:t xml:space="preserve">Het bieden van </w:t>
      </w:r>
      <w:r w:rsidRPr="009A4826">
        <w:rPr>
          <w:b/>
          <w:bCs/>
        </w:rPr>
        <w:t>opleidingen, faciliteren van kennisdeling binnen netwerken</w:t>
      </w:r>
      <w:r w:rsidRPr="00C66EE7">
        <w:t xml:space="preserve"> en het verhogen van het </w:t>
      </w:r>
      <w:r w:rsidRPr="009A4826">
        <w:rPr>
          <w:b/>
          <w:bCs/>
        </w:rPr>
        <w:t>kennisniveau</w:t>
      </w:r>
      <w:r w:rsidRPr="009A4826">
        <w:rPr>
          <w:b/>
        </w:rPr>
        <w:t xml:space="preserve"> </w:t>
      </w:r>
      <w:r w:rsidR="00F40531">
        <w:t>zowel procesmatig en inhoudelijk</w:t>
      </w:r>
      <w:r w:rsidR="00603EE4">
        <w:t xml:space="preserve"> </w:t>
      </w:r>
      <w:r w:rsidRPr="00C66EE7">
        <w:t xml:space="preserve">over standaardisatie, in samenwerking met het </w:t>
      </w:r>
      <w:proofErr w:type="gramStart"/>
      <w:r w:rsidRPr="00C66EE7">
        <w:t>bedrijfsleven /</w:t>
      </w:r>
      <w:proofErr w:type="gramEnd"/>
      <w:r w:rsidRPr="00C66EE7">
        <w:t xml:space="preserve"> brancheorganisaties en de wetenschap</w:t>
      </w:r>
      <w:r>
        <w:t>.</w:t>
      </w:r>
      <w:r w:rsidR="00F40531">
        <w:t xml:space="preserve"> </w:t>
      </w:r>
      <w:r w:rsidR="00F40531">
        <w:rPr>
          <w:rFonts w:eastAsia="Century Gothic" w:cs="Century Gothic"/>
          <w:szCs w:val="20"/>
        </w:rPr>
        <w:t>Dit moet ondersteund worden door</w:t>
      </w:r>
      <w:r w:rsidR="00F40531" w:rsidRPr="002037DE">
        <w:t xml:space="preserve"> </w:t>
      </w:r>
      <w:r w:rsidR="00F40531" w:rsidRPr="002037DE">
        <w:rPr>
          <w:b/>
          <w:bCs/>
        </w:rPr>
        <w:t>structurele capaciteitsopbouw</w:t>
      </w:r>
      <w:r w:rsidR="00F40531">
        <w:rPr>
          <w:b/>
          <w:bCs/>
        </w:rPr>
        <w:t xml:space="preserve"> binnen de overheid.</w:t>
      </w:r>
    </w:p>
    <w:p w14:paraId="782A11A3" w14:textId="77777777" w:rsidR="001A1A54" w:rsidRDefault="001A1A54" w:rsidP="0057124E">
      <w:pPr>
        <w:rPr>
          <w:b/>
          <w:bCs/>
          <w:color w:val="D9D9D9" w:themeColor="background1" w:themeShade="D9"/>
        </w:rPr>
      </w:pPr>
    </w:p>
    <w:p w14:paraId="1443EB2D" w14:textId="77777777" w:rsidR="001105B8" w:rsidRDefault="001105B8" w:rsidP="0057124E">
      <w:pPr>
        <w:rPr>
          <w:color w:val="D9D9D9" w:themeColor="background1" w:themeShade="D9"/>
        </w:rPr>
      </w:pPr>
    </w:p>
    <w:p w14:paraId="05F41D5F" w14:textId="77777777" w:rsidR="00D065DE" w:rsidRDefault="00D065DE" w:rsidP="0057124E">
      <w:pPr>
        <w:ind w:left="360"/>
      </w:pPr>
    </w:p>
    <w:p w14:paraId="7BE32C75" w14:textId="77777777" w:rsidR="00ED1C7B" w:rsidRDefault="00ED1C7B" w:rsidP="0057124E">
      <w:pPr>
        <w:rPr>
          <w:rFonts w:eastAsiaTheme="majorEastAsia" w:cstheme="majorBidi"/>
          <w:b/>
          <w:color w:val="0070C0"/>
          <w:sz w:val="22"/>
          <w:szCs w:val="32"/>
        </w:rPr>
      </w:pPr>
      <w:bookmarkStart w:id="306" w:name="_Toc188349283"/>
      <w:bookmarkStart w:id="307" w:name="_Toc188354033"/>
      <w:bookmarkStart w:id="308" w:name="_Toc188354081"/>
      <w:bookmarkStart w:id="309" w:name="_Toc188372451"/>
      <w:bookmarkStart w:id="310" w:name="_Toc188372576"/>
      <w:bookmarkStart w:id="311" w:name="_Toc188456671"/>
      <w:bookmarkStart w:id="312" w:name="_Toc188708020"/>
      <w:r>
        <w:br w:type="page"/>
      </w:r>
    </w:p>
    <w:p w14:paraId="54F6DA31" w14:textId="3DFF0803" w:rsidR="00E162BD" w:rsidRDefault="00BD4684" w:rsidP="0057124E">
      <w:pPr>
        <w:pStyle w:val="Heading1"/>
        <w:numPr>
          <w:ilvl w:val="0"/>
          <w:numId w:val="0"/>
        </w:numPr>
        <w:spacing w:before="0" w:line="288" w:lineRule="auto"/>
        <w:ind w:left="357" w:hanging="357"/>
      </w:pPr>
      <w:bookmarkStart w:id="313" w:name="_Toc188863944"/>
      <w:bookmarkStart w:id="314" w:name="_Toc189313435"/>
      <w:bookmarkStart w:id="315" w:name="_Toc191561622"/>
      <w:r>
        <w:lastRenderedPageBreak/>
        <w:t>Bijlagen</w:t>
      </w:r>
      <w:bookmarkEnd w:id="306"/>
      <w:bookmarkEnd w:id="307"/>
      <w:bookmarkEnd w:id="308"/>
      <w:bookmarkEnd w:id="309"/>
      <w:bookmarkEnd w:id="310"/>
      <w:bookmarkEnd w:id="311"/>
      <w:bookmarkEnd w:id="312"/>
      <w:bookmarkEnd w:id="313"/>
      <w:bookmarkEnd w:id="314"/>
      <w:bookmarkEnd w:id="315"/>
    </w:p>
    <w:p w14:paraId="6C1B7ACC" w14:textId="77777777" w:rsidR="00910B52" w:rsidRDefault="00910B52" w:rsidP="0057124E"/>
    <w:p w14:paraId="705A0FF7" w14:textId="4E199925" w:rsidR="007816C2" w:rsidRPr="007816C2" w:rsidRDefault="001D3461" w:rsidP="00125D01">
      <w:pPr>
        <w:pStyle w:val="Heading2"/>
        <w:numPr>
          <w:ilvl w:val="0"/>
          <w:numId w:val="36"/>
        </w:numPr>
        <w:spacing w:before="0" w:line="288" w:lineRule="auto"/>
        <w:ind w:left="357" w:hanging="357"/>
      </w:pPr>
      <w:bookmarkStart w:id="316" w:name="_Toc188354034"/>
      <w:bookmarkStart w:id="317" w:name="_Toc188354082"/>
      <w:bookmarkStart w:id="318" w:name="_Toc188372452"/>
      <w:bookmarkStart w:id="319" w:name="_Toc188372577"/>
      <w:bookmarkStart w:id="320" w:name="_Toc188456672"/>
      <w:bookmarkStart w:id="321" w:name="_Toc188708021"/>
      <w:bookmarkStart w:id="322" w:name="_Toc188863945"/>
      <w:bookmarkStart w:id="323" w:name="_Toc189313436"/>
      <w:bookmarkStart w:id="324" w:name="_Toc191561623"/>
      <w:proofErr w:type="spellStart"/>
      <w:r>
        <w:t>SDO’s</w:t>
      </w:r>
      <w:proofErr w:type="spellEnd"/>
      <w:r w:rsidR="00910B52" w:rsidRPr="1B12DF6E">
        <w:t xml:space="preserve"> in scope van het onderzoek</w:t>
      </w:r>
      <w:bookmarkEnd w:id="316"/>
      <w:bookmarkEnd w:id="317"/>
      <w:bookmarkEnd w:id="318"/>
      <w:bookmarkEnd w:id="319"/>
      <w:bookmarkEnd w:id="320"/>
      <w:bookmarkEnd w:id="321"/>
      <w:bookmarkEnd w:id="322"/>
      <w:bookmarkEnd w:id="323"/>
      <w:bookmarkEnd w:id="324"/>
    </w:p>
    <w:p w14:paraId="1CDD3176" w14:textId="77777777" w:rsidR="001178A9" w:rsidRDefault="001178A9" w:rsidP="00666DD6">
      <w:pPr>
        <w:pStyle w:val="Caption"/>
        <w:spacing w:after="0" w:line="288" w:lineRule="auto"/>
      </w:pPr>
      <w:bookmarkStart w:id="325" w:name="_Ref187413686"/>
    </w:p>
    <w:bookmarkEnd w:id="325"/>
    <w:p w14:paraId="4C377C38" w14:textId="77CE04FF" w:rsidR="00910B52" w:rsidRDefault="00910B52" w:rsidP="00666DD6">
      <w:pPr>
        <w:pStyle w:val="Caption"/>
        <w:spacing w:after="0" w:line="288" w:lineRule="auto"/>
      </w:pPr>
    </w:p>
    <w:p w14:paraId="2B328AC2" w14:textId="3F352FE4" w:rsidR="00627C71" w:rsidRPr="006768B9" w:rsidRDefault="00627C71" w:rsidP="00627C71">
      <w:pPr>
        <w:pStyle w:val="Caption"/>
        <w:keepNext/>
        <w:rPr>
          <w:sz w:val="16"/>
          <w:szCs w:val="16"/>
        </w:rPr>
      </w:pPr>
      <w:r w:rsidRPr="006768B9">
        <w:rPr>
          <w:sz w:val="16"/>
          <w:szCs w:val="16"/>
        </w:rPr>
        <w:t xml:space="preserve">Tabel </w:t>
      </w:r>
      <w:r w:rsidRPr="006768B9">
        <w:rPr>
          <w:sz w:val="16"/>
          <w:szCs w:val="16"/>
        </w:rPr>
        <w:fldChar w:fldCharType="begin"/>
      </w:r>
      <w:r w:rsidRPr="006768B9">
        <w:rPr>
          <w:sz w:val="16"/>
          <w:szCs w:val="16"/>
        </w:rPr>
        <w:instrText xml:space="preserve"> SEQ Tabel \* ARABIC </w:instrText>
      </w:r>
      <w:r w:rsidRPr="006768B9">
        <w:rPr>
          <w:sz w:val="16"/>
          <w:szCs w:val="16"/>
        </w:rPr>
        <w:fldChar w:fldCharType="separate"/>
      </w:r>
      <w:r w:rsidR="0058380D">
        <w:rPr>
          <w:noProof/>
          <w:sz w:val="16"/>
          <w:szCs w:val="16"/>
        </w:rPr>
        <w:t>12</w:t>
      </w:r>
      <w:r w:rsidRPr="006768B9">
        <w:rPr>
          <w:sz w:val="16"/>
          <w:szCs w:val="16"/>
        </w:rPr>
        <w:fldChar w:fldCharType="end"/>
      </w:r>
      <w:r w:rsidRPr="006768B9">
        <w:rPr>
          <w:sz w:val="16"/>
          <w:szCs w:val="16"/>
        </w:rPr>
        <w:t xml:space="preserve"> De standaardisatie-organisaties (</w:t>
      </w:r>
      <w:proofErr w:type="spellStart"/>
      <w:proofErr w:type="gramStart"/>
      <w:r w:rsidRPr="006768B9">
        <w:rPr>
          <w:sz w:val="16"/>
          <w:szCs w:val="16"/>
        </w:rPr>
        <w:t>SDO’s</w:t>
      </w:r>
      <w:proofErr w:type="spellEnd"/>
      <w:r w:rsidRPr="006768B9">
        <w:rPr>
          <w:sz w:val="16"/>
          <w:szCs w:val="16"/>
        </w:rPr>
        <w:t xml:space="preserve"> )</w:t>
      </w:r>
      <w:proofErr w:type="gramEnd"/>
      <w:r w:rsidRPr="006768B9">
        <w:rPr>
          <w:sz w:val="16"/>
          <w:szCs w:val="16"/>
        </w:rPr>
        <w:t xml:space="preserve"> in scope van het onderzoek met SDO naam, het type en focusgebied.</w:t>
      </w:r>
    </w:p>
    <w:tbl>
      <w:tblPr>
        <w:tblStyle w:val="GridTable4-Accent3"/>
        <w:tblW w:w="8359"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405"/>
        <w:gridCol w:w="1843"/>
        <w:gridCol w:w="4111"/>
      </w:tblGrid>
      <w:tr w:rsidR="00910B52" w:rsidRPr="00C87516" w14:paraId="73F84EFA" w14:textId="77777777" w:rsidTr="00621C60">
        <w:trPr>
          <w:cnfStyle w:val="100000000000" w:firstRow="1" w:lastRow="0" w:firstColumn="0" w:lastColumn="0" w:oddVBand="0" w:evenVBand="0" w:oddHBand="0" w:evenHBand="0" w:firstRowFirstColumn="0" w:firstRowLastColumn="0" w:lastRowFirstColumn="0" w:lastRowLastColumn="0"/>
          <w:trHeight w:val="218"/>
          <w:tblHeader/>
        </w:trPr>
        <w:tc>
          <w:tcPr>
            <w:cnfStyle w:val="001000000000" w:firstRow="0" w:lastRow="0" w:firstColumn="1" w:lastColumn="0" w:oddVBand="0" w:evenVBand="0" w:oddHBand="0" w:evenHBand="0" w:firstRowFirstColumn="0" w:firstRowLastColumn="0" w:lastRowFirstColumn="0" w:lastRowLastColumn="0"/>
            <w:tcW w:w="2405" w:type="dxa"/>
            <w:tcBorders>
              <w:top w:val="none" w:sz="0" w:space="0" w:color="auto"/>
              <w:left w:val="none" w:sz="0" w:space="0" w:color="auto"/>
              <w:bottom w:val="none" w:sz="0" w:space="0" w:color="auto"/>
              <w:right w:val="none" w:sz="0" w:space="0" w:color="auto"/>
            </w:tcBorders>
          </w:tcPr>
          <w:p w14:paraId="07A53B93" w14:textId="4DA3311E" w:rsidR="00910B52" w:rsidRPr="00C87516" w:rsidRDefault="00910B52" w:rsidP="000C4F98">
            <w:pPr>
              <w:spacing w:line="240" w:lineRule="auto"/>
              <w:jc w:val="center"/>
              <w:rPr>
                <w:sz w:val="18"/>
                <w:szCs w:val="18"/>
              </w:rPr>
            </w:pPr>
            <w:proofErr w:type="gramStart"/>
            <w:r w:rsidRPr="00C87516">
              <w:rPr>
                <w:sz w:val="18"/>
                <w:szCs w:val="18"/>
              </w:rPr>
              <w:t>SDO naam</w:t>
            </w:r>
            <w:proofErr w:type="gramEnd"/>
          </w:p>
        </w:tc>
        <w:tc>
          <w:tcPr>
            <w:tcW w:w="1843" w:type="dxa"/>
            <w:tcBorders>
              <w:top w:val="none" w:sz="0" w:space="0" w:color="auto"/>
              <w:left w:val="none" w:sz="0" w:space="0" w:color="auto"/>
              <w:bottom w:val="none" w:sz="0" w:space="0" w:color="auto"/>
              <w:right w:val="none" w:sz="0" w:space="0" w:color="auto"/>
            </w:tcBorders>
          </w:tcPr>
          <w:p w14:paraId="68EB37F6" w14:textId="77777777" w:rsidR="00910B52" w:rsidRPr="00C87516" w:rsidRDefault="00910B52" w:rsidP="000C4F98">
            <w:pPr>
              <w:spacing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00C87516">
              <w:rPr>
                <w:sz w:val="18"/>
                <w:szCs w:val="18"/>
              </w:rPr>
              <w:t>Type</w:t>
            </w:r>
          </w:p>
        </w:tc>
        <w:tc>
          <w:tcPr>
            <w:tcW w:w="4111" w:type="dxa"/>
            <w:tcBorders>
              <w:top w:val="none" w:sz="0" w:space="0" w:color="auto"/>
              <w:left w:val="none" w:sz="0" w:space="0" w:color="auto"/>
              <w:bottom w:val="none" w:sz="0" w:space="0" w:color="auto"/>
              <w:right w:val="none" w:sz="0" w:space="0" w:color="auto"/>
            </w:tcBorders>
          </w:tcPr>
          <w:p w14:paraId="22CED619" w14:textId="77777777" w:rsidR="00910B52" w:rsidRPr="00C87516" w:rsidRDefault="00910B52" w:rsidP="000C4F98">
            <w:pPr>
              <w:spacing w:line="24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00C87516">
              <w:rPr>
                <w:sz w:val="18"/>
                <w:szCs w:val="18"/>
              </w:rPr>
              <w:t>Focusgebied</w:t>
            </w:r>
          </w:p>
        </w:tc>
      </w:tr>
      <w:tr w:rsidR="00910B52" w:rsidRPr="00C87516" w14:paraId="6DF30C41" w14:textId="77777777" w:rsidTr="0062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7FABB1E" w14:textId="77777777" w:rsidR="00910B52" w:rsidRPr="00C87516" w:rsidRDefault="00910B52" w:rsidP="000C4F98">
            <w:pPr>
              <w:spacing w:line="240" w:lineRule="auto"/>
              <w:rPr>
                <w:sz w:val="18"/>
                <w:szCs w:val="18"/>
                <w:lang w:val="en-US"/>
              </w:rPr>
            </w:pPr>
            <w:r w:rsidRPr="00C87516">
              <w:rPr>
                <w:sz w:val="18"/>
                <w:szCs w:val="18"/>
                <w:lang w:val="en-US"/>
              </w:rPr>
              <w:t>International Organization for Standardization (ISO)</w:t>
            </w:r>
          </w:p>
        </w:tc>
        <w:tc>
          <w:tcPr>
            <w:tcW w:w="1843" w:type="dxa"/>
          </w:tcPr>
          <w:p w14:paraId="08E92FC4" w14:textId="7E8FD3DF" w:rsidR="00910B52" w:rsidRPr="00C87516" w:rsidRDefault="00910B52" w:rsidP="00100C16">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 xml:space="preserve">Internationale </w:t>
            </w:r>
            <w:r w:rsidR="00100C16">
              <w:rPr>
                <w:sz w:val="18"/>
                <w:szCs w:val="18"/>
              </w:rPr>
              <w:t>SDO</w:t>
            </w:r>
          </w:p>
        </w:tc>
        <w:tc>
          <w:tcPr>
            <w:tcW w:w="4111" w:type="dxa"/>
          </w:tcPr>
          <w:p w14:paraId="74DA18B7" w14:textId="1BA16434"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Diverse domeinen, waaronder kwaliteitsmanagement, milieu, gezondheid en veiligheid, informatietechnologie en meer.</w:t>
            </w:r>
          </w:p>
        </w:tc>
      </w:tr>
      <w:tr w:rsidR="00910B52" w:rsidRPr="00C87516" w14:paraId="6C0B6316" w14:textId="77777777" w:rsidTr="00621C60">
        <w:tc>
          <w:tcPr>
            <w:cnfStyle w:val="001000000000" w:firstRow="0" w:lastRow="0" w:firstColumn="1" w:lastColumn="0" w:oddVBand="0" w:evenVBand="0" w:oddHBand="0" w:evenHBand="0" w:firstRowFirstColumn="0" w:firstRowLastColumn="0" w:lastRowFirstColumn="0" w:lastRowLastColumn="0"/>
            <w:tcW w:w="2405" w:type="dxa"/>
            <w:shd w:val="clear" w:color="auto" w:fill="B8C9FF" w:themeFill="accent3" w:themeFillTint="66"/>
          </w:tcPr>
          <w:p w14:paraId="07BA94DF" w14:textId="4654E52A" w:rsidR="00910B52" w:rsidRPr="00C87516" w:rsidRDefault="00910B52" w:rsidP="000C4F98">
            <w:pPr>
              <w:spacing w:line="240" w:lineRule="auto"/>
              <w:rPr>
                <w:sz w:val="18"/>
                <w:szCs w:val="18"/>
              </w:rPr>
            </w:pPr>
            <w:r w:rsidRPr="00C87516">
              <w:rPr>
                <w:sz w:val="18"/>
                <w:szCs w:val="18"/>
              </w:rPr>
              <w:t xml:space="preserve">International </w:t>
            </w:r>
            <w:proofErr w:type="spellStart"/>
            <w:r w:rsidRPr="00C87516">
              <w:rPr>
                <w:sz w:val="18"/>
                <w:szCs w:val="18"/>
              </w:rPr>
              <w:t>Electrotechnical</w:t>
            </w:r>
            <w:proofErr w:type="spellEnd"/>
            <w:r w:rsidRPr="00C87516">
              <w:rPr>
                <w:sz w:val="18"/>
                <w:szCs w:val="18"/>
              </w:rPr>
              <w:t xml:space="preserve"> </w:t>
            </w:r>
            <w:proofErr w:type="spellStart"/>
            <w:proofErr w:type="gramStart"/>
            <w:r w:rsidRPr="00C87516">
              <w:rPr>
                <w:sz w:val="18"/>
                <w:szCs w:val="18"/>
              </w:rPr>
              <w:t>Commission</w:t>
            </w:r>
            <w:proofErr w:type="spellEnd"/>
            <w:r w:rsidRPr="00C87516">
              <w:rPr>
                <w:sz w:val="18"/>
                <w:szCs w:val="18"/>
              </w:rPr>
              <w:t>(</w:t>
            </w:r>
            <w:proofErr w:type="gramEnd"/>
            <w:r w:rsidRPr="00C87516">
              <w:rPr>
                <w:sz w:val="18"/>
                <w:szCs w:val="18"/>
              </w:rPr>
              <w:t>IEC)</w:t>
            </w:r>
          </w:p>
        </w:tc>
        <w:tc>
          <w:tcPr>
            <w:tcW w:w="1843" w:type="dxa"/>
            <w:shd w:val="clear" w:color="auto" w:fill="B8C9FF" w:themeFill="accent3" w:themeFillTint="66"/>
          </w:tcPr>
          <w:p w14:paraId="1BEDD2AE" w14:textId="429DC96E"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 xml:space="preserve">Internationale </w:t>
            </w:r>
            <w:r w:rsidR="00100C16">
              <w:rPr>
                <w:sz w:val="18"/>
                <w:szCs w:val="18"/>
              </w:rPr>
              <w:t>SDO</w:t>
            </w:r>
          </w:p>
        </w:tc>
        <w:tc>
          <w:tcPr>
            <w:tcW w:w="4111" w:type="dxa"/>
            <w:shd w:val="clear" w:color="auto" w:fill="B8C9FF" w:themeFill="accent3" w:themeFillTint="66"/>
          </w:tcPr>
          <w:p w14:paraId="0DB82260" w14:textId="4CEAFC3A"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 xml:space="preserve">Elektrotechnische standaarden, zoals </w:t>
            </w:r>
            <w:r w:rsidR="00964160">
              <w:rPr>
                <w:sz w:val="18"/>
                <w:szCs w:val="18"/>
              </w:rPr>
              <w:t>standaarden</w:t>
            </w:r>
            <w:r w:rsidRPr="00C87516">
              <w:rPr>
                <w:sz w:val="18"/>
                <w:szCs w:val="18"/>
              </w:rPr>
              <w:t xml:space="preserve"> voor elektrische apparaten, elektrische veiligheid, elektronica, en energieopwekking en -distributie.</w:t>
            </w:r>
          </w:p>
        </w:tc>
      </w:tr>
      <w:tr w:rsidR="00910B52" w:rsidRPr="00C87516" w14:paraId="7130BFC0" w14:textId="77777777" w:rsidTr="0062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BE53543" w14:textId="3F6DEABC" w:rsidR="00910B52" w:rsidRPr="00C87516" w:rsidRDefault="00910B52" w:rsidP="000C4F98">
            <w:pPr>
              <w:spacing w:line="240" w:lineRule="auto"/>
              <w:rPr>
                <w:sz w:val="18"/>
                <w:szCs w:val="18"/>
              </w:rPr>
            </w:pPr>
            <w:r w:rsidRPr="00C87516">
              <w:rPr>
                <w:sz w:val="18"/>
                <w:szCs w:val="18"/>
              </w:rPr>
              <w:t xml:space="preserve">International </w:t>
            </w:r>
            <w:proofErr w:type="spellStart"/>
            <w:r w:rsidRPr="00C87516">
              <w:rPr>
                <w:sz w:val="18"/>
                <w:szCs w:val="18"/>
              </w:rPr>
              <w:t>Telecommunication</w:t>
            </w:r>
            <w:proofErr w:type="spellEnd"/>
            <w:r w:rsidRPr="00C87516">
              <w:rPr>
                <w:sz w:val="18"/>
                <w:szCs w:val="18"/>
              </w:rPr>
              <w:t xml:space="preserve"> Union (ITU)</w:t>
            </w:r>
          </w:p>
        </w:tc>
        <w:tc>
          <w:tcPr>
            <w:tcW w:w="1843" w:type="dxa"/>
          </w:tcPr>
          <w:p w14:paraId="7338FEF6" w14:textId="36D65593"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 xml:space="preserve">Internationale </w:t>
            </w:r>
            <w:r w:rsidR="00100C16">
              <w:rPr>
                <w:sz w:val="18"/>
                <w:szCs w:val="18"/>
              </w:rPr>
              <w:t>SDO</w:t>
            </w:r>
          </w:p>
        </w:tc>
        <w:tc>
          <w:tcPr>
            <w:tcW w:w="4111" w:type="dxa"/>
          </w:tcPr>
          <w:p w14:paraId="6C9A2956" w14:textId="3BD2B024"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 xml:space="preserve">Telecommunicatiestandaarden, zoals </w:t>
            </w:r>
            <w:proofErr w:type="spellStart"/>
            <w:r w:rsidRPr="00C87516">
              <w:rPr>
                <w:sz w:val="18"/>
                <w:szCs w:val="18"/>
              </w:rPr>
              <w:t>codecs</w:t>
            </w:r>
            <w:proofErr w:type="spellEnd"/>
            <w:r w:rsidRPr="00C87516">
              <w:rPr>
                <w:sz w:val="18"/>
                <w:szCs w:val="18"/>
              </w:rPr>
              <w:t xml:space="preserve"> voor audio en video, telecommunicatieprotocollen en -</w:t>
            </w:r>
            <w:r w:rsidR="000F19FA">
              <w:rPr>
                <w:sz w:val="18"/>
                <w:szCs w:val="18"/>
              </w:rPr>
              <w:t>standaarden</w:t>
            </w:r>
            <w:r w:rsidRPr="00C87516">
              <w:rPr>
                <w:sz w:val="18"/>
                <w:szCs w:val="18"/>
              </w:rPr>
              <w:t>, frequentieallocatie en -beheer.</w:t>
            </w:r>
          </w:p>
        </w:tc>
      </w:tr>
      <w:tr w:rsidR="00910B52" w:rsidRPr="00C87516" w14:paraId="54127EDC" w14:textId="77777777" w:rsidTr="00621C60">
        <w:tc>
          <w:tcPr>
            <w:cnfStyle w:val="001000000000" w:firstRow="0" w:lastRow="0" w:firstColumn="1" w:lastColumn="0" w:oddVBand="0" w:evenVBand="0" w:oddHBand="0" w:evenHBand="0" w:firstRowFirstColumn="0" w:firstRowLastColumn="0" w:lastRowFirstColumn="0" w:lastRowLastColumn="0"/>
            <w:tcW w:w="2405" w:type="dxa"/>
            <w:shd w:val="clear" w:color="auto" w:fill="B8C9FF" w:themeFill="accent3" w:themeFillTint="66"/>
          </w:tcPr>
          <w:p w14:paraId="0846FD04" w14:textId="564883A7" w:rsidR="00910B52" w:rsidRPr="00C87516" w:rsidRDefault="00910B52" w:rsidP="000C4F98">
            <w:pPr>
              <w:spacing w:line="240" w:lineRule="auto"/>
              <w:rPr>
                <w:sz w:val="18"/>
                <w:szCs w:val="18"/>
                <w:lang w:val="en-US"/>
              </w:rPr>
            </w:pPr>
            <w:r w:rsidRPr="00C87516">
              <w:rPr>
                <w:sz w:val="18"/>
                <w:szCs w:val="18"/>
                <w:lang w:val="en-US"/>
              </w:rPr>
              <w:t>European Committee for Standardization</w:t>
            </w:r>
            <w:r w:rsidR="002C400A" w:rsidRPr="00C87516">
              <w:rPr>
                <w:sz w:val="18"/>
                <w:szCs w:val="18"/>
                <w:lang w:val="en-US"/>
              </w:rPr>
              <w:t xml:space="preserve"> </w:t>
            </w:r>
            <w:r w:rsidRPr="00C87516">
              <w:rPr>
                <w:sz w:val="18"/>
                <w:szCs w:val="18"/>
                <w:lang w:val="en-US"/>
              </w:rPr>
              <w:t>(CEN)</w:t>
            </w:r>
          </w:p>
        </w:tc>
        <w:tc>
          <w:tcPr>
            <w:tcW w:w="1843" w:type="dxa"/>
            <w:shd w:val="clear" w:color="auto" w:fill="B8C9FF" w:themeFill="accent3" w:themeFillTint="66"/>
          </w:tcPr>
          <w:p w14:paraId="26652825" w14:textId="1BDCD45B"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 xml:space="preserve">Europese </w:t>
            </w:r>
            <w:r w:rsidR="00100C16">
              <w:rPr>
                <w:sz w:val="18"/>
                <w:szCs w:val="18"/>
              </w:rPr>
              <w:t>SDO</w:t>
            </w:r>
          </w:p>
        </w:tc>
        <w:tc>
          <w:tcPr>
            <w:tcW w:w="4111" w:type="dxa"/>
            <w:shd w:val="clear" w:color="auto" w:fill="B8C9FF" w:themeFill="accent3" w:themeFillTint="66"/>
          </w:tcPr>
          <w:p w14:paraId="11C1D4EF" w14:textId="0152C645"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Europese standaarden op diverse gebieden, waaronder bouwmaterialen, milieubescherming, consumentenveiligheid en meer.</w:t>
            </w:r>
          </w:p>
        </w:tc>
      </w:tr>
      <w:tr w:rsidR="00910B52" w:rsidRPr="00C87516" w14:paraId="5DA381D1" w14:textId="77777777" w:rsidTr="0062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49993F0" w14:textId="77777777" w:rsidR="00910B52" w:rsidRPr="00C87516" w:rsidRDefault="00910B52" w:rsidP="000C4F98">
            <w:pPr>
              <w:spacing w:line="240" w:lineRule="auto"/>
              <w:rPr>
                <w:b w:val="0"/>
                <w:bCs w:val="0"/>
                <w:sz w:val="18"/>
                <w:szCs w:val="18"/>
                <w:lang w:val="en-US"/>
              </w:rPr>
            </w:pPr>
            <w:r w:rsidRPr="00C87516">
              <w:rPr>
                <w:sz w:val="18"/>
                <w:szCs w:val="18"/>
                <w:lang w:val="en-US"/>
              </w:rPr>
              <w:t>European Committee for Electrotechnical Standardization</w:t>
            </w:r>
          </w:p>
          <w:p w14:paraId="72CD4C1B" w14:textId="77777777" w:rsidR="00910B52" w:rsidRPr="00C87516" w:rsidRDefault="00910B52" w:rsidP="000C4F98">
            <w:pPr>
              <w:spacing w:line="240" w:lineRule="auto"/>
              <w:rPr>
                <w:sz w:val="18"/>
                <w:szCs w:val="18"/>
                <w:lang w:val="en-US"/>
              </w:rPr>
            </w:pPr>
            <w:r w:rsidRPr="00C87516">
              <w:rPr>
                <w:sz w:val="18"/>
                <w:szCs w:val="18"/>
                <w:lang w:val="en-US"/>
              </w:rPr>
              <w:t>(CENELEC)</w:t>
            </w:r>
          </w:p>
        </w:tc>
        <w:tc>
          <w:tcPr>
            <w:tcW w:w="1843" w:type="dxa"/>
          </w:tcPr>
          <w:p w14:paraId="48ED938E" w14:textId="519C1E3A"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lang w:val="en-US"/>
              </w:rPr>
            </w:pPr>
            <w:r w:rsidRPr="00C87516">
              <w:rPr>
                <w:sz w:val="18"/>
                <w:szCs w:val="18"/>
              </w:rPr>
              <w:t xml:space="preserve">Europese </w:t>
            </w:r>
            <w:r w:rsidR="00100C16">
              <w:rPr>
                <w:sz w:val="18"/>
                <w:szCs w:val="18"/>
              </w:rPr>
              <w:t>SDO</w:t>
            </w:r>
          </w:p>
        </w:tc>
        <w:tc>
          <w:tcPr>
            <w:tcW w:w="4111" w:type="dxa"/>
          </w:tcPr>
          <w:p w14:paraId="5D429037" w14:textId="77777777"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Europese elektrotechnische standaarden, vergelijkbaar met de IEC, maar gericht op de Europese markt.</w:t>
            </w:r>
          </w:p>
        </w:tc>
      </w:tr>
      <w:tr w:rsidR="00910B52" w:rsidRPr="00C87516" w14:paraId="60C57C2F" w14:textId="77777777" w:rsidTr="00621C60">
        <w:tc>
          <w:tcPr>
            <w:cnfStyle w:val="001000000000" w:firstRow="0" w:lastRow="0" w:firstColumn="1" w:lastColumn="0" w:oddVBand="0" w:evenVBand="0" w:oddHBand="0" w:evenHBand="0" w:firstRowFirstColumn="0" w:firstRowLastColumn="0" w:lastRowFirstColumn="0" w:lastRowLastColumn="0"/>
            <w:tcW w:w="2405" w:type="dxa"/>
            <w:shd w:val="clear" w:color="auto" w:fill="B8C9FF" w:themeFill="accent3" w:themeFillTint="66"/>
          </w:tcPr>
          <w:p w14:paraId="64B82815" w14:textId="77777777" w:rsidR="00910B52" w:rsidRPr="00C87516" w:rsidRDefault="00910B52" w:rsidP="000C4F98">
            <w:pPr>
              <w:spacing w:line="240" w:lineRule="auto"/>
              <w:rPr>
                <w:sz w:val="18"/>
                <w:szCs w:val="18"/>
                <w:lang w:val="en-US"/>
              </w:rPr>
            </w:pPr>
            <w:r w:rsidRPr="00C87516">
              <w:rPr>
                <w:sz w:val="18"/>
                <w:szCs w:val="18"/>
                <w:lang w:val="en-US"/>
              </w:rPr>
              <w:t xml:space="preserve">European Telecommunications Standards Institute (ETSI) </w:t>
            </w:r>
          </w:p>
        </w:tc>
        <w:tc>
          <w:tcPr>
            <w:tcW w:w="1843" w:type="dxa"/>
            <w:shd w:val="clear" w:color="auto" w:fill="B8C9FF" w:themeFill="accent3" w:themeFillTint="66"/>
          </w:tcPr>
          <w:p w14:paraId="07E6A2D2" w14:textId="0C16A5B5"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 xml:space="preserve">Europese </w:t>
            </w:r>
            <w:r w:rsidR="00100C16">
              <w:rPr>
                <w:sz w:val="18"/>
                <w:szCs w:val="18"/>
              </w:rPr>
              <w:t>SDO</w:t>
            </w:r>
          </w:p>
        </w:tc>
        <w:tc>
          <w:tcPr>
            <w:tcW w:w="4111" w:type="dxa"/>
            <w:shd w:val="clear" w:color="auto" w:fill="B8C9FF" w:themeFill="accent3" w:themeFillTint="66"/>
          </w:tcPr>
          <w:p w14:paraId="36010910" w14:textId="42FD0FC5"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 xml:space="preserve">Europese telecommunicatie-standaarden, zoals mobiele netwerktechnologieën, digitale televisie, IP-telefonie en meer. </w:t>
            </w:r>
          </w:p>
        </w:tc>
      </w:tr>
      <w:tr w:rsidR="00910B52" w:rsidRPr="00C87516" w14:paraId="3D55BB57" w14:textId="77777777" w:rsidTr="0062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339FAF5" w14:textId="77777777" w:rsidR="00910B52" w:rsidRPr="00C87516" w:rsidRDefault="00910B52" w:rsidP="000C4F98">
            <w:pPr>
              <w:spacing w:line="240" w:lineRule="auto"/>
              <w:rPr>
                <w:sz w:val="18"/>
                <w:szCs w:val="18"/>
                <w:lang w:val="en-US"/>
              </w:rPr>
            </w:pPr>
            <w:r w:rsidRPr="00C87516">
              <w:rPr>
                <w:sz w:val="18"/>
                <w:szCs w:val="18"/>
                <w:lang w:val="en-US"/>
              </w:rPr>
              <w:t>Internet Engineering Task Force (IETF)</w:t>
            </w:r>
          </w:p>
        </w:tc>
        <w:tc>
          <w:tcPr>
            <w:tcW w:w="1843" w:type="dxa"/>
          </w:tcPr>
          <w:p w14:paraId="325D415A" w14:textId="224E1CB4"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C87516">
              <w:rPr>
                <w:sz w:val="18"/>
                <w:szCs w:val="18"/>
              </w:rPr>
              <w:t>Industriespecifieke</w:t>
            </w:r>
            <w:proofErr w:type="spellEnd"/>
            <w:r w:rsidRPr="00C87516">
              <w:rPr>
                <w:sz w:val="18"/>
                <w:szCs w:val="18"/>
              </w:rPr>
              <w:t xml:space="preserve">/Technische </w:t>
            </w:r>
            <w:r w:rsidR="00100C16">
              <w:rPr>
                <w:sz w:val="18"/>
                <w:szCs w:val="18"/>
              </w:rPr>
              <w:t>SDO</w:t>
            </w:r>
          </w:p>
        </w:tc>
        <w:tc>
          <w:tcPr>
            <w:tcW w:w="4111" w:type="dxa"/>
          </w:tcPr>
          <w:p w14:paraId="3EA0E3F3" w14:textId="5FF1314C"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Internetstandaarden, protocollen en specificaties, waaronder TCP/IP-protocollen, HTTP, DNS, e-mailstandaarden en meer.</w:t>
            </w:r>
          </w:p>
        </w:tc>
      </w:tr>
      <w:tr w:rsidR="00910B52" w:rsidRPr="00C87516" w14:paraId="083DAA4D" w14:textId="77777777" w:rsidTr="00621C60">
        <w:tc>
          <w:tcPr>
            <w:cnfStyle w:val="001000000000" w:firstRow="0" w:lastRow="0" w:firstColumn="1" w:lastColumn="0" w:oddVBand="0" w:evenVBand="0" w:oddHBand="0" w:evenHBand="0" w:firstRowFirstColumn="0" w:firstRowLastColumn="0" w:lastRowFirstColumn="0" w:lastRowLastColumn="0"/>
            <w:tcW w:w="2405" w:type="dxa"/>
            <w:shd w:val="clear" w:color="auto" w:fill="B8C9FF" w:themeFill="accent3" w:themeFillTint="66"/>
          </w:tcPr>
          <w:p w14:paraId="1D00DF2F" w14:textId="77777777" w:rsidR="00910B52" w:rsidRPr="00C87516" w:rsidRDefault="00910B52" w:rsidP="000C4F98">
            <w:pPr>
              <w:spacing w:line="240" w:lineRule="auto"/>
              <w:rPr>
                <w:sz w:val="18"/>
                <w:szCs w:val="18"/>
                <w:lang w:val="en-US"/>
              </w:rPr>
            </w:pPr>
            <w:r w:rsidRPr="00C87516">
              <w:rPr>
                <w:sz w:val="18"/>
                <w:szCs w:val="18"/>
                <w:lang w:val="en-US"/>
              </w:rPr>
              <w:t>Institute of Electrical and Electronics Engineers Standards Association (IEEE SA)</w:t>
            </w:r>
          </w:p>
        </w:tc>
        <w:tc>
          <w:tcPr>
            <w:tcW w:w="1843" w:type="dxa"/>
            <w:shd w:val="clear" w:color="auto" w:fill="B8C9FF" w:themeFill="accent3" w:themeFillTint="66"/>
          </w:tcPr>
          <w:p w14:paraId="457EDB1A" w14:textId="1E91A06F"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C87516">
              <w:rPr>
                <w:sz w:val="18"/>
                <w:szCs w:val="18"/>
              </w:rPr>
              <w:t>Industriespecifieke</w:t>
            </w:r>
            <w:proofErr w:type="spellEnd"/>
            <w:r w:rsidRPr="00C87516">
              <w:rPr>
                <w:sz w:val="18"/>
                <w:szCs w:val="18"/>
              </w:rPr>
              <w:t xml:space="preserve">/Technische </w:t>
            </w:r>
            <w:r w:rsidR="00100C16">
              <w:rPr>
                <w:sz w:val="18"/>
                <w:szCs w:val="18"/>
              </w:rPr>
              <w:t>SDO</w:t>
            </w:r>
          </w:p>
        </w:tc>
        <w:tc>
          <w:tcPr>
            <w:tcW w:w="4111" w:type="dxa"/>
            <w:shd w:val="clear" w:color="auto" w:fill="B8C9FF" w:themeFill="accent3" w:themeFillTint="66"/>
          </w:tcPr>
          <w:p w14:paraId="2EA843CC" w14:textId="5F8D0667"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rPr>
            </w:pPr>
            <w:r w:rsidRPr="00C87516">
              <w:rPr>
                <w:rFonts w:cs="Calibri"/>
                <w:color w:val="000000"/>
                <w:sz w:val="18"/>
                <w:szCs w:val="18"/>
              </w:rPr>
              <w:t>Elektrotechnische en elektronische standaarden, waaronder draadloze communicatie, netwerkprotocollen, computertechnologie, medische apparaten en meer.</w:t>
            </w:r>
          </w:p>
        </w:tc>
      </w:tr>
      <w:tr w:rsidR="00910B52" w:rsidRPr="00C87516" w14:paraId="4F5B73AF" w14:textId="77777777" w:rsidTr="0062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0BB007F" w14:textId="77777777" w:rsidR="00910B52" w:rsidRPr="00C87516" w:rsidRDefault="00910B52" w:rsidP="000C4F98">
            <w:pPr>
              <w:spacing w:line="240" w:lineRule="auto"/>
              <w:rPr>
                <w:sz w:val="18"/>
                <w:szCs w:val="18"/>
                <w:lang w:val="en-US"/>
              </w:rPr>
            </w:pPr>
            <w:r w:rsidRPr="00C87516">
              <w:rPr>
                <w:sz w:val="18"/>
                <w:szCs w:val="18"/>
                <w:lang w:val="en-US"/>
              </w:rPr>
              <w:t>World Wide Web Consortium (W3C)</w:t>
            </w:r>
          </w:p>
        </w:tc>
        <w:tc>
          <w:tcPr>
            <w:tcW w:w="1843" w:type="dxa"/>
          </w:tcPr>
          <w:p w14:paraId="610EEEA3" w14:textId="67F48AF4"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C87516">
              <w:rPr>
                <w:sz w:val="18"/>
                <w:szCs w:val="18"/>
              </w:rPr>
              <w:t>Industriespecifieke</w:t>
            </w:r>
            <w:proofErr w:type="spellEnd"/>
            <w:r w:rsidRPr="00C87516">
              <w:rPr>
                <w:sz w:val="18"/>
                <w:szCs w:val="18"/>
              </w:rPr>
              <w:t xml:space="preserve">/Technische </w:t>
            </w:r>
            <w:r w:rsidR="003028F7">
              <w:rPr>
                <w:sz w:val="18"/>
                <w:szCs w:val="18"/>
              </w:rPr>
              <w:t>SDO</w:t>
            </w:r>
          </w:p>
        </w:tc>
        <w:tc>
          <w:tcPr>
            <w:tcW w:w="4111" w:type="dxa"/>
          </w:tcPr>
          <w:p w14:paraId="14E5CFA4" w14:textId="145A1C02"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C87516">
              <w:rPr>
                <w:sz w:val="18"/>
                <w:szCs w:val="18"/>
              </w:rPr>
              <w:t>Webstandaarden</w:t>
            </w:r>
            <w:proofErr w:type="spellEnd"/>
            <w:r w:rsidRPr="00C87516">
              <w:rPr>
                <w:sz w:val="18"/>
                <w:szCs w:val="18"/>
              </w:rPr>
              <w:t xml:space="preserve"> en -protocollen, zoals HTML, CSS, XML, web-</w:t>
            </w:r>
            <w:proofErr w:type="spellStart"/>
            <w:r w:rsidRPr="00C87516">
              <w:rPr>
                <w:sz w:val="18"/>
                <w:szCs w:val="18"/>
              </w:rPr>
              <w:t>API's</w:t>
            </w:r>
            <w:proofErr w:type="spellEnd"/>
            <w:r w:rsidRPr="00C87516">
              <w:rPr>
                <w:sz w:val="18"/>
                <w:szCs w:val="18"/>
              </w:rPr>
              <w:t xml:space="preserve">, </w:t>
            </w:r>
            <w:proofErr w:type="spellStart"/>
            <w:r w:rsidRPr="00C87516">
              <w:rPr>
                <w:sz w:val="18"/>
                <w:szCs w:val="18"/>
              </w:rPr>
              <w:t>webtoegankelijkheid</w:t>
            </w:r>
            <w:proofErr w:type="spellEnd"/>
            <w:r w:rsidRPr="00C87516">
              <w:rPr>
                <w:sz w:val="18"/>
                <w:szCs w:val="18"/>
              </w:rPr>
              <w:t xml:space="preserve"> en meer.</w:t>
            </w:r>
          </w:p>
        </w:tc>
      </w:tr>
      <w:tr w:rsidR="00910B52" w:rsidRPr="00C87516" w14:paraId="1D772AC5" w14:textId="77777777" w:rsidTr="00621C60">
        <w:tc>
          <w:tcPr>
            <w:cnfStyle w:val="001000000000" w:firstRow="0" w:lastRow="0" w:firstColumn="1" w:lastColumn="0" w:oddVBand="0" w:evenVBand="0" w:oddHBand="0" w:evenHBand="0" w:firstRowFirstColumn="0" w:firstRowLastColumn="0" w:lastRowFirstColumn="0" w:lastRowLastColumn="0"/>
            <w:tcW w:w="2405" w:type="dxa"/>
            <w:shd w:val="clear" w:color="auto" w:fill="B8C9FF" w:themeFill="accent3" w:themeFillTint="66"/>
          </w:tcPr>
          <w:p w14:paraId="0271E7C1" w14:textId="77777777" w:rsidR="00910B52" w:rsidRPr="00C87516" w:rsidRDefault="00910B52" w:rsidP="000C4F98">
            <w:pPr>
              <w:spacing w:line="240" w:lineRule="auto"/>
              <w:rPr>
                <w:sz w:val="18"/>
                <w:szCs w:val="18"/>
                <w:lang w:val="en-US"/>
              </w:rPr>
            </w:pPr>
            <w:r w:rsidRPr="00C87516">
              <w:rPr>
                <w:sz w:val="18"/>
                <w:szCs w:val="18"/>
                <w:lang w:val="en-US"/>
              </w:rPr>
              <w:t xml:space="preserve">Organization for the Advancement of Structured Information Standards (OASIS)  </w:t>
            </w:r>
          </w:p>
        </w:tc>
        <w:tc>
          <w:tcPr>
            <w:tcW w:w="1843" w:type="dxa"/>
            <w:shd w:val="clear" w:color="auto" w:fill="B8C9FF" w:themeFill="accent3" w:themeFillTint="66"/>
          </w:tcPr>
          <w:p w14:paraId="66D48F28" w14:textId="254EABAA"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C87516">
              <w:rPr>
                <w:sz w:val="18"/>
                <w:szCs w:val="18"/>
              </w:rPr>
              <w:t>Industriespecifieke</w:t>
            </w:r>
            <w:proofErr w:type="spellEnd"/>
            <w:r w:rsidRPr="00C87516">
              <w:rPr>
                <w:sz w:val="18"/>
                <w:szCs w:val="18"/>
              </w:rPr>
              <w:t xml:space="preserve">/Technische </w:t>
            </w:r>
            <w:r w:rsidR="003028F7">
              <w:rPr>
                <w:sz w:val="18"/>
                <w:szCs w:val="18"/>
              </w:rPr>
              <w:t>SDO</w:t>
            </w:r>
          </w:p>
        </w:tc>
        <w:tc>
          <w:tcPr>
            <w:tcW w:w="4111" w:type="dxa"/>
            <w:shd w:val="clear" w:color="auto" w:fill="B8C9FF" w:themeFill="accent3" w:themeFillTint="66"/>
          </w:tcPr>
          <w:p w14:paraId="0384ECA5" w14:textId="23898A3C"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rFonts w:cs="Calibri"/>
                <w:color w:val="000000" w:themeColor="text1"/>
                <w:sz w:val="18"/>
                <w:szCs w:val="18"/>
              </w:rPr>
              <w:t xml:space="preserve">Standaarden voor zakelijke en technische interoperabiliteit, waaronder XML- en </w:t>
            </w:r>
            <w:proofErr w:type="spellStart"/>
            <w:r w:rsidRPr="00C87516">
              <w:rPr>
                <w:rFonts w:cs="Calibri"/>
                <w:color w:val="000000" w:themeColor="text1"/>
                <w:sz w:val="18"/>
                <w:szCs w:val="18"/>
              </w:rPr>
              <w:t>webdienst</w:t>
            </w:r>
            <w:proofErr w:type="spellEnd"/>
            <w:r w:rsidRPr="00C87516">
              <w:rPr>
                <w:rFonts w:cs="Calibri"/>
                <w:color w:val="000000" w:themeColor="text1"/>
                <w:sz w:val="18"/>
                <w:szCs w:val="18"/>
              </w:rPr>
              <w:t>-standaarden, elektronische handel, beveiliging en meer.</w:t>
            </w:r>
          </w:p>
        </w:tc>
      </w:tr>
      <w:tr w:rsidR="00910B52" w:rsidRPr="00C87516" w14:paraId="02793092" w14:textId="77777777" w:rsidTr="00621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FB07D36" w14:textId="77777777" w:rsidR="00910B52" w:rsidRPr="00C87516" w:rsidRDefault="00910B52" w:rsidP="000C4F98">
            <w:pPr>
              <w:spacing w:line="240" w:lineRule="auto"/>
              <w:rPr>
                <w:sz w:val="18"/>
                <w:szCs w:val="18"/>
                <w:lang w:val="en-US"/>
              </w:rPr>
            </w:pPr>
            <w:r w:rsidRPr="00C87516">
              <w:rPr>
                <w:sz w:val="18"/>
                <w:szCs w:val="18"/>
                <w:lang w:val="en-US"/>
              </w:rPr>
              <w:t>3GPP (3rd Generation Partnership Project)</w:t>
            </w:r>
          </w:p>
        </w:tc>
        <w:tc>
          <w:tcPr>
            <w:tcW w:w="1843" w:type="dxa"/>
          </w:tcPr>
          <w:p w14:paraId="30C082EB" w14:textId="6E427BC4"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C87516">
              <w:rPr>
                <w:sz w:val="18"/>
                <w:szCs w:val="18"/>
              </w:rPr>
              <w:t>Industriespecifieke</w:t>
            </w:r>
            <w:proofErr w:type="spellEnd"/>
            <w:r w:rsidRPr="00C87516">
              <w:rPr>
                <w:sz w:val="18"/>
                <w:szCs w:val="18"/>
              </w:rPr>
              <w:t xml:space="preserve">/Technische </w:t>
            </w:r>
            <w:r w:rsidR="003028F7">
              <w:rPr>
                <w:sz w:val="18"/>
                <w:szCs w:val="18"/>
              </w:rPr>
              <w:t>SDO</w:t>
            </w:r>
          </w:p>
        </w:tc>
        <w:tc>
          <w:tcPr>
            <w:tcW w:w="4111" w:type="dxa"/>
          </w:tcPr>
          <w:p w14:paraId="646B466A" w14:textId="77777777" w:rsidR="00910B52" w:rsidRPr="00C87516" w:rsidRDefault="00910B52" w:rsidP="000C4F98">
            <w:pPr>
              <w:spacing w:line="240" w:lineRule="auto"/>
              <w:cnfStyle w:val="000000100000" w:firstRow="0" w:lastRow="0" w:firstColumn="0" w:lastColumn="0" w:oddVBand="0" w:evenVBand="0" w:oddHBand="1" w:evenHBand="0" w:firstRowFirstColumn="0" w:firstRowLastColumn="0" w:lastRowFirstColumn="0" w:lastRowLastColumn="0"/>
              <w:rPr>
                <w:sz w:val="18"/>
                <w:szCs w:val="18"/>
              </w:rPr>
            </w:pPr>
            <w:r w:rsidRPr="00C87516">
              <w:rPr>
                <w:sz w:val="18"/>
                <w:szCs w:val="18"/>
              </w:rPr>
              <w:t>Standaarden voor mobiele communicatie en draadloze netwerken, met name voor GSM, UMTS en LTE, en hun evoluties zoals 5G.</w:t>
            </w:r>
          </w:p>
        </w:tc>
      </w:tr>
      <w:tr w:rsidR="00910B52" w:rsidRPr="00C87516" w14:paraId="5E84DC27" w14:textId="77777777" w:rsidTr="00621C60">
        <w:trPr>
          <w:trHeight w:val="77"/>
        </w:trPr>
        <w:tc>
          <w:tcPr>
            <w:cnfStyle w:val="001000000000" w:firstRow="0" w:lastRow="0" w:firstColumn="1" w:lastColumn="0" w:oddVBand="0" w:evenVBand="0" w:oddHBand="0" w:evenHBand="0" w:firstRowFirstColumn="0" w:firstRowLastColumn="0" w:lastRowFirstColumn="0" w:lastRowLastColumn="0"/>
            <w:tcW w:w="2405" w:type="dxa"/>
            <w:shd w:val="clear" w:color="auto" w:fill="B8C9FF" w:themeFill="accent3" w:themeFillTint="66"/>
          </w:tcPr>
          <w:p w14:paraId="7E48FF44" w14:textId="1F30109B" w:rsidR="00910B52" w:rsidRPr="00C87516" w:rsidRDefault="00910B52" w:rsidP="000C4F98">
            <w:pPr>
              <w:spacing w:line="240" w:lineRule="auto"/>
              <w:rPr>
                <w:sz w:val="18"/>
                <w:szCs w:val="18"/>
              </w:rPr>
            </w:pPr>
            <w:r w:rsidRPr="00C87516">
              <w:rPr>
                <w:sz w:val="18"/>
                <w:szCs w:val="18"/>
              </w:rPr>
              <w:t xml:space="preserve">Global Standards </w:t>
            </w:r>
            <w:proofErr w:type="spellStart"/>
            <w:r w:rsidRPr="00C87516">
              <w:rPr>
                <w:sz w:val="18"/>
                <w:szCs w:val="18"/>
              </w:rPr>
              <w:t>One</w:t>
            </w:r>
            <w:proofErr w:type="spellEnd"/>
            <w:r w:rsidRPr="00C87516">
              <w:rPr>
                <w:sz w:val="18"/>
                <w:szCs w:val="18"/>
              </w:rPr>
              <w:t xml:space="preserve"> (GS1)</w:t>
            </w:r>
          </w:p>
        </w:tc>
        <w:tc>
          <w:tcPr>
            <w:tcW w:w="1843" w:type="dxa"/>
            <w:shd w:val="clear" w:color="auto" w:fill="B8C9FF" w:themeFill="accent3" w:themeFillTint="66"/>
          </w:tcPr>
          <w:p w14:paraId="5175D6AE" w14:textId="3E42861A"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C87516">
              <w:rPr>
                <w:sz w:val="18"/>
                <w:szCs w:val="18"/>
              </w:rPr>
              <w:t>Industriespecifieke</w:t>
            </w:r>
            <w:proofErr w:type="spellEnd"/>
            <w:r w:rsidRPr="00C87516">
              <w:rPr>
                <w:sz w:val="18"/>
                <w:szCs w:val="18"/>
              </w:rPr>
              <w:t xml:space="preserve">/Technische </w:t>
            </w:r>
            <w:r w:rsidR="003028F7">
              <w:rPr>
                <w:sz w:val="18"/>
                <w:szCs w:val="18"/>
              </w:rPr>
              <w:t>SDO</w:t>
            </w:r>
          </w:p>
        </w:tc>
        <w:tc>
          <w:tcPr>
            <w:tcW w:w="4111" w:type="dxa"/>
            <w:shd w:val="clear" w:color="auto" w:fill="B8C9FF" w:themeFill="accent3" w:themeFillTint="66"/>
          </w:tcPr>
          <w:p w14:paraId="30B9AF3F" w14:textId="77777777" w:rsidR="00910B52" w:rsidRPr="00C87516" w:rsidRDefault="00910B52" w:rsidP="000C4F98">
            <w:pPr>
              <w:spacing w:line="240" w:lineRule="auto"/>
              <w:cnfStyle w:val="000000000000" w:firstRow="0" w:lastRow="0" w:firstColumn="0" w:lastColumn="0" w:oddVBand="0" w:evenVBand="0" w:oddHBand="0" w:evenHBand="0" w:firstRowFirstColumn="0" w:firstRowLastColumn="0" w:lastRowFirstColumn="0" w:lastRowLastColumn="0"/>
              <w:rPr>
                <w:sz w:val="18"/>
                <w:szCs w:val="18"/>
              </w:rPr>
            </w:pPr>
            <w:r w:rsidRPr="00C87516">
              <w:rPr>
                <w:sz w:val="18"/>
                <w:szCs w:val="18"/>
              </w:rPr>
              <w:t>Standaarden op het gebied van elektronische communicatie tussen bedrijven</w:t>
            </w:r>
          </w:p>
        </w:tc>
      </w:tr>
    </w:tbl>
    <w:p w14:paraId="29FE9CF6" w14:textId="3766321F" w:rsidR="007816C2" w:rsidRDefault="007816C2" w:rsidP="0057124E"/>
    <w:p w14:paraId="669D9B9D" w14:textId="77777777" w:rsidR="007816C2" w:rsidRDefault="007816C2">
      <w:pPr>
        <w:spacing w:after="160" w:line="259" w:lineRule="auto"/>
      </w:pPr>
      <w:r>
        <w:br w:type="page"/>
      </w:r>
    </w:p>
    <w:p w14:paraId="715DD2A0" w14:textId="77777777" w:rsidR="00910B52" w:rsidRDefault="00910B52" w:rsidP="0057124E"/>
    <w:p w14:paraId="3883E46E" w14:textId="77777777" w:rsidR="00E42302" w:rsidRDefault="00E42302" w:rsidP="00BF6046">
      <w:pPr>
        <w:pStyle w:val="Caption"/>
        <w:keepNext/>
        <w:rPr>
          <w:sz w:val="16"/>
          <w:szCs w:val="16"/>
        </w:rPr>
      </w:pPr>
    </w:p>
    <w:p w14:paraId="2998978D" w14:textId="77777777" w:rsidR="00E42302" w:rsidRDefault="00E42302" w:rsidP="00BF6046">
      <w:pPr>
        <w:pStyle w:val="Caption"/>
        <w:keepNext/>
        <w:rPr>
          <w:sz w:val="16"/>
          <w:szCs w:val="16"/>
        </w:rPr>
      </w:pPr>
    </w:p>
    <w:p w14:paraId="4136CA01" w14:textId="77777777" w:rsidR="00E42302" w:rsidRDefault="00E42302" w:rsidP="00BF6046">
      <w:pPr>
        <w:pStyle w:val="Caption"/>
        <w:keepNext/>
        <w:rPr>
          <w:sz w:val="16"/>
          <w:szCs w:val="16"/>
        </w:rPr>
      </w:pPr>
    </w:p>
    <w:p w14:paraId="5294BC70" w14:textId="0B82076B" w:rsidR="00BF6046" w:rsidRPr="00EC53F4" w:rsidRDefault="00BF6046" w:rsidP="00BF6046">
      <w:pPr>
        <w:pStyle w:val="Caption"/>
        <w:keepNext/>
        <w:rPr>
          <w:sz w:val="16"/>
          <w:szCs w:val="16"/>
        </w:rPr>
      </w:pPr>
      <w:r w:rsidRPr="00EC53F4">
        <w:rPr>
          <w:sz w:val="16"/>
          <w:szCs w:val="16"/>
        </w:rPr>
        <w:t xml:space="preserve">Tabel </w:t>
      </w:r>
      <w:r w:rsidRPr="00EC53F4">
        <w:rPr>
          <w:sz w:val="16"/>
          <w:szCs w:val="16"/>
        </w:rPr>
        <w:fldChar w:fldCharType="begin"/>
      </w:r>
      <w:r w:rsidRPr="00EC53F4">
        <w:rPr>
          <w:sz w:val="16"/>
          <w:szCs w:val="16"/>
        </w:rPr>
        <w:instrText xml:space="preserve"> SEQ Tabel \* ARABIC </w:instrText>
      </w:r>
      <w:r w:rsidRPr="00EC53F4">
        <w:rPr>
          <w:sz w:val="16"/>
          <w:szCs w:val="16"/>
        </w:rPr>
        <w:fldChar w:fldCharType="separate"/>
      </w:r>
      <w:r w:rsidR="0058380D">
        <w:rPr>
          <w:noProof/>
          <w:sz w:val="16"/>
          <w:szCs w:val="16"/>
        </w:rPr>
        <w:t>13</w:t>
      </w:r>
      <w:r w:rsidRPr="00EC53F4">
        <w:rPr>
          <w:sz w:val="16"/>
          <w:szCs w:val="16"/>
        </w:rPr>
        <w:fldChar w:fldCharType="end"/>
      </w:r>
      <w:r w:rsidRPr="00EC53F4">
        <w:rPr>
          <w:sz w:val="16"/>
          <w:szCs w:val="16"/>
        </w:rPr>
        <w:t xml:space="preserve"> </w:t>
      </w:r>
      <w:r w:rsidR="00EC53F4">
        <w:rPr>
          <w:sz w:val="16"/>
          <w:szCs w:val="16"/>
        </w:rPr>
        <w:t xml:space="preserve">Overzicht </w:t>
      </w:r>
      <w:r w:rsidRPr="00EC53F4">
        <w:rPr>
          <w:sz w:val="16"/>
          <w:szCs w:val="16"/>
        </w:rPr>
        <w:t>haalbaarheid gegevensverzameling per SDO per gegevenstype.</w:t>
      </w:r>
    </w:p>
    <w:tbl>
      <w:tblPr>
        <w:tblStyle w:val="GridTable5Dark-Accent1"/>
        <w:tblpPr w:leftFromText="141" w:rightFromText="141" w:vertAnchor="page" w:horzAnchor="page" w:tblpX="1367" w:tblpY="3292"/>
        <w:tblW w:w="8784" w:type="dxa"/>
        <w:tblLayout w:type="fixed"/>
        <w:tblLook w:val="04A0" w:firstRow="1" w:lastRow="0" w:firstColumn="1" w:lastColumn="0" w:noHBand="0" w:noVBand="1"/>
      </w:tblPr>
      <w:tblGrid>
        <w:gridCol w:w="1271"/>
        <w:gridCol w:w="851"/>
        <w:gridCol w:w="850"/>
        <w:gridCol w:w="992"/>
        <w:gridCol w:w="1134"/>
        <w:gridCol w:w="1134"/>
        <w:gridCol w:w="709"/>
        <w:gridCol w:w="851"/>
        <w:gridCol w:w="992"/>
      </w:tblGrid>
      <w:tr w:rsidR="0009767E" w:rsidRPr="008B6855" w14:paraId="2D353EC1" w14:textId="77777777" w:rsidTr="00CD3CB0">
        <w:trPr>
          <w:cnfStyle w:val="100000000000" w:firstRow="1" w:lastRow="0" w:firstColumn="0" w:lastColumn="0" w:oddVBand="0" w:evenVBand="0" w:oddHBand="0" w:evenHBand="0" w:firstRowFirstColumn="0" w:firstRowLastColumn="0" w:lastRowFirstColumn="0" w:lastRowLastColumn="0"/>
          <w:cantSplit/>
          <w:trHeight w:val="1408"/>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465AC4C4" w14:textId="77777777" w:rsidR="0009767E" w:rsidRPr="008B6855" w:rsidRDefault="0009767E" w:rsidP="0009767E">
            <w:pPr>
              <w:rPr>
                <w:sz w:val="18"/>
                <w:szCs w:val="18"/>
              </w:rPr>
            </w:pPr>
            <w:r w:rsidRPr="008B6855">
              <w:rPr>
                <w:sz w:val="18"/>
                <w:szCs w:val="18"/>
              </w:rPr>
              <w:t>Organisatie</w:t>
            </w:r>
          </w:p>
        </w:tc>
        <w:tc>
          <w:tcPr>
            <w:tcW w:w="851" w:type="dxa"/>
            <w:shd w:val="clear" w:color="auto" w:fill="4F7AFF" w:themeFill="accent3"/>
            <w:textDirection w:val="btLr"/>
            <w:hideMark/>
          </w:tcPr>
          <w:p w14:paraId="233B5DD5" w14:textId="7BAD1BE3" w:rsidR="0009767E" w:rsidRPr="0057328B" w:rsidRDefault="00CD3CB0" w:rsidP="00A43391">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Werkgroepen</w:t>
            </w:r>
          </w:p>
        </w:tc>
        <w:tc>
          <w:tcPr>
            <w:tcW w:w="850" w:type="dxa"/>
            <w:shd w:val="clear" w:color="auto" w:fill="4F7AFF" w:themeFill="accent3"/>
            <w:textDirection w:val="btLr"/>
            <w:hideMark/>
          </w:tcPr>
          <w:p w14:paraId="378B8AEC" w14:textId="0E19EB39" w:rsidR="0009767E" w:rsidRPr="0057328B" w:rsidRDefault="0009767E" w:rsidP="00A43391">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Leden per werkgroep</w:t>
            </w:r>
          </w:p>
        </w:tc>
        <w:tc>
          <w:tcPr>
            <w:tcW w:w="992" w:type="dxa"/>
            <w:shd w:val="clear" w:color="auto" w:fill="4F7AFF" w:themeFill="accent3"/>
            <w:textDirection w:val="btLr"/>
            <w:hideMark/>
          </w:tcPr>
          <w:p w14:paraId="7F5D51B4" w14:textId="1361953E" w:rsidR="0009767E" w:rsidRPr="0057328B" w:rsidRDefault="0009767E" w:rsidP="00A43391">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Bestuurders per werkgroep</w:t>
            </w:r>
          </w:p>
        </w:tc>
        <w:tc>
          <w:tcPr>
            <w:tcW w:w="1134" w:type="dxa"/>
            <w:shd w:val="clear" w:color="auto" w:fill="4F7AFF" w:themeFill="accent3"/>
            <w:textDirection w:val="btLr"/>
            <w:hideMark/>
          </w:tcPr>
          <w:p w14:paraId="3A145BA7" w14:textId="1D4B2EFC" w:rsidR="0009767E" w:rsidRPr="0057328B" w:rsidRDefault="0009767E" w:rsidP="00A43391">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 xml:space="preserve">Affiliatie </w:t>
            </w:r>
            <w:proofErr w:type="gramStart"/>
            <w:r w:rsidRPr="0057328B">
              <w:rPr>
                <w:sz w:val="16"/>
                <w:szCs w:val="16"/>
              </w:rPr>
              <w:t>lid</w:t>
            </w:r>
            <w:r w:rsidR="00B52DFA" w:rsidRPr="0057328B">
              <w:rPr>
                <w:sz w:val="16"/>
                <w:szCs w:val="16"/>
              </w:rPr>
              <w:t xml:space="preserve"> </w:t>
            </w:r>
            <w:r w:rsidRPr="0057328B">
              <w:rPr>
                <w:sz w:val="16"/>
                <w:szCs w:val="16"/>
              </w:rPr>
              <w:t>/</w:t>
            </w:r>
            <w:proofErr w:type="gramEnd"/>
            <w:r w:rsidR="00B52DFA" w:rsidRPr="0057328B">
              <w:rPr>
                <w:sz w:val="16"/>
                <w:szCs w:val="16"/>
              </w:rPr>
              <w:t xml:space="preserve"> </w:t>
            </w:r>
            <w:r w:rsidRPr="0057328B">
              <w:rPr>
                <w:sz w:val="16"/>
                <w:szCs w:val="16"/>
              </w:rPr>
              <w:t>bestuurder</w:t>
            </w:r>
          </w:p>
        </w:tc>
        <w:tc>
          <w:tcPr>
            <w:tcW w:w="1134" w:type="dxa"/>
            <w:shd w:val="clear" w:color="auto" w:fill="4F7AFF" w:themeFill="accent3"/>
            <w:textDirection w:val="btLr"/>
            <w:hideMark/>
          </w:tcPr>
          <w:p w14:paraId="3A0CF9D9" w14:textId="06C044A8" w:rsidR="0009767E" w:rsidRPr="0057328B" w:rsidRDefault="0009767E" w:rsidP="00CD3CB0">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Meetings per werkgroep</w:t>
            </w:r>
          </w:p>
        </w:tc>
        <w:tc>
          <w:tcPr>
            <w:tcW w:w="709" w:type="dxa"/>
            <w:shd w:val="clear" w:color="auto" w:fill="4F7AFF" w:themeFill="accent3"/>
            <w:textDirection w:val="btLr"/>
            <w:hideMark/>
          </w:tcPr>
          <w:p w14:paraId="1ED9CE0E" w14:textId="77777777" w:rsidR="0009767E" w:rsidRPr="0057328B" w:rsidRDefault="0009767E" w:rsidP="00A43391">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Datum per meeting</w:t>
            </w:r>
          </w:p>
        </w:tc>
        <w:tc>
          <w:tcPr>
            <w:tcW w:w="851" w:type="dxa"/>
            <w:shd w:val="clear" w:color="auto" w:fill="4F7AFF" w:themeFill="accent3"/>
            <w:textDirection w:val="btLr"/>
            <w:hideMark/>
          </w:tcPr>
          <w:p w14:paraId="24C2A8DC" w14:textId="77777777" w:rsidR="0009767E" w:rsidRPr="0057328B" w:rsidRDefault="0009767E" w:rsidP="00A43391">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Aanwezigen per meeting</w:t>
            </w:r>
          </w:p>
        </w:tc>
        <w:tc>
          <w:tcPr>
            <w:tcW w:w="992" w:type="dxa"/>
            <w:shd w:val="clear" w:color="auto" w:fill="4F7AFF" w:themeFill="accent3"/>
            <w:textDirection w:val="btLr"/>
            <w:hideMark/>
          </w:tcPr>
          <w:p w14:paraId="5AD4B51F" w14:textId="77777777" w:rsidR="0009767E" w:rsidRPr="0057328B" w:rsidRDefault="0009767E" w:rsidP="00A43391">
            <w:pPr>
              <w:ind w:left="113" w:right="113"/>
              <w:cnfStyle w:val="100000000000" w:firstRow="1" w:lastRow="0" w:firstColumn="0" w:lastColumn="0" w:oddVBand="0" w:evenVBand="0" w:oddHBand="0" w:evenHBand="0" w:firstRowFirstColumn="0" w:firstRowLastColumn="0" w:lastRowFirstColumn="0" w:lastRowLastColumn="0"/>
              <w:rPr>
                <w:sz w:val="16"/>
                <w:szCs w:val="16"/>
              </w:rPr>
            </w:pPr>
            <w:r w:rsidRPr="0057328B">
              <w:rPr>
                <w:sz w:val="16"/>
                <w:szCs w:val="16"/>
              </w:rPr>
              <w:t>Technische contributies per meeting</w:t>
            </w:r>
          </w:p>
        </w:tc>
      </w:tr>
      <w:tr w:rsidR="0009767E" w:rsidRPr="008B6855" w14:paraId="28DA658E" w14:textId="77777777" w:rsidTr="00CD3CB0">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6EB53971" w14:textId="77777777" w:rsidR="0009767E" w:rsidRPr="008B6855" w:rsidRDefault="0009767E" w:rsidP="0009767E">
            <w:pPr>
              <w:rPr>
                <w:sz w:val="18"/>
                <w:szCs w:val="18"/>
              </w:rPr>
            </w:pPr>
            <w:r w:rsidRPr="008B6855">
              <w:rPr>
                <w:sz w:val="18"/>
                <w:szCs w:val="18"/>
              </w:rPr>
              <w:t>CEN-</w:t>
            </w:r>
            <w:r w:rsidRPr="008B6855">
              <w:rPr>
                <w:sz w:val="18"/>
                <w:szCs w:val="18"/>
              </w:rPr>
              <w:br/>
              <w:t>CENELEC</w:t>
            </w:r>
          </w:p>
        </w:tc>
        <w:tc>
          <w:tcPr>
            <w:tcW w:w="851" w:type="dxa"/>
            <w:shd w:val="clear" w:color="auto" w:fill="DBE4FF" w:themeFill="accent3" w:themeFillTint="33"/>
            <w:noWrap/>
            <w:hideMark/>
          </w:tcPr>
          <w:p w14:paraId="3969A142"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850" w:type="dxa"/>
            <w:shd w:val="clear" w:color="auto" w:fill="DBE4FF" w:themeFill="accent3" w:themeFillTint="33"/>
            <w:noWrap/>
            <w:hideMark/>
          </w:tcPr>
          <w:p w14:paraId="245C2889"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c>
          <w:tcPr>
            <w:tcW w:w="992" w:type="dxa"/>
            <w:shd w:val="clear" w:color="auto" w:fill="DBE4FF" w:themeFill="accent3" w:themeFillTint="33"/>
            <w:noWrap/>
            <w:hideMark/>
          </w:tcPr>
          <w:p w14:paraId="7E8BD526"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1134" w:type="dxa"/>
            <w:shd w:val="clear" w:color="auto" w:fill="DBE4FF" w:themeFill="accent3" w:themeFillTint="33"/>
            <w:noWrap/>
            <w:hideMark/>
          </w:tcPr>
          <w:p w14:paraId="557D1AA6"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8B6855">
              <w:rPr>
                <w:sz w:val="18"/>
                <w:szCs w:val="18"/>
              </w:rPr>
              <w:t>n</w:t>
            </w:r>
            <w:proofErr w:type="gramEnd"/>
            <w:r w:rsidRPr="008B6855">
              <w:rPr>
                <w:sz w:val="18"/>
                <w:szCs w:val="18"/>
              </w:rPr>
              <w:t>.v.t</w:t>
            </w:r>
          </w:p>
        </w:tc>
        <w:tc>
          <w:tcPr>
            <w:tcW w:w="1134" w:type="dxa"/>
            <w:shd w:val="clear" w:color="auto" w:fill="DBE4FF" w:themeFill="accent3" w:themeFillTint="33"/>
            <w:noWrap/>
            <w:hideMark/>
          </w:tcPr>
          <w:p w14:paraId="3B743848"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c>
          <w:tcPr>
            <w:tcW w:w="709" w:type="dxa"/>
            <w:shd w:val="clear" w:color="auto" w:fill="DBE4FF" w:themeFill="accent3" w:themeFillTint="33"/>
            <w:noWrap/>
            <w:hideMark/>
          </w:tcPr>
          <w:p w14:paraId="74A00429"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c>
          <w:tcPr>
            <w:tcW w:w="851" w:type="dxa"/>
            <w:shd w:val="clear" w:color="auto" w:fill="DBE4FF" w:themeFill="accent3" w:themeFillTint="33"/>
            <w:noWrap/>
            <w:hideMark/>
          </w:tcPr>
          <w:p w14:paraId="39CC8936"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c>
          <w:tcPr>
            <w:tcW w:w="992" w:type="dxa"/>
            <w:shd w:val="clear" w:color="auto" w:fill="DBE4FF" w:themeFill="accent3" w:themeFillTint="33"/>
            <w:noWrap/>
            <w:hideMark/>
          </w:tcPr>
          <w:p w14:paraId="76B8C13E"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r>
      <w:tr w:rsidR="0009767E" w:rsidRPr="008B6855" w14:paraId="5203E7E6" w14:textId="77777777" w:rsidTr="00CD3CB0">
        <w:trPr>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5D76C024" w14:textId="77777777" w:rsidR="0009767E" w:rsidRPr="008B6855" w:rsidRDefault="0009767E" w:rsidP="0009767E">
            <w:pPr>
              <w:rPr>
                <w:sz w:val="18"/>
                <w:szCs w:val="18"/>
              </w:rPr>
            </w:pPr>
            <w:r w:rsidRPr="008B6855">
              <w:rPr>
                <w:sz w:val="18"/>
                <w:szCs w:val="18"/>
              </w:rPr>
              <w:t>ISO</w:t>
            </w:r>
          </w:p>
        </w:tc>
        <w:tc>
          <w:tcPr>
            <w:tcW w:w="851" w:type="dxa"/>
            <w:shd w:val="clear" w:color="auto" w:fill="B8C9FF" w:themeFill="accent3" w:themeFillTint="66"/>
            <w:noWrap/>
            <w:hideMark/>
          </w:tcPr>
          <w:p w14:paraId="2FB610D4"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850" w:type="dxa"/>
            <w:shd w:val="clear" w:color="auto" w:fill="B8C9FF" w:themeFill="accent3" w:themeFillTint="66"/>
            <w:noWrap/>
            <w:hideMark/>
          </w:tcPr>
          <w:p w14:paraId="76B05022"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992" w:type="dxa"/>
            <w:shd w:val="clear" w:color="auto" w:fill="B8C9FF" w:themeFill="accent3" w:themeFillTint="66"/>
            <w:noWrap/>
            <w:hideMark/>
          </w:tcPr>
          <w:p w14:paraId="64FF0E41"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1134" w:type="dxa"/>
            <w:shd w:val="clear" w:color="auto" w:fill="B8C9FF" w:themeFill="accent3" w:themeFillTint="66"/>
            <w:noWrap/>
            <w:hideMark/>
          </w:tcPr>
          <w:p w14:paraId="27D2AEA7"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proofErr w:type="gramStart"/>
            <w:r w:rsidRPr="008B6855">
              <w:rPr>
                <w:sz w:val="18"/>
                <w:szCs w:val="18"/>
              </w:rPr>
              <w:t>n</w:t>
            </w:r>
            <w:proofErr w:type="gramEnd"/>
            <w:r w:rsidRPr="008B6855">
              <w:rPr>
                <w:sz w:val="18"/>
                <w:szCs w:val="18"/>
              </w:rPr>
              <w:t>.v.t</w:t>
            </w:r>
          </w:p>
        </w:tc>
        <w:tc>
          <w:tcPr>
            <w:tcW w:w="1134" w:type="dxa"/>
            <w:shd w:val="clear" w:color="auto" w:fill="B8C9FF" w:themeFill="accent3" w:themeFillTint="66"/>
            <w:noWrap/>
            <w:hideMark/>
          </w:tcPr>
          <w:p w14:paraId="58830ABE"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709" w:type="dxa"/>
            <w:shd w:val="clear" w:color="auto" w:fill="B8C9FF" w:themeFill="accent3" w:themeFillTint="66"/>
            <w:noWrap/>
            <w:hideMark/>
          </w:tcPr>
          <w:p w14:paraId="363FFF34"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851" w:type="dxa"/>
            <w:shd w:val="clear" w:color="auto" w:fill="B8C9FF" w:themeFill="accent3" w:themeFillTint="66"/>
            <w:noWrap/>
            <w:hideMark/>
          </w:tcPr>
          <w:p w14:paraId="502E421C"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shd w:val="clear" w:color="auto" w:fill="B8C9FF" w:themeFill="accent3" w:themeFillTint="66"/>
            <w:noWrap/>
            <w:hideMark/>
          </w:tcPr>
          <w:p w14:paraId="19AB0C4F"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p>
        </w:tc>
      </w:tr>
      <w:tr w:rsidR="0009767E" w:rsidRPr="008B6855" w14:paraId="0F0E6983" w14:textId="77777777" w:rsidTr="00CD3CB0">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7AE43B0B" w14:textId="77777777" w:rsidR="0009767E" w:rsidRPr="008B6855" w:rsidRDefault="0009767E" w:rsidP="0009767E">
            <w:pPr>
              <w:rPr>
                <w:sz w:val="18"/>
                <w:szCs w:val="18"/>
              </w:rPr>
            </w:pPr>
            <w:r w:rsidRPr="008B6855">
              <w:rPr>
                <w:sz w:val="18"/>
                <w:szCs w:val="18"/>
              </w:rPr>
              <w:t>IEC</w:t>
            </w:r>
          </w:p>
        </w:tc>
        <w:tc>
          <w:tcPr>
            <w:tcW w:w="851" w:type="dxa"/>
            <w:shd w:val="clear" w:color="auto" w:fill="DBE4FF" w:themeFill="accent3" w:themeFillTint="33"/>
            <w:noWrap/>
            <w:hideMark/>
          </w:tcPr>
          <w:p w14:paraId="20BA02B1"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850" w:type="dxa"/>
            <w:shd w:val="clear" w:color="auto" w:fill="DBE4FF" w:themeFill="accent3" w:themeFillTint="33"/>
            <w:noWrap/>
            <w:hideMark/>
          </w:tcPr>
          <w:p w14:paraId="1B061725"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992" w:type="dxa"/>
            <w:shd w:val="clear" w:color="auto" w:fill="DBE4FF" w:themeFill="accent3" w:themeFillTint="33"/>
            <w:noWrap/>
            <w:hideMark/>
          </w:tcPr>
          <w:p w14:paraId="53B2ADEC"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1134" w:type="dxa"/>
            <w:shd w:val="clear" w:color="auto" w:fill="DBE4FF" w:themeFill="accent3" w:themeFillTint="33"/>
            <w:noWrap/>
            <w:hideMark/>
          </w:tcPr>
          <w:p w14:paraId="08C71B84"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roofErr w:type="gramStart"/>
            <w:r w:rsidRPr="008B6855">
              <w:rPr>
                <w:sz w:val="18"/>
                <w:szCs w:val="18"/>
              </w:rPr>
              <w:t>n</w:t>
            </w:r>
            <w:proofErr w:type="gramEnd"/>
            <w:r w:rsidRPr="008B6855">
              <w:rPr>
                <w:sz w:val="18"/>
                <w:szCs w:val="18"/>
              </w:rPr>
              <w:t>.v.t</w:t>
            </w:r>
          </w:p>
        </w:tc>
        <w:tc>
          <w:tcPr>
            <w:tcW w:w="1134" w:type="dxa"/>
            <w:shd w:val="clear" w:color="auto" w:fill="DBE4FF" w:themeFill="accent3" w:themeFillTint="33"/>
            <w:noWrap/>
            <w:hideMark/>
          </w:tcPr>
          <w:p w14:paraId="59775631"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709" w:type="dxa"/>
            <w:shd w:val="clear" w:color="auto" w:fill="DBE4FF" w:themeFill="accent3" w:themeFillTint="33"/>
            <w:noWrap/>
            <w:hideMark/>
          </w:tcPr>
          <w:p w14:paraId="52327B54"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w:t>
            </w:r>
          </w:p>
        </w:tc>
        <w:tc>
          <w:tcPr>
            <w:tcW w:w="851" w:type="dxa"/>
            <w:shd w:val="clear" w:color="auto" w:fill="DBE4FF" w:themeFill="accent3" w:themeFillTint="33"/>
            <w:noWrap/>
            <w:hideMark/>
          </w:tcPr>
          <w:p w14:paraId="75B22412"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c>
          <w:tcPr>
            <w:tcW w:w="992" w:type="dxa"/>
            <w:shd w:val="clear" w:color="auto" w:fill="DBE4FF" w:themeFill="accent3" w:themeFillTint="33"/>
            <w:noWrap/>
            <w:hideMark/>
          </w:tcPr>
          <w:p w14:paraId="4E1ECF95"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r>
      <w:tr w:rsidR="0009767E" w:rsidRPr="008B6855" w14:paraId="74364980" w14:textId="77777777" w:rsidTr="00CD3CB0">
        <w:trPr>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36F28D06" w14:textId="77777777" w:rsidR="0009767E" w:rsidRPr="008B6855" w:rsidRDefault="0009767E" w:rsidP="0009767E">
            <w:pPr>
              <w:rPr>
                <w:sz w:val="18"/>
                <w:szCs w:val="18"/>
              </w:rPr>
            </w:pPr>
            <w:r w:rsidRPr="008B6855">
              <w:rPr>
                <w:sz w:val="18"/>
                <w:szCs w:val="18"/>
              </w:rPr>
              <w:t>ETSI</w:t>
            </w:r>
          </w:p>
        </w:tc>
        <w:tc>
          <w:tcPr>
            <w:tcW w:w="851" w:type="dxa"/>
            <w:shd w:val="clear" w:color="auto" w:fill="B8C9FF" w:themeFill="accent3" w:themeFillTint="66"/>
            <w:noWrap/>
            <w:hideMark/>
          </w:tcPr>
          <w:p w14:paraId="1218EF22"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850" w:type="dxa"/>
            <w:shd w:val="clear" w:color="auto" w:fill="B8C9FF" w:themeFill="accent3" w:themeFillTint="66"/>
            <w:noWrap/>
            <w:hideMark/>
          </w:tcPr>
          <w:p w14:paraId="619A978F"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992" w:type="dxa"/>
            <w:shd w:val="clear" w:color="auto" w:fill="B8C9FF" w:themeFill="accent3" w:themeFillTint="66"/>
            <w:noWrap/>
            <w:hideMark/>
          </w:tcPr>
          <w:p w14:paraId="02B5293C"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1134" w:type="dxa"/>
            <w:shd w:val="clear" w:color="auto" w:fill="B8C9FF" w:themeFill="accent3" w:themeFillTint="66"/>
            <w:noWrap/>
            <w:hideMark/>
          </w:tcPr>
          <w:p w14:paraId="7AFBA5EE"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1134" w:type="dxa"/>
            <w:shd w:val="clear" w:color="auto" w:fill="B8C9FF" w:themeFill="accent3" w:themeFillTint="66"/>
            <w:noWrap/>
            <w:hideMark/>
          </w:tcPr>
          <w:p w14:paraId="23199214"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709" w:type="dxa"/>
            <w:shd w:val="clear" w:color="auto" w:fill="B8C9FF" w:themeFill="accent3" w:themeFillTint="66"/>
            <w:noWrap/>
            <w:hideMark/>
          </w:tcPr>
          <w:p w14:paraId="2705C1FD"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851" w:type="dxa"/>
            <w:shd w:val="clear" w:color="auto" w:fill="B8C9FF" w:themeFill="accent3" w:themeFillTint="66"/>
            <w:noWrap/>
            <w:hideMark/>
          </w:tcPr>
          <w:p w14:paraId="22EFCDA5"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992" w:type="dxa"/>
            <w:shd w:val="clear" w:color="auto" w:fill="B8C9FF" w:themeFill="accent3" w:themeFillTint="66"/>
            <w:noWrap/>
            <w:hideMark/>
          </w:tcPr>
          <w:p w14:paraId="64B0F866"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p>
        </w:tc>
      </w:tr>
      <w:tr w:rsidR="0009767E" w:rsidRPr="008B6855" w14:paraId="203A83C3" w14:textId="77777777" w:rsidTr="00CD3CB0">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61AEBBA5" w14:textId="77777777" w:rsidR="0009767E" w:rsidRPr="008B6855" w:rsidRDefault="0009767E" w:rsidP="0009767E">
            <w:pPr>
              <w:rPr>
                <w:sz w:val="18"/>
                <w:szCs w:val="18"/>
              </w:rPr>
            </w:pPr>
            <w:r w:rsidRPr="008B6855">
              <w:rPr>
                <w:sz w:val="18"/>
                <w:szCs w:val="18"/>
              </w:rPr>
              <w:t>3GPP</w:t>
            </w:r>
          </w:p>
        </w:tc>
        <w:tc>
          <w:tcPr>
            <w:tcW w:w="851" w:type="dxa"/>
            <w:shd w:val="clear" w:color="auto" w:fill="DBE4FF" w:themeFill="accent3" w:themeFillTint="33"/>
            <w:noWrap/>
            <w:hideMark/>
          </w:tcPr>
          <w:p w14:paraId="0761846F"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 of LP</w:t>
            </w:r>
          </w:p>
        </w:tc>
        <w:tc>
          <w:tcPr>
            <w:tcW w:w="850" w:type="dxa"/>
            <w:shd w:val="clear" w:color="auto" w:fill="DBE4FF" w:themeFill="accent3" w:themeFillTint="33"/>
            <w:noWrap/>
            <w:hideMark/>
          </w:tcPr>
          <w:p w14:paraId="4322417C"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LP</w:t>
            </w:r>
          </w:p>
        </w:tc>
        <w:tc>
          <w:tcPr>
            <w:tcW w:w="992" w:type="dxa"/>
            <w:shd w:val="clear" w:color="auto" w:fill="DBE4FF" w:themeFill="accent3" w:themeFillTint="33"/>
            <w:noWrap/>
            <w:hideMark/>
          </w:tcPr>
          <w:p w14:paraId="1436FD81"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OW of LP</w:t>
            </w:r>
          </w:p>
        </w:tc>
        <w:tc>
          <w:tcPr>
            <w:tcW w:w="1134" w:type="dxa"/>
            <w:shd w:val="clear" w:color="auto" w:fill="DBE4FF" w:themeFill="accent3" w:themeFillTint="33"/>
            <w:noWrap/>
            <w:hideMark/>
          </w:tcPr>
          <w:p w14:paraId="1CA7EDF8"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c>
          <w:tcPr>
            <w:tcW w:w="1134" w:type="dxa"/>
            <w:shd w:val="clear" w:color="auto" w:fill="DBE4FF" w:themeFill="accent3" w:themeFillTint="33"/>
            <w:noWrap/>
            <w:hideMark/>
          </w:tcPr>
          <w:p w14:paraId="71610E18"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LP</w:t>
            </w:r>
          </w:p>
        </w:tc>
        <w:tc>
          <w:tcPr>
            <w:tcW w:w="709" w:type="dxa"/>
            <w:shd w:val="clear" w:color="auto" w:fill="DBE4FF" w:themeFill="accent3" w:themeFillTint="33"/>
            <w:noWrap/>
            <w:hideMark/>
          </w:tcPr>
          <w:p w14:paraId="3366A81B"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LP</w:t>
            </w:r>
          </w:p>
        </w:tc>
        <w:tc>
          <w:tcPr>
            <w:tcW w:w="851" w:type="dxa"/>
            <w:shd w:val="clear" w:color="auto" w:fill="DBE4FF" w:themeFill="accent3" w:themeFillTint="33"/>
            <w:noWrap/>
            <w:hideMark/>
          </w:tcPr>
          <w:p w14:paraId="044BD12E"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LP</w:t>
            </w:r>
          </w:p>
        </w:tc>
        <w:tc>
          <w:tcPr>
            <w:tcW w:w="992" w:type="dxa"/>
            <w:shd w:val="clear" w:color="auto" w:fill="DBE4FF" w:themeFill="accent3" w:themeFillTint="33"/>
            <w:noWrap/>
            <w:hideMark/>
          </w:tcPr>
          <w:p w14:paraId="6BA47C1E"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r>
      <w:tr w:rsidR="0009767E" w:rsidRPr="008B6855" w14:paraId="71688087" w14:textId="77777777" w:rsidTr="00CD3CB0">
        <w:trPr>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7FDD82DD" w14:textId="77777777" w:rsidR="0009767E" w:rsidRPr="008B6855" w:rsidRDefault="0009767E" w:rsidP="0009767E">
            <w:pPr>
              <w:rPr>
                <w:sz w:val="18"/>
                <w:szCs w:val="18"/>
              </w:rPr>
            </w:pPr>
            <w:r w:rsidRPr="008B6855">
              <w:rPr>
                <w:sz w:val="18"/>
                <w:szCs w:val="18"/>
              </w:rPr>
              <w:t>ITU</w:t>
            </w:r>
          </w:p>
        </w:tc>
        <w:tc>
          <w:tcPr>
            <w:tcW w:w="851" w:type="dxa"/>
            <w:shd w:val="clear" w:color="auto" w:fill="B8C9FF" w:themeFill="accent3" w:themeFillTint="66"/>
            <w:noWrap/>
            <w:hideMark/>
          </w:tcPr>
          <w:p w14:paraId="6FF24CDF"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850" w:type="dxa"/>
            <w:shd w:val="clear" w:color="auto" w:fill="FFFF00"/>
            <w:noWrap/>
            <w:hideMark/>
          </w:tcPr>
          <w:p w14:paraId="3D7BF921" w14:textId="04BC5AE2" w:rsidR="0009767E" w:rsidRPr="008B6855" w:rsidRDefault="00A0540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LM V</w:t>
            </w:r>
          </w:p>
        </w:tc>
        <w:tc>
          <w:tcPr>
            <w:tcW w:w="992" w:type="dxa"/>
            <w:shd w:val="clear" w:color="auto" w:fill="B8C9FF" w:themeFill="accent3" w:themeFillTint="66"/>
            <w:noWrap/>
            <w:hideMark/>
          </w:tcPr>
          <w:p w14:paraId="5811330A"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1134" w:type="dxa"/>
            <w:shd w:val="clear" w:color="auto" w:fill="FFFF00"/>
            <w:noWrap/>
            <w:hideMark/>
          </w:tcPr>
          <w:p w14:paraId="26DFEE7C" w14:textId="52A8E91D" w:rsidR="0009767E" w:rsidRPr="008B6855" w:rsidRDefault="00A0540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LM V</w:t>
            </w:r>
          </w:p>
        </w:tc>
        <w:tc>
          <w:tcPr>
            <w:tcW w:w="1134" w:type="dxa"/>
            <w:shd w:val="clear" w:color="auto" w:fill="FFFF00"/>
            <w:noWrap/>
            <w:hideMark/>
          </w:tcPr>
          <w:p w14:paraId="77CCDB71" w14:textId="4F7B52B6" w:rsidR="0009767E" w:rsidRPr="008B6855" w:rsidRDefault="00A0540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LM V</w:t>
            </w:r>
          </w:p>
        </w:tc>
        <w:tc>
          <w:tcPr>
            <w:tcW w:w="709" w:type="dxa"/>
            <w:shd w:val="clear" w:color="auto" w:fill="FFFF00"/>
            <w:noWrap/>
            <w:hideMark/>
          </w:tcPr>
          <w:p w14:paraId="090B7A6F" w14:textId="4CC8A533" w:rsidR="0009767E" w:rsidRPr="008B6855" w:rsidRDefault="00A0540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LM V</w:t>
            </w:r>
          </w:p>
        </w:tc>
        <w:tc>
          <w:tcPr>
            <w:tcW w:w="851" w:type="dxa"/>
            <w:shd w:val="clear" w:color="auto" w:fill="FFFF00"/>
            <w:noWrap/>
            <w:hideMark/>
          </w:tcPr>
          <w:p w14:paraId="1864BBE2" w14:textId="27B2D761" w:rsidR="0009767E" w:rsidRPr="008B6855" w:rsidRDefault="00A0540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LM V</w:t>
            </w:r>
          </w:p>
        </w:tc>
        <w:tc>
          <w:tcPr>
            <w:tcW w:w="992" w:type="dxa"/>
            <w:shd w:val="clear" w:color="auto" w:fill="B8C9FF" w:themeFill="accent3" w:themeFillTint="66"/>
            <w:noWrap/>
            <w:hideMark/>
          </w:tcPr>
          <w:p w14:paraId="6B88927C"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r>
      <w:tr w:rsidR="0009767E" w:rsidRPr="008B6855" w14:paraId="71B281D7" w14:textId="77777777" w:rsidTr="00CD3CB0">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5117A105" w14:textId="77777777" w:rsidR="0009767E" w:rsidRPr="008B6855" w:rsidRDefault="0009767E" w:rsidP="0009767E">
            <w:pPr>
              <w:rPr>
                <w:sz w:val="18"/>
                <w:szCs w:val="18"/>
              </w:rPr>
            </w:pPr>
            <w:r w:rsidRPr="008B6855">
              <w:rPr>
                <w:sz w:val="18"/>
                <w:szCs w:val="18"/>
              </w:rPr>
              <w:t>IETF</w:t>
            </w:r>
          </w:p>
        </w:tc>
        <w:tc>
          <w:tcPr>
            <w:tcW w:w="851" w:type="dxa"/>
            <w:shd w:val="clear" w:color="auto" w:fill="DBE4FF" w:themeFill="accent3" w:themeFillTint="33"/>
            <w:noWrap/>
            <w:hideMark/>
          </w:tcPr>
          <w:p w14:paraId="12891EE7"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850" w:type="dxa"/>
            <w:shd w:val="clear" w:color="auto" w:fill="DBE4FF" w:themeFill="accent3" w:themeFillTint="33"/>
            <w:noWrap/>
            <w:hideMark/>
          </w:tcPr>
          <w:p w14:paraId="31732E7A"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992" w:type="dxa"/>
            <w:shd w:val="clear" w:color="auto" w:fill="DBE4FF" w:themeFill="accent3" w:themeFillTint="33"/>
            <w:noWrap/>
            <w:hideMark/>
          </w:tcPr>
          <w:p w14:paraId="2ACADEC1"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lang w:val="en-US"/>
              </w:rPr>
            </w:pPr>
            <w:r w:rsidRPr="008B6855">
              <w:rPr>
                <w:sz w:val="18"/>
                <w:szCs w:val="18"/>
              </w:rPr>
              <w:t>API</w:t>
            </w:r>
          </w:p>
        </w:tc>
        <w:tc>
          <w:tcPr>
            <w:tcW w:w="1134" w:type="dxa"/>
            <w:shd w:val="clear" w:color="auto" w:fill="DBE4FF" w:themeFill="accent3" w:themeFillTint="33"/>
            <w:noWrap/>
            <w:hideMark/>
          </w:tcPr>
          <w:p w14:paraId="43D06330"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8B6855">
              <w:rPr>
                <w:sz w:val="18"/>
                <w:szCs w:val="18"/>
              </w:rPr>
              <w:t>Bluenotes</w:t>
            </w:r>
            <w:proofErr w:type="spellEnd"/>
            <w:r w:rsidRPr="008B6855">
              <w:rPr>
                <w:sz w:val="18"/>
                <w:szCs w:val="18"/>
              </w:rPr>
              <w:t xml:space="preserve"> (.</w:t>
            </w:r>
            <w:proofErr w:type="spellStart"/>
            <w:r w:rsidRPr="008B6855">
              <w:rPr>
                <w:sz w:val="18"/>
                <w:szCs w:val="18"/>
              </w:rPr>
              <w:t>txt</w:t>
            </w:r>
            <w:proofErr w:type="spellEnd"/>
            <w:r w:rsidRPr="008B6855">
              <w:rPr>
                <w:sz w:val="18"/>
                <w:szCs w:val="18"/>
              </w:rPr>
              <w:t>)</w:t>
            </w:r>
          </w:p>
        </w:tc>
        <w:tc>
          <w:tcPr>
            <w:tcW w:w="1134" w:type="dxa"/>
            <w:shd w:val="clear" w:color="auto" w:fill="DBE4FF" w:themeFill="accent3" w:themeFillTint="33"/>
            <w:noWrap/>
            <w:hideMark/>
          </w:tcPr>
          <w:p w14:paraId="2C79F072"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709" w:type="dxa"/>
            <w:shd w:val="clear" w:color="auto" w:fill="DBE4FF" w:themeFill="accent3" w:themeFillTint="33"/>
            <w:noWrap/>
            <w:hideMark/>
          </w:tcPr>
          <w:p w14:paraId="5D0A0E3E"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851" w:type="dxa"/>
            <w:shd w:val="clear" w:color="auto" w:fill="DBE4FF" w:themeFill="accent3" w:themeFillTint="33"/>
            <w:noWrap/>
            <w:hideMark/>
          </w:tcPr>
          <w:p w14:paraId="65D14FA4"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992" w:type="dxa"/>
            <w:shd w:val="clear" w:color="auto" w:fill="DBE4FF" w:themeFill="accent3" w:themeFillTint="33"/>
            <w:noWrap/>
            <w:hideMark/>
          </w:tcPr>
          <w:p w14:paraId="29E92EBB"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r>
      <w:tr w:rsidR="0009767E" w:rsidRPr="008B6855" w14:paraId="356F8F98" w14:textId="77777777" w:rsidTr="00CD3CB0">
        <w:trPr>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682C0100" w14:textId="77777777" w:rsidR="0009767E" w:rsidRPr="008B6855" w:rsidRDefault="0009767E" w:rsidP="0009767E">
            <w:pPr>
              <w:rPr>
                <w:sz w:val="18"/>
                <w:szCs w:val="18"/>
              </w:rPr>
            </w:pPr>
            <w:r w:rsidRPr="008B6855">
              <w:rPr>
                <w:sz w:val="18"/>
                <w:szCs w:val="18"/>
              </w:rPr>
              <w:t>IEEE-SA</w:t>
            </w:r>
          </w:p>
        </w:tc>
        <w:tc>
          <w:tcPr>
            <w:tcW w:w="851" w:type="dxa"/>
            <w:shd w:val="clear" w:color="auto" w:fill="B8C9FF" w:themeFill="accent3" w:themeFillTint="66"/>
            <w:noWrap/>
            <w:hideMark/>
          </w:tcPr>
          <w:p w14:paraId="7B2F4C6A"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850" w:type="dxa"/>
            <w:shd w:val="clear" w:color="auto" w:fill="B8C9FF" w:themeFill="accent3" w:themeFillTint="66"/>
            <w:noWrap/>
            <w:hideMark/>
          </w:tcPr>
          <w:p w14:paraId="60938288"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shd w:val="clear" w:color="auto" w:fill="FFFF00"/>
            <w:noWrap/>
            <w:hideMark/>
          </w:tcPr>
          <w:p w14:paraId="16037759"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1134" w:type="dxa"/>
            <w:shd w:val="clear" w:color="auto" w:fill="FFFF00"/>
            <w:noWrap/>
            <w:hideMark/>
          </w:tcPr>
          <w:p w14:paraId="1E063FF1"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LP</w:t>
            </w:r>
          </w:p>
        </w:tc>
        <w:tc>
          <w:tcPr>
            <w:tcW w:w="1134" w:type="dxa"/>
            <w:shd w:val="clear" w:color="auto" w:fill="B8C9FF" w:themeFill="accent3" w:themeFillTint="66"/>
            <w:noWrap/>
            <w:hideMark/>
          </w:tcPr>
          <w:p w14:paraId="70CFB346"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p>
        </w:tc>
        <w:tc>
          <w:tcPr>
            <w:tcW w:w="709" w:type="dxa"/>
            <w:shd w:val="clear" w:color="auto" w:fill="B8C9FF" w:themeFill="accent3" w:themeFillTint="66"/>
            <w:noWrap/>
            <w:hideMark/>
          </w:tcPr>
          <w:p w14:paraId="6B1D8381"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p>
        </w:tc>
        <w:tc>
          <w:tcPr>
            <w:tcW w:w="851" w:type="dxa"/>
            <w:shd w:val="clear" w:color="auto" w:fill="B8C9FF" w:themeFill="accent3" w:themeFillTint="66"/>
            <w:noWrap/>
            <w:hideMark/>
          </w:tcPr>
          <w:p w14:paraId="664AEE76"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shd w:val="clear" w:color="auto" w:fill="B8C9FF" w:themeFill="accent3" w:themeFillTint="66"/>
            <w:noWrap/>
            <w:hideMark/>
          </w:tcPr>
          <w:p w14:paraId="63AB15C8"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p>
        </w:tc>
      </w:tr>
      <w:tr w:rsidR="0009767E" w:rsidRPr="008B6855" w14:paraId="60462856" w14:textId="77777777" w:rsidTr="00CD3CB0">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271" w:type="dxa"/>
            <w:tcBorders>
              <w:bottom w:val="single" w:sz="4" w:space="0" w:color="FFFFFF" w:themeColor="background1"/>
            </w:tcBorders>
            <w:shd w:val="clear" w:color="auto" w:fill="4F7AFF" w:themeFill="accent3"/>
            <w:noWrap/>
            <w:hideMark/>
          </w:tcPr>
          <w:p w14:paraId="13E49050" w14:textId="77777777" w:rsidR="0009767E" w:rsidRPr="008B6855" w:rsidRDefault="0009767E" w:rsidP="0009767E">
            <w:pPr>
              <w:rPr>
                <w:sz w:val="18"/>
                <w:szCs w:val="18"/>
              </w:rPr>
            </w:pPr>
            <w:r w:rsidRPr="008B6855">
              <w:rPr>
                <w:sz w:val="18"/>
                <w:szCs w:val="18"/>
              </w:rPr>
              <w:t>W3C</w:t>
            </w:r>
          </w:p>
        </w:tc>
        <w:tc>
          <w:tcPr>
            <w:tcW w:w="851" w:type="dxa"/>
            <w:tcBorders>
              <w:bottom w:val="single" w:sz="4" w:space="0" w:color="FFFFFF" w:themeColor="background1"/>
            </w:tcBorders>
            <w:shd w:val="clear" w:color="auto" w:fill="DBE4FF" w:themeFill="accent3" w:themeFillTint="33"/>
            <w:noWrap/>
            <w:hideMark/>
          </w:tcPr>
          <w:p w14:paraId="42811B96"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850" w:type="dxa"/>
            <w:tcBorders>
              <w:bottom w:val="single" w:sz="4" w:space="0" w:color="FFFFFF" w:themeColor="background1"/>
            </w:tcBorders>
            <w:shd w:val="clear" w:color="auto" w:fill="DBE4FF" w:themeFill="accent3" w:themeFillTint="33"/>
            <w:noWrap/>
            <w:hideMark/>
          </w:tcPr>
          <w:p w14:paraId="6E0C311E"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992" w:type="dxa"/>
            <w:tcBorders>
              <w:bottom w:val="single" w:sz="4" w:space="0" w:color="FFFFFF" w:themeColor="background1"/>
            </w:tcBorders>
            <w:shd w:val="clear" w:color="auto" w:fill="DBE4FF" w:themeFill="accent3" w:themeFillTint="33"/>
            <w:noWrap/>
            <w:hideMark/>
          </w:tcPr>
          <w:p w14:paraId="64C52DC1"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1134" w:type="dxa"/>
            <w:tcBorders>
              <w:bottom w:val="single" w:sz="4" w:space="0" w:color="FFFFFF" w:themeColor="background1"/>
            </w:tcBorders>
            <w:shd w:val="clear" w:color="auto" w:fill="DBE4FF" w:themeFill="accent3" w:themeFillTint="33"/>
            <w:noWrap/>
            <w:hideMark/>
          </w:tcPr>
          <w:p w14:paraId="7B7927A4"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r w:rsidRPr="008B6855">
              <w:rPr>
                <w:sz w:val="18"/>
                <w:szCs w:val="18"/>
              </w:rPr>
              <w:t>API</w:t>
            </w:r>
          </w:p>
        </w:tc>
        <w:tc>
          <w:tcPr>
            <w:tcW w:w="1134" w:type="dxa"/>
            <w:tcBorders>
              <w:bottom w:val="single" w:sz="4" w:space="0" w:color="FFFFFF" w:themeColor="background1"/>
            </w:tcBorders>
            <w:shd w:val="clear" w:color="auto" w:fill="DBE4FF" w:themeFill="accent3" w:themeFillTint="33"/>
            <w:noWrap/>
            <w:hideMark/>
          </w:tcPr>
          <w:p w14:paraId="71F2B94F"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c>
          <w:tcPr>
            <w:tcW w:w="709" w:type="dxa"/>
            <w:tcBorders>
              <w:bottom w:val="single" w:sz="4" w:space="0" w:color="FFFFFF" w:themeColor="background1"/>
            </w:tcBorders>
            <w:shd w:val="clear" w:color="auto" w:fill="DBE4FF" w:themeFill="accent3" w:themeFillTint="33"/>
            <w:noWrap/>
            <w:hideMark/>
          </w:tcPr>
          <w:p w14:paraId="07BBF9EC"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c>
          <w:tcPr>
            <w:tcW w:w="851" w:type="dxa"/>
            <w:tcBorders>
              <w:bottom w:val="single" w:sz="4" w:space="0" w:color="FFFFFF" w:themeColor="background1"/>
            </w:tcBorders>
            <w:shd w:val="clear" w:color="auto" w:fill="DBE4FF" w:themeFill="accent3" w:themeFillTint="33"/>
            <w:noWrap/>
            <w:hideMark/>
          </w:tcPr>
          <w:p w14:paraId="516F8DB4"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c>
          <w:tcPr>
            <w:tcW w:w="992" w:type="dxa"/>
            <w:tcBorders>
              <w:bottom w:val="single" w:sz="4" w:space="0" w:color="FFFFFF" w:themeColor="background1"/>
            </w:tcBorders>
            <w:shd w:val="clear" w:color="auto" w:fill="DBE4FF" w:themeFill="accent3" w:themeFillTint="33"/>
            <w:noWrap/>
            <w:hideMark/>
          </w:tcPr>
          <w:p w14:paraId="3F9C0A5B" w14:textId="77777777" w:rsidR="0009767E" w:rsidRPr="008B6855" w:rsidRDefault="0009767E" w:rsidP="0009767E">
            <w:pPr>
              <w:cnfStyle w:val="000000100000" w:firstRow="0" w:lastRow="0" w:firstColumn="0" w:lastColumn="0" w:oddVBand="0" w:evenVBand="0" w:oddHBand="1" w:evenHBand="0" w:firstRowFirstColumn="0" w:firstRowLastColumn="0" w:lastRowFirstColumn="0" w:lastRowLastColumn="0"/>
              <w:rPr>
                <w:sz w:val="18"/>
                <w:szCs w:val="18"/>
              </w:rPr>
            </w:pPr>
          </w:p>
        </w:tc>
      </w:tr>
      <w:tr w:rsidR="008B6855" w:rsidRPr="008B6855" w14:paraId="2FE62EC4" w14:textId="77777777" w:rsidTr="00CD3CB0">
        <w:trPr>
          <w:trHeight w:val="307"/>
        </w:trPr>
        <w:tc>
          <w:tcPr>
            <w:cnfStyle w:val="001000000000" w:firstRow="0" w:lastRow="0" w:firstColumn="1" w:lastColumn="0" w:oddVBand="0" w:evenVBand="0" w:oddHBand="0" w:evenHBand="0" w:firstRowFirstColumn="0" w:firstRowLastColumn="0" w:lastRowFirstColumn="0" w:lastRowLastColumn="0"/>
            <w:tcW w:w="1271" w:type="dxa"/>
            <w:shd w:val="clear" w:color="auto" w:fill="4F7AFF" w:themeFill="accent3"/>
            <w:noWrap/>
            <w:hideMark/>
          </w:tcPr>
          <w:p w14:paraId="7E865EEE" w14:textId="77777777" w:rsidR="0009767E" w:rsidRPr="008B6855" w:rsidRDefault="0009767E" w:rsidP="0009767E">
            <w:pPr>
              <w:rPr>
                <w:sz w:val="18"/>
                <w:szCs w:val="18"/>
              </w:rPr>
            </w:pPr>
            <w:r w:rsidRPr="008B6855">
              <w:rPr>
                <w:sz w:val="18"/>
                <w:szCs w:val="18"/>
              </w:rPr>
              <w:t>OASIS</w:t>
            </w:r>
          </w:p>
        </w:tc>
        <w:tc>
          <w:tcPr>
            <w:tcW w:w="851" w:type="dxa"/>
            <w:tcBorders>
              <w:bottom w:val="single" w:sz="4" w:space="0" w:color="FFFFFF" w:themeColor="background1"/>
            </w:tcBorders>
            <w:shd w:val="clear" w:color="auto" w:fill="B8C9FF" w:themeFill="accent3" w:themeFillTint="66"/>
            <w:noWrap/>
            <w:hideMark/>
          </w:tcPr>
          <w:p w14:paraId="03F4BBB0"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850" w:type="dxa"/>
            <w:tcBorders>
              <w:bottom w:val="single" w:sz="4" w:space="0" w:color="FFFFFF" w:themeColor="background1"/>
            </w:tcBorders>
            <w:shd w:val="clear" w:color="auto" w:fill="B8C9FF" w:themeFill="accent3" w:themeFillTint="66"/>
            <w:noWrap/>
            <w:hideMark/>
          </w:tcPr>
          <w:p w14:paraId="5ED0FFB7"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992" w:type="dxa"/>
            <w:tcBorders>
              <w:bottom w:val="single" w:sz="4" w:space="0" w:color="FFFFFF" w:themeColor="background1"/>
            </w:tcBorders>
            <w:shd w:val="clear" w:color="auto" w:fill="B8C9FF" w:themeFill="accent3" w:themeFillTint="66"/>
            <w:noWrap/>
            <w:hideMark/>
          </w:tcPr>
          <w:p w14:paraId="12EEF2D7"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1134" w:type="dxa"/>
            <w:tcBorders>
              <w:bottom w:val="single" w:sz="4" w:space="0" w:color="FFFFFF" w:themeColor="background1"/>
            </w:tcBorders>
            <w:shd w:val="clear" w:color="auto" w:fill="B8C9FF" w:themeFill="accent3" w:themeFillTint="66"/>
            <w:noWrap/>
            <w:hideMark/>
          </w:tcPr>
          <w:p w14:paraId="73E6D009"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r w:rsidRPr="008B6855">
              <w:rPr>
                <w:sz w:val="18"/>
                <w:szCs w:val="18"/>
              </w:rPr>
              <w:t>OW</w:t>
            </w:r>
          </w:p>
        </w:tc>
        <w:tc>
          <w:tcPr>
            <w:tcW w:w="1134" w:type="dxa"/>
            <w:tcBorders>
              <w:bottom w:val="single" w:sz="4" w:space="0" w:color="FFFFFF" w:themeColor="background1"/>
            </w:tcBorders>
            <w:shd w:val="clear" w:color="auto" w:fill="B8C9FF" w:themeFill="accent3" w:themeFillTint="66"/>
            <w:noWrap/>
            <w:hideMark/>
          </w:tcPr>
          <w:p w14:paraId="78C7D05E"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p>
        </w:tc>
        <w:tc>
          <w:tcPr>
            <w:tcW w:w="709" w:type="dxa"/>
            <w:tcBorders>
              <w:bottom w:val="single" w:sz="4" w:space="0" w:color="FFFFFF" w:themeColor="background1"/>
            </w:tcBorders>
            <w:shd w:val="clear" w:color="auto" w:fill="B8C9FF" w:themeFill="accent3" w:themeFillTint="66"/>
            <w:noWrap/>
            <w:hideMark/>
          </w:tcPr>
          <w:p w14:paraId="2491A3F4"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p>
        </w:tc>
        <w:tc>
          <w:tcPr>
            <w:tcW w:w="851" w:type="dxa"/>
            <w:tcBorders>
              <w:bottom w:val="single" w:sz="4" w:space="0" w:color="FFFFFF" w:themeColor="background1"/>
            </w:tcBorders>
            <w:shd w:val="clear" w:color="auto" w:fill="B8C9FF" w:themeFill="accent3" w:themeFillTint="66"/>
            <w:noWrap/>
            <w:hideMark/>
          </w:tcPr>
          <w:p w14:paraId="024BA096"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p>
        </w:tc>
        <w:tc>
          <w:tcPr>
            <w:tcW w:w="992" w:type="dxa"/>
            <w:tcBorders>
              <w:bottom w:val="single" w:sz="4" w:space="0" w:color="FFFFFF" w:themeColor="background1"/>
            </w:tcBorders>
            <w:shd w:val="clear" w:color="auto" w:fill="B8C9FF" w:themeFill="accent3" w:themeFillTint="66"/>
            <w:noWrap/>
            <w:hideMark/>
          </w:tcPr>
          <w:p w14:paraId="2A5C3EE9" w14:textId="77777777" w:rsidR="0009767E" w:rsidRPr="008B6855" w:rsidRDefault="0009767E" w:rsidP="0009767E">
            <w:pPr>
              <w:cnfStyle w:val="000000000000" w:firstRow="0" w:lastRow="0" w:firstColumn="0" w:lastColumn="0" w:oddVBand="0" w:evenVBand="0" w:oddHBand="0" w:evenHBand="0" w:firstRowFirstColumn="0" w:firstRowLastColumn="0" w:lastRowFirstColumn="0" w:lastRowLastColumn="0"/>
              <w:rPr>
                <w:sz w:val="18"/>
                <w:szCs w:val="18"/>
              </w:rPr>
            </w:pPr>
          </w:p>
        </w:tc>
      </w:tr>
    </w:tbl>
    <w:p w14:paraId="2211508F" w14:textId="5A6A18C7" w:rsidR="0002727B" w:rsidRDefault="00717A22" w:rsidP="00717A22">
      <w:pPr>
        <w:pStyle w:val="Caption"/>
      </w:pPr>
      <w:r w:rsidRPr="00717A22">
        <w:t xml:space="preserve"> Legenda: OW = openbare website, LP = ledenportaal, API = </w:t>
      </w:r>
      <w:proofErr w:type="spellStart"/>
      <w:r w:rsidRPr="00717A22">
        <w:t>application</w:t>
      </w:r>
      <w:proofErr w:type="spellEnd"/>
      <w:r w:rsidRPr="00717A22">
        <w:t xml:space="preserve"> </w:t>
      </w:r>
      <w:proofErr w:type="spellStart"/>
      <w:r w:rsidRPr="00717A22">
        <w:t>programmable</w:t>
      </w:r>
      <w:proofErr w:type="spellEnd"/>
      <w:r w:rsidRPr="00717A22">
        <w:t xml:space="preserve"> interface</w:t>
      </w:r>
      <w:r w:rsidR="005A41C4">
        <w:t xml:space="preserve"> LM V = Lidmaatschap vereist</w:t>
      </w:r>
      <w:r w:rsidRPr="00717A22">
        <w:t xml:space="preserve">. </w:t>
      </w:r>
    </w:p>
    <w:p w14:paraId="3CBAFC1A" w14:textId="77777777" w:rsidR="00717A22" w:rsidRDefault="00717A22" w:rsidP="0002727B">
      <w:pPr>
        <w:rPr>
          <w:i/>
          <w:iCs/>
          <w:color w:val="44546A" w:themeColor="text2"/>
          <w:sz w:val="18"/>
          <w:szCs w:val="18"/>
        </w:rPr>
      </w:pPr>
    </w:p>
    <w:p w14:paraId="62AD25ED" w14:textId="77777777" w:rsidR="0002727B" w:rsidRDefault="0002727B" w:rsidP="00562A91">
      <w:pPr>
        <w:pStyle w:val="Caption"/>
      </w:pPr>
    </w:p>
    <w:p w14:paraId="649E5845" w14:textId="728E057F" w:rsidR="0002727B" w:rsidRPr="0002727B" w:rsidRDefault="0002727B" w:rsidP="00562A91">
      <w:pPr>
        <w:pStyle w:val="Caption"/>
        <w:sectPr w:rsidR="0002727B" w:rsidRPr="0002727B" w:rsidSect="00B72F4E">
          <w:headerReference w:type="default" r:id="rId27"/>
          <w:footerReference w:type="even" r:id="rId28"/>
          <w:footerReference w:type="default" r:id="rId29"/>
          <w:footerReference w:type="first" r:id="rId30"/>
          <w:pgSz w:w="11906" w:h="16838" w:code="9"/>
          <w:pgMar w:top="1418" w:right="1588" w:bottom="1701" w:left="1985" w:header="709" w:footer="709" w:gutter="0"/>
          <w:cols w:space="708"/>
          <w:docGrid w:linePitch="272"/>
        </w:sectPr>
      </w:pPr>
    </w:p>
    <w:p w14:paraId="469A464C" w14:textId="6EF50EB5" w:rsidR="000A45C4" w:rsidRDefault="00EF753D" w:rsidP="00834016">
      <w:pPr>
        <w:pStyle w:val="Heading2"/>
        <w:numPr>
          <w:ilvl w:val="0"/>
          <w:numId w:val="36"/>
        </w:numPr>
        <w:spacing w:before="0" w:line="288" w:lineRule="auto"/>
      </w:pPr>
      <w:bookmarkStart w:id="331" w:name="_Toc189313890"/>
      <w:bookmarkStart w:id="332" w:name="_Toc191561624"/>
      <w:r>
        <w:lastRenderedPageBreak/>
        <w:t>Verantwoording interviews</w:t>
      </w:r>
      <w:bookmarkEnd w:id="331"/>
      <w:bookmarkEnd w:id="332"/>
    </w:p>
    <w:p w14:paraId="54DCEA6C" w14:textId="6D6320D3" w:rsidR="00FA2627" w:rsidRPr="0096471B" w:rsidRDefault="006F2A20" w:rsidP="0096471B">
      <w:pPr>
        <w:pStyle w:val="Heading3"/>
      </w:pPr>
      <w:r w:rsidRPr="00F60B8A">
        <w:t>Overzicht geïnterviewden</w:t>
      </w:r>
    </w:p>
    <w:p w14:paraId="14A9A702" w14:textId="13D44D54" w:rsidR="009C7751" w:rsidRPr="00F60B8A" w:rsidRDefault="00FA2627" w:rsidP="009661C7">
      <w:pPr>
        <w:rPr>
          <w:i/>
          <w:iCs/>
        </w:rPr>
      </w:pPr>
      <w:r w:rsidRPr="00FA2627">
        <w:rPr>
          <w:b/>
          <w:bCs/>
          <w:sz w:val="18"/>
          <w:szCs w:val="18"/>
        </w:rPr>
        <w:t xml:space="preserve">Tabel </w:t>
      </w:r>
      <w:r w:rsidRPr="00FA2627">
        <w:rPr>
          <w:b/>
          <w:bCs/>
          <w:sz w:val="18"/>
          <w:szCs w:val="18"/>
        </w:rPr>
        <w:fldChar w:fldCharType="begin"/>
      </w:r>
      <w:r w:rsidRPr="00FA2627">
        <w:rPr>
          <w:b/>
          <w:bCs/>
          <w:sz w:val="18"/>
          <w:szCs w:val="18"/>
        </w:rPr>
        <w:instrText xml:space="preserve"> SEQ Tabel \* ARABIC </w:instrText>
      </w:r>
      <w:r w:rsidRPr="00FA2627">
        <w:rPr>
          <w:b/>
          <w:bCs/>
          <w:sz w:val="18"/>
          <w:szCs w:val="18"/>
        </w:rPr>
        <w:fldChar w:fldCharType="separate"/>
      </w:r>
      <w:r w:rsidRPr="00FA2627">
        <w:rPr>
          <w:b/>
          <w:bCs/>
          <w:noProof/>
          <w:sz w:val="18"/>
          <w:szCs w:val="18"/>
        </w:rPr>
        <w:t>14</w:t>
      </w:r>
      <w:r w:rsidRPr="00FA2627">
        <w:rPr>
          <w:b/>
          <w:bCs/>
          <w:sz w:val="18"/>
          <w:szCs w:val="18"/>
        </w:rPr>
        <w:fldChar w:fldCharType="end"/>
      </w:r>
      <w:r>
        <w:rPr>
          <w:sz w:val="16"/>
          <w:szCs w:val="16"/>
        </w:rPr>
        <w:t xml:space="preserve"> </w:t>
      </w:r>
      <w:r w:rsidR="009C7751" w:rsidRPr="00F60B8A">
        <w:t>geeft een overzicht van alle geïnterviewden die hebben deelgenomen aan het kwalitatieve deel van het onderzoek. Bij de keuze van geïnterviewden is rekeningen gehouden met:</w:t>
      </w:r>
    </w:p>
    <w:p w14:paraId="4B78ABF4" w14:textId="56F5F6EC" w:rsidR="009C7751" w:rsidRPr="00F60B8A" w:rsidRDefault="009C7751" w:rsidP="00FF3F19">
      <w:pPr>
        <w:pStyle w:val="ListParagraph"/>
        <w:numPr>
          <w:ilvl w:val="0"/>
          <w:numId w:val="19"/>
        </w:numPr>
      </w:pPr>
      <w:r w:rsidRPr="00F60B8A">
        <w:t>Een balans tussen bedrijfsleven vs. overheid en grootte van de organisatie</w:t>
      </w:r>
      <w:r w:rsidR="009661C7">
        <w:t>.</w:t>
      </w:r>
    </w:p>
    <w:p w14:paraId="6F697A44" w14:textId="0C8CCE91" w:rsidR="009C7751" w:rsidRPr="00F60B8A" w:rsidRDefault="009C7751" w:rsidP="00FF3F19">
      <w:pPr>
        <w:pStyle w:val="ListParagraph"/>
        <w:numPr>
          <w:ilvl w:val="0"/>
          <w:numId w:val="19"/>
        </w:numPr>
      </w:pPr>
      <w:r w:rsidRPr="00F60B8A">
        <w:t>De participatie van een geïnterviewde in een SDO in de onderzoek scope</w:t>
      </w:r>
      <w:r w:rsidR="009661C7">
        <w:t>.</w:t>
      </w:r>
    </w:p>
    <w:p w14:paraId="421E93E2" w14:textId="0205C781" w:rsidR="00B145AE" w:rsidRDefault="009C7751" w:rsidP="00C728DC">
      <w:pPr>
        <w:pStyle w:val="ListParagraph"/>
        <w:numPr>
          <w:ilvl w:val="0"/>
          <w:numId w:val="19"/>
        </w:numPr>
      </w:pPr>
      <w:r w:rsidRPr="00F60B8A">
        <w:t>Het standaardisatie-onderwerp in het kader van het strategisch belang voor Nederland</w:t>
      </w:r>
      <w:r>
        <w:t>.</w:t>
      </w:r>
    </w:p>
    <w:p w14:paraId="422055B8" w14:textId="3D781085" w:rsidR="009C7751" w:rsidRDefault="009C7751" w:rsidP="00C728DC">
      <w:pPr>
        <w:pStyle w:val="Caption"/>
        <w:spacing w:after="0" w:line="288" w:lineRule="auto"/>
      </w:pPr>
      <w:r>
        <w:t>.</w:t>
      </w:r>
    </w:p>
    <w:p w14:paraId="494FEB88" w14:textId="6600DF64" w:rsidR="00B145AE" w:rsidRPr="00B145AE" w:rsidRDefault="00B145AE" w:rsidP="00B145AE">
      <w:pPr>
        <w:pStyle w:val="Caption"/>
        <w:keepNext/>
        <w:rPr>
          <w:sz w:val="16"/>
          <w:szCs w:val="16"/>
        </w:rPr>
      </w:pPr>
      <w:r w:rsidRPr="00B145AE">
        <w:rPr>
          <w:sz w:val="16"/>
          <w:szCs w:val="16"/>
        </w:rPr>
        <w:t xml:space="preserve">Tabel </w:t>
      </w:r>
      <w:r w:rsidRPr="00B145AE">
        <w:rPr>
          <w:sz w:val="16"/>
          <w:szCs w:val="16"/>
        </w:rPr>
        <w:fldChar w:fldCharType="begin"/>
      </w:r>
      <w:r w:rsidRPr="00B145AE">
        <w:rPr>
          <w:sz w:val="16"/>
          <w:szCs w:val="16"/>
        </w:rPr>
        <w:instrText xml:space="preserve"> SEQ Tabel \* ARABIC </w:instrText>
      </w:r>
      <w:r w:rsidRPr="00B145AE">
        <w:rPr>
          <w:sz w:val="16"/>
          <w:szCs w:val="16"/>
        </w:rPr>
        <w:fldChar w:fldCharType="separate"/>
      </w:r>
      <w:r w:rsidR="0058380D">
        <w:rPr>
          <w:noProof/>
          <w:sz w:val="16"/>
          <w:szCs w:val="16"/>
        </w:rPr>
        <w:t>14</w:t>
      </w:r>
      <w:r w:rsidRPr="00B145AE">
        <w:rPr>
          <w:sz w:val="16"/>
          <w:szCs w:val="16"/>
        </w:rPr>
        <w:fldChar w:fldCharType="end"/>
      </w:r>
      <w:r w:rsidRPr="00B145AE">
        <w:rPr>
          <w:sz w:val="16"/>
          <w:szCs w:val="16"/>
        </w:rPr>
        <w:t xml:space="preserve"> Expertise en rol van de 34 geïnterviewden, hun deelname aan een SDO en bijzonderheden</w:t>
      </w:r>
    </w:p>
    <w:tbl>
      <w:tblPr>
        <w:tblStyle w:val="GridTable4-Accent3"/>
        <w:tblW w:w="9067"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977"/>
        <w:gridCol w:w="2552"/>
        <w:gridCol w:w="3538"/>
      </w:tblGrid>
      <w:tr w:rsidR="008E6A70" w14:paraId="30C3F6E7" w14:textId="77777777" w:rsidTr="00274685">
        <w:trPr>
          <w:cnfStyle w:val="100000000000" w:firstRow="1" w:lastRow="0" w:firstColumn="0" w:lastColumn="0" w:oddVBand="0" w:evenVBand="0" w:oddHBand="0"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2977" w:type="dxa"/>
          </w:tcPr>
          <w:p w14:paraId="2D69AB1A" w14:textId="77777777" w:rsidR="008E6A70" w:rsidRDefault="008E6A70" w:rsidP="0057124E">
            <w:pPr>
              <w:jc w:val="center"/>
            </w:pPr>
            <w:r>
              <w:t>Expertise geïnterviewde</w:t>
            </w:r>
          </w:p>
        </w:tc>
        <w:tc>
          <w:tcPr>
            <w:tcW w:w="2552" w:type="dxa"/>
          </w:tcPr>
          <w:p w14:paraId="49D5D225" w14:textId="77777777" w:rsidR="008E6A70" w:rsidRDefault="008E6A70" w:rsidP="0057124E">
            <w:pPr>
              <w:jc w:val="center"/>
              <w:cnfStyle w:val="100000000000" w:firstRow="1" w:lastRow="0" w:firstColumn="0" w:lastColumn="0" w:oddVBand="0" w:evenVBand="0" w:oddHBand="0" w:evenHBand="0" w:firstRowFirstColumn="0" w:firstRowLastColumn="0" w:lastRowFirstColumn="0" w:lastRowLastColumn="0"/>
            </w:pPr>
            <w:proofErr w:type="gramStart"/>
            <w:r>
              <w:t>SDO participatie</w:t>
            </w:r>
            <w:proofErr w:type="gramEnd"/>
          </w:p>
        </w:tc>
        <w:tc>
          <w:tcPr>
            <w:tcW w:w="3538" w:type="dxa"/>
          </w:tcPr>
          <w:p w14:paraId="2AEBBD25" w14:textId="77777777" w:rsidR="008E6A70" w:rsidRDefault="008E6A70" w:rsidP="0057124E">
            <w:pPr>
              <w:jc w:val="center"/>
              <w:cnfStyle w:val="100000000000" w:firstRow="1" w:lastRow="0" w:firstColumn="0" w:lastColumn="0" w:oddVBand="0" w:evenVBand="0" w:oddHBand="0" w:evenHBand="0" w:firstRowFirstColumn="0" w:firstRowLastColumn="0" w:lastRowFirstColumn="0" w:lastRowLastColumn="0"/>
            </w:pPr>
            <w:r>
              <w:t>Bijzonderheden</w:t>
            </w:r>
          </w:p>
        </w:tc>
      </w:tr>
      <w:tr w:rsidR="008E6A70" w14:paraId="3DA882DA"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835DD86" w14:textId="77777777" w:rsidR="008E6A70" w:rsidRPr="00E1619E" w:rsidRDefault="008E6A70" w:rsidP="0057124E">
            <w:pPr>
              <w:rPr>
                <w:sz w:val="18"/>
                <w:szCs w:val="18"/>
                <w:lang w:val="en-US"/>
              </w:rPr>
            </w:pPr>
            <w:r w:rsidRPr="00E1619E">
              <w:rPr>
                <w:sz w:val="18"/>
                <w:szCs w:val="18"/>
                <w:lang w:val="en-US"/>
              </w:rPr>
              <w:t xml:space="preserve">AI, safety </w:t>
            </w:r>
            <w:proofErr w:type="spellStart"/>
            <w:r w:rsidRPr="00E1619E">
              <w:rPr>
                <w:sz w:val="18"/>
                <w:szCs w:val="18"/>
                <w:lang w:val="en-US"/>
              </w:rPr>
              <w:t>en</w:t>
            </w:r>
            <w:proofErr w:type="spellEnd"/>
            <w:r w:rsidRPr="00E1619E">
              <w:rPr>
                <w:sz w:val="18"/>
                <w:szCs w:val="18"/>
                <w:lang w:val="en-US"/>
              </w:rPr>
              <w:t xml:space="preserve"> security, </w:t>
            </w:r>
            <w:proofErr w:type="spellStart"/>
            <w:r w:rsidRPr="00E1619E">
              <w:rPr>
                <w:sz w:val="18"/>
                <w:szCs w:val="18"/>
                <w:lang w:val="en-US"/>
              </w:rPr>
              <w:t>ethiek</w:t>
            </w:r>
            <w:proofErr w:type="spellEnd"/>
          </w:p>
        </w:tc>
        <w:tc>
          <w:tcPr>
            <w:tcW w:w="2552" w:type="dxa"/>
          </w:tcPr>
          <w:p w14:paraId="158003BF"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NEN en CEN/CENELEC JTC 21 </w:t>
            </w:r>
          </w:p>
        </w:tc>
        <w:tc>
          <w:tcPr>
            <w:tcW w:w="3538" w:type="dxa"/>
          </w:tcPr>
          <w:p w14:paraId="6B1C745A" w14:textId="73691BE0"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AI wordt niet interdisciplinair aangevlogen, ook niet in </w:t>
            </w:r>
            <w:proofErr w:type="spellStart"/>
            <w:r>
              <w:rPr>
                <w:sz w:val="18"/>
                <w:szCs w:val="18"/>
              </w:rPr>
              <w:t>SDO’s</w:t>
            </w:r>
            <w:proofErr w:type="spellEnd"/>
            <w:r w:rsidRPr="00E1619E">
              <w:rPr>
                <w:sz w:val="18"/>
                <w:szCs w:val="18"/>
              </w:rPr>
              <w:t>; besteedt 1-2 dagen per week aan standaardisatie</w:t>
            </w:r>
          </w:p>
        </w:tc>
      </w:tr>
      <w:tr w:rsidR="008E6A70" w14:paraId="3008B331"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0B58910C" w14:textId="0BD82528" w:rsidR="008E6A70" w:rsidRPr="00E1619E" w:rsidRDefault="008E6A70" w:rsidP="0057124E">
            <w:pPr>
              <w:rPr>
                <w:sz w:val="18"/>
                <w:szCs w:val="18"/>
              </w:rPr>
            </w:pPr>
            <w:r w:rsidRPr="00E1619E">
              <w:rPr>
                <w:sz w:val="18"/>
                <w:szCs w:val="18"/>
              </w:rPr>
              <w:t>Quantumtechnologie</w:t>
            </w:r>
          </w:p>
        </w:tc>
        <w:tc>
          <w:tcPr>
            <w:tcW w:w="2552" w:type="dxa"/>
            <w:shd w:val="clear" w:color="auto" w:fill="B8C9FF" w:themeFill="accent3" w:themeFillTint="66"/>
          </w:tcPr>
          <w:p w14:paraId="5FC14290"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CEN/CENELEC JTC 22</w:t>
            </w:r>
          </w:p>
        </w:tc>
        <w:tc>
          <w:tcPr>
            <w:tcW w:w="3538" w:type="dxa"/>
            <w:shd w:val="clear" w:color="auto" w:fill="B8C9FF" w:themeFill="accent3" w:themeFillTint="66"/>
          </w:tcPr>
          <w:p w14:paraId="142379EA"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Voorzitter</w:t>
            </w:r>
          </w:p>
        </w:tc>
      </w:tr>
      <w:tr w:rsidR="008E6A70" w14:paraId="0A60C8AA"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1E07FC6B" w14:textId="77777777" w:rsidR="008E6A70" w:rsidRPr="00E1619E" w:rsidRDefault="008E6A70" w:rsidP="0057124E">
            <w:pPr>
              <w:rPr>
                <w:sz w:val="18"/>
                <w:szCs w:val="18"/>
              </w:rPr>
            </w:pPr>
            <w:r w:rsidRPr="00E1619E">
              <w:rPr>
                <w:sz w:val="18"/>
                <w:szCs w:val="18"/>
              </w:rPr>
              <w:t>Coördinatie standaardisatieontwikkelingen</w:t>
            </w:r>
          </w:p>
        </w:tc>
        <w:tc>
          <w:tcPr>
            <w:tcW w:w="2552" w:type="dxa"/>
          </w:tcPr>
          <w:p w14:paraId="336B69FE"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ISO TC68 Financial Services</w:t>
            </w:r>
          </w:p>
        </w:tc>
        <w:tc>
          <w:tcPr>
            <w:tcW w:w="3538" w:type="dxa"/>
          </w:tcPr>
          <w:p w14:paraId="3ACDF5F0"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Facilitator</w:t>
            </w:r>
          </w:p>
        </w:tc>
      </w:tr>
      <w:tr w:rsidR="008E6A70" w14:paraId="4111BE0D"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74BFEB09" w14:textId="77777777" w:rsidR="008E6A70" w:rsidRPr="00E1619E" w:rsidRDefault="008E6A70" w:rsidP="0057124E">
            <w:pPr>
              <w:rPr>
                <w:sz w:val="18"/>
                <w:szCs w:val="18"/>
              </w:rPr>
            </w:pPr>
            <w:r w:rsidRPr="00E1619E">
              <w:rPr>
                <w:sz w:val="18"/>
                <w:szCs w:val="18"/>
              </w:rPr>
              <w:t>Cybersecurity en privacy</w:t>
            </w:r>
          </w:p>
        </w:tc>
        <w:tc>
          <w:tcPr>
            <w:tcW w:w="2552" w:type="dxa"/>
            <w:shd w:val="clear" w:color="auto" w:fill="B8C9FF" w:themeFill="accent3" w:themeFillTint="66"/>
          </w:tcPr>
          <w:p w14:paraId="01A8A465"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ISO/IEC JTC 1/SC 27</w:t>
            </w:r>
          </w:p>
        </w:tc>
        <w:tc>
          <w:tcPr>
            <w:tcW w:w="3538" w:type="dxa"/>
            <w:shd w:val="clear" w:color="auto" w:fill="B8C9FF" w:themeFill="accent3" w:themeFillTint="66"/>
          </w:tcPr>
          <w:p w14:paraId="3DB76E5D"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Zit vooral in een review rol. Besteedt 1 uur per week aan standaardisatie</w:t>
            </w:r>
          </w:p>
        </w:tc>
      </w:tr>
      <w:tr w:rsidR="008E6A70" w14:paraId="0801168E"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158E3E03" w14:textId="77777777" w:rsidR="008E6A70" w:rsidRPr="00E1619E" w:rsidRDefault="008E6A70" w:rsidP="0057124E">
            <w:pPr>
              <w:rPr>
                <w:sz w:val="18"/>
                <w:szCs w:val="18"/>
              </w:rPr>
            </w:pPr>
            <w:r w:rsidRPr="00E1619E">
              <w:rPr>
                <w:sz w:val="18"/>
                <w:szCs w:val="18"/>
              </w:rPr>
              <w:t>ICT-competenties (e-CF)</w:t>
            </w:r>
          </w:p>
        </w:tc>
        <w:tc>
          <w:tcPr>
            <w:tcW w:w="2552" w:type="dxa"/>
          </w:tcPr>
          <w:p w14:paraId="0CEDAEBE"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CEN (EN 16234-1)</w:t>
            </w:r>
          </w:p>
        </w:tc>
        <w:tc>
          <w:tcPr>
            <w:tcW w:w="3538" w:type="dxa"/>
          </w:tcPr>
          <w:p w14:paraId="1555649A"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Beleidsmedewerker I-Vakmanschap Rijk</w:t>
            </w:r>
          </w:p>
        </w:tc>
      </w:tr>
      <w:tr w:rsidR="008E6A70" w14:paraId="43F6B692"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01A4EDC8" w14:textId="77777777" w:rsidR="008E6A70" w:rsidRPr="00E1619E" w:rsidRDefault="008E6A70" w:rsidP="0057124E">
            <w:pPr>
              <w:rPr>
                <w:sz w:val="18"/>
                <w:szCs w:val="18"/>
              </w:rPr>
            </w:pPr>
            <w:r w:rsidRPr="00E1619E">
              <w:rPr>
                <w:sz w:val="18"/>
                <w:szCs w:val="18"/>
              </w:rPr>
              <w:t>Persoonlijke identiteitsdocumenten</w:t>
            </w:r>
          </w:p>
        </w:tc>
        <w:tc>
          <w:tcPr>
            <w:tcW w:w="2552" w:type="dxa"/>
            <w:shd w:val="clear" w:color="auto" w:fill="B8C9FF" w:themeFill="accent3" w:themeFillTint="66"/>
          </w:tcPr>
          <w:p w14:paraId="2F42C788"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ISO/IEC JTC 1/SC 17 </w:t>
            </w:r>
          </w:p>
        </w:tc>
        <w:tc>
          <w:tcPr>
            <w:tcW w:w="3538" w:type="dxa"/>
            <w:shd w:val="clear" w:color="auto" w:fill="B8C9FF" w:themeFill="accent3" w:themeFillTint="66"/>
          </w:tcPr>
          <w:p w14:paraId="2FED76E3"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Focus op testen en certificering. Besteedt één dagdeel/week aan standaardisatie</w:t>
            </w:r>
          </w:p>
        </w:tc>
      </w:tr>
      <w:tr w:rsidR="008E6A70" w14:paraId="61E34AA4"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BBB5771" w14:textId="77777777" w:rsidR="008E6A70" w:rsidRPr="00E1619E" w:rsidRDefault="008E6A70" w:rsidP="0057124E">
            <w:pPr>
              <w:rPr>
                <w:sz w:val="18"/>
                <w:szCs w:val="18"/>
              </w:rPr>
            </w:pPr>
            <w:r w:rsidRPr="00E1619E">
              <w:rPr>
                <w:sz w:val="18"/>
                <w:szCs w:val="18"/>
              </w:rPr>
              <w:t>Focus op internet en telecom</w:t>
            </w:r>
          </w:p>
        </w:tc>
        <w:tc>
          <w:tcPr>
            <w:tcW w:w="2552" w:type="dxa"/>
          </w:tcPr>
          <w:p w14:paraId="0D1671AE"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Geen; nationaal aanspreekpunt ITU en ETSI</w:t>
            </w:r>
          </w:p>
        </w:tc>
        <w:tc>
          <w:tcPr>
            <w:tcW w:w="3538" w:type="dxa"/>
          </w:tcPr>
          <w:p w14:paraId="3113DBC8" w14:textId="080F316B"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Coördinator standaardisatie EZ</w:t>
            </w:r>
          </w:p>
        </w:tc>
      </w:tr>
      <w:tr w:rsidR="008E6A70" w14:paraId="39F2C51D"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6733B3EF" w14:textId="77777777" w:rsidR="008E6A70" w:rsidRPr="00E1619E" w:rsidRDefault="008E6A70" w:rsidP="0057124E">
            <w:pPr>
              <w:rPr>
                <w:sz w:val="18"/>
                <w:szCs w:val="18"/>
              </w:rPr>
            </w:pPr>
            <w:r w:rsidRPr="00E1619E">
              <w:rPr>
                <w:sz w:val="18"/>
                <w:szCs w:val="18"/>
              </w:rPr>
              <w:t>Focust zich op het Europese speelveld</w:t>
            </w:r>
          </w:p>
        </w:tc>
        <w:tc>
          <w:tcPr>
            <w:tcW w:w="2552" w:type="dxa"/>
            <w:shd w:val="clear" w:color="auto" w:fill="B8C9FF" w:themeFill="accent3" w:themeFillTint="66"/>
          </w:tcPr>
          <w:p w14:paraId="458ACD3D"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Geen</w:t>
            </w:r>
          </w:p>
        </w:tc>
        <w:tc>
          <w:tcPr>
            <w:tcW w:w="3538" w:type="dxa"/>
            <w:shd w:val="clear" w:color="auto" w:fill="B8C9FF" w:themeFill="accent3" w:themeFillTint="66"/>
          </w:tcPr>
          <w:p w14:paraId="78F068D6" w14:textId="272E1280"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Dossierhouder </w:t>
            </w:r>
            <w:r w:rsidR="00C526E0">
              <w:rPr>
                <w:sz w:val="18"/>
                <w:szCs w:val="18"/>
              </w:rPr>
              <w:t>standaardisatie</w:t>
            </w:r>
            <w:r w:rsidRPr="00E1619E">
              <w:rPr>
                <w:sz w:val="18"/>
                <w:szCs w:val="18"/>
              </w:rPr>
              <w:t xml:space="preserve"> EZ</w:t>
            </w:r>
          </w:p>
        </w:tc>
      </w:tr>
      <w:tr w:rsidR="008E6A70" w:rsidRPr="006C3B32" w14:paraId="3F2CB3CA" w14:textId="77777777" w:rsidTr="00274685">
        <w:trPr>
          <w:cnfStyle w:val="000000100000" w:firstRow="0" w:lastRow="0" w:firstColumn="0" w:lastColumn="0" w:oddVBand="0" w:evenVBand="0" w:oddHBand="1" w:evenHBand="0" w:firstRowFirstColumn="0" w:firstRowLastColumn="0" w:lastRowFirstColumn="0" w:lastRowLastColumn="0"/>
          <w:trHeight w:val="711"/>
        </w:trPr>
        <w:tc>
          <w:tcPr>
            <w:cnfStyle w:val="001000000000" w:firstRow="0" w:lastRow="0" w:firstColumn="1" w:lastColumn="0" w:oddVBand="0" w:evenVBand="0" w:oddHBand="0" w:evenHBand="0" w:firstRowFirstColumn="0" w:firstRowLastColumn="0" w:lastRowFirstColumn="0" w:lastRowLastColumn="0"/>
            <w:tcW w:w="2977" w:type="dxa"/>
          </w:tcPr>
          <w:p w14:paraId="35833826" w14:textId="77777777" w:rsidR="008E6A70" w:rsidRPr="00E1619E" w:rsidRDefault="008E6A70" w:rsidP="0057124E">
            <w:pPr>
              <w:rPr>
                <w:sz w:val="18"/>
                <w:szCs w:val="18"/>
                <w:lang w:val="en-US"/>
              </w:rPr>
            </w:pPr>
            <w:r w:rsidRPr="00E1619E">
              <w:rPr>
                <w:sz w:val="18"/>
                <w:szCs w:val="18"/>
                <w:lang w:val="en-US"/>
              </w:rPr>
              <w:t>a) Solution architecture (</w:t>
            </w:r>
            <w:proofErr w:type="spellStart"/>
            <w:r w:rsidRPr="00E1619E">
              <w:rPr>
                <w:sz w:val="18"/>
                <w:szCs w:val="18"/>
                <w:lang w:val="en-US"/>
              </w:rPr>
              <w:t>logistiek</w:t>
            </w:r>
            <w:proofErr w:type="spellEnd"/>
            <w:r w:rsidRPr="00E1619E">
              <w:rPr>
                <w:sz w:val="18"/>
                <w:szCs w:val="18"/>
                <w:lang w:val="en-US"/>
              </w:rPr>
              <w:t xml:space="preserve"> + transport) </w:t>
            </w:r>
          </w:p>
          <w:p w14:paraId="060DDEDA" w14:textId="77777777" w:rsidR="008E6A70" w:rsidRPr="00E1619E" w:rsidRDefault="008E6A70" w:rsidP="0057124E">
            <w:pPr>
              <w:rPr>
                <w:sz w:val="18"/>
                <w:szCs w:val="18"/>
                <w:lang w:val="en-US"/>
              </w:rPr>
            </w:pPr>
            <w:r w:rsidRPr="00E1619E">
              <w:rPr>
                <w:sz w:val="18"/>
                <w:szCs w:val="18"/>
                <w:lang w:val="en-US"/>
              </w:rPr>
              <w:t>b) ZZP architect consultant</w:t>
            </w:r>
          </w:p>
        </w:tc>
        <w:tc>
          <w:tcPr>
            <w:tcW w:w="2552" w:type="dxa"/>
          </w:tcPr>
          <w:p w14:paraId="5D2B0AE3"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OASIS</w:t>
            </w:r>
          </w:p>
        </w:tc>
        <w:tc>
          <w:tcPr>
            <w:tcW w:w="3538" w:type="dxa"/>
          </w:tcPr>
          <w:p w14:paraId="574DA16C"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lang w:val="en-US"/>
              </w:rPr>
            </w:pPr>
            <w:r w:rsidRPr="00E1619E">
              <w:rPr>
                <w:sz w:val="18"/>
                <w:szCs w:val="18"/>
                <w:lang w:val="en-US"/>
              </w:rPr>
              <w:t xml:space="preserve">a) </w:t>
            </w:r>
            <w:proofErr w:type="spellStart"/>
            <w:r w:rsidRPr="00E1619E">
              <w:rPr>
                <w:sz w:val="18"/>
                <w:szCs w:val="18"/>
                <w:lang w:val="en-US"/>
              </w:rPr>
              <w:t>Voorzitter</w:t>
            </w:r>
            <w:proofErr w:type="spellEnd"/>
            <w:r w:rsidRPr="00E1619E">
              <w:rPr>
                <w:sz w:val="18"/>
                <w:szCs w:val="18"/>
                <w:lang w:val="en-US"/>
              </w:rPr>
              <w:t xml:space="preserve"> Oasis board of Directors</w:t>
            </w:r>
          </w:p>
          <w:p w14:paraId="583688D8"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b) </w:t>
            </w:r>
            <w:proofErr w:type="gramStart"/>
            <w:r w:rsidRPr="00E1619E">
              <w:rPr>
                <w:sz w:val="18"/>
                <w:szCs w:val="18"/>
              </w:rPr>
              <w:t>ZZP-er</w:t>
            </w:r>
            <w:proofErr w:type="gramEnd"/>
            <w:r w:rsidRPr="00E1619E">
              <w:rPr>
                <w:sz w:val="18"/>
                <w:szCs w:val="18"/>
              </w:rPr>
              <w:t xml:space="preserve"> </w:t>
            </w:r>
            <w:proofErr w:type="spellStart"/>
            <w:r w:rsidRPr="00E1619E">
              <w:rPr>
                <w:sz w:val="18"/>
                <w:szCs w:val="18"/>
                <w:lang w:val="en-US"/>
              </w:rPr>
              <w:t>voor</w:t>
            </w:r>
            <w:proofErr w:type="spellEnd"/>
            <w:r w:rsidRPr="00E1619E">
              <w:rPr>
                <w:sz w:val="18"/>
                <w:szCs w:val="18"/>
                <w:lang w:val="en-US"/>
              </w:rPr>
              <w:t xml:space="preserve"> EC) e-Delivery </w:t>
            </w:r>
            <w:proofErr w:type="spellStart"/>
            <w:r w:rsidRPr="00E1619E">
              <w:rPr>
                <w:sz w:val="18"/>
                <w:szCs w:val="18"/>
                <w:lang w:val="en-US"/>
              </w:rPr>
              <w:t>en</w:t>
            </w:r>
            <w:proofErr w:type="spellEnd"/>
            <w:r w:rsidRPr="00E1619E">
              <w:rPr>
                <w:sz w:val="18"/>
                <w:szCs w:val="18"/>
                <w:lang w:val="en-US"/>
              </w:rPr>
              <w:t xml:space="preserve"> het Once Only Technical System (SDG-</w:t>
            </w:r>
            <w:proofErr w:type="spellStart"/>
            <w:r w:rsidRPr="00E1619E">
              <w:rPr>
                <w:sz w:val="18"/>
                <w:szCs w:val="18"/>
                <w:lang w:val="en-US"/>
              </w:rPr>
              <w:t>regulering</w:t>
            </w:r>
            <w:proofErr w:type="spellEnd"/>
            <w:r w:rsidRPr="00E1619E">
              <w:rPr>
                <w:sz w:val="18"/>
                <w:szCs w:val="18"/>
                <w:lang w:val="en-US"/>
              </w:rPr>
              <w:t>)</w:t>
            </w:r>
          </w:p>
        </w:tc>
      </w:tr>
      <w:tr w:rsidR="008E6A70" w:rsidRPr="002C6458" w14:paraId="2BF455D1"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07AD497A" w14:textId="77777777" w:rsidR="008E6A70" w:rsidRPr="00E1619E" w:rsidRDefault="008E6A70" w:rsidP="0057124E">
            <w:pPr>
              <w:rPr>
                <w:sz w:val="18"/>
                <w:szCs w:val="18"/>
              </w:rPr>
            </w:pPr>
            <w:r w:rsidRPr="00E1619E">
              <w:rPr>
                <w:sz w:val="18"/>
                <w:szCs w:val="18"/>
              </w:rPr>
              <w:t xml:space="preserve">Zorgstandaarden </w:t>
            </w:r>
          </w:p>
        </w:tc>
        <w:tc>
          <w:tcPr>
            <w:tcW w:w="2552" w:type="dxa"/>
            <w:shd w:val="clear" w:color="auto" w:fill="B8C9FF" w:themeFill="accent3" w:themeFillTint="66"/>
          </w:tcPr>
          <w:p w14:paraId="1DE889DD" w14:textId="0FA99858"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NEN </w:t>
            </w:r>
            <w:r>
              <w:rPr>
                <w:sz w:val="18"/>
                <w:szCs w:val="18"/>
              </w:rPr>
              <w:t>(ISO/IEC)</w:t>
            </w:r>
          </w:p>
        </w:tc>
        <w:tc>
          <w:tcPr>
            <w:tcW w:w="3538" w:type="dxa"/>
            <w:shd w:val="clear" w:color="auto" w:fill="B8C9FF" w:themeFill="accent3" w:themeFillTint="66"/>
          </w:tcPr>
          <w:p w14:paraId="7CFDB421"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Focust op informatiebeveiliging en interoperabiliteit; NEN 7510 </w:t>
            </w:r>
          </w:p>
        </w:tc>
      </w:tr>
      <w:tr w:rsidR="008E6A70" w:rsidRPr="001621C2" w14:paraId="276C1C93"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88314A2" w14:textId="77777777" w:rsidR="008E6A70" w:rsidRPr="00E1619E" w:rsidRDefault="008E6A70" w:rsidP="0057124E">
            <w:pPr>
              <w:rPr>
                <w:sz w:val="18"/>
                <w:szCs w:val="18"/>
              </w:rPr>
            </w:pPr>
            <w:r w:rsidRPr="00E1619E">
              <w:rPr>
                <w:sz w:val="18"/>
                <w:szCs w:val="18"/>
              </w:rPr>
              <w:t xml:space="preserve">Reisdocumenten en nieuwe technologieën </w:t>
            </w:r>
          </w:p>
        </w:tc>
        <w:tc>
          <w:tcPr>
            <w:tcW w:w="2552" w:type="dxa"/>
          </w:tcPr>
          <w:p w14:paraId="37BB7553"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NEN en ISO</w:t>
            </w:r>
          </w:p>
        </w:tc>
        <w:tc>
          <w:tcPr>
            <w:tcW w:w="3538" w:type="dxa"/>
          </w:tcPr>
          <w:p w14:paraId="2D90CF44"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Focus op paspoorten en identiteitskaarten; actief in International </w:t>
            </w:r>
            <w:proofErr w:type="spellStart"/>
            <w:r w:rsidRPr="00E1619E">
              <w:rPr>
                <w:sz w:val="18"/>
                <w:szCs w:val="18"/>
              </w:rPr>
              <w:t>Civil</w:t>
            </w:r>
            <w:proofErr w:type="spellEnd"/>
            <w:r w:rsidRPr="00E1619E">
              <w:rPr>
                <w:sz w:val="18"/>
                <w:szCs w:val="18"/>
              </w:rPr>
              <w:t xml:space="preserve"> </w:t>
            </w:r>
            <w:proofErr w:type="spellStart"/>
            <w:r w:rsidRPr="00E1619E">
              <w:rPr>
                <w:sz w:val="18"/>
                <w:szCs w:val="18"/>
              </w:rPr>
              <w:t>Aviation</w:t>
            </w:r>
            <w:proofErr w:type="spellEnd"/>
            <w:r w:rsidRPr="00E1619E">
              <w:rPr>
                <w:sz w:val="18"/>
                <w:szCs w:val="18"/>
              </w:rPr>
              <w:t xml:space="preserve"> </w:t>
            </w:r>
            <w:proofErr w:type="spellStart"/>
            <w:r w:rsidRPr="00E1619E">
              <w:rPr>
                <w:sz w:val="18"/>
                <w:szCs w:val="18"/>
              </w:rPr>
              <w:t>Organization</w:t>
            </w:r>
            <w:proofErr w:type="spellEnd"/>
            <w:r w:rsidRPr="00E1619E">
              <w:rPr>
                <w:sz w:val="18"/>
                <w:szCs w:val="18"/>
              </w:rPr>
              <w:t xml:space="preserve"> (ICAO); ISO/IEC 7501</w:t>
            </w:r>
          </w:p>
        </w:tc>
      </w:tr>
      <w:tr w:rsidR="008E6A70" w:rsidRPr="006A0C96" w14:paraId="77C06DBE"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4BEF7E1E" w14:textId="77777777" w:rsidR="008E6A70" w:rsidRPr="00E1619E" w:rsidRDefault="008E6A70" w:rsidP="0057124E">
            <w:pPr>
              <w:rPr>
                <w:sz w:val="18"/>
                <w:szCs w:val="18"/>
              </w:rPr>
            </w:pPr>
            <w:proofErr w:type="spellStart"/>
            <w:r w:rsidRPr="00E1619E">
              <w:rPr>
                <w:sz w:val="18"/>
                <w:szCs w:val="18"/>
              </w:rPr>
              <w:t>Geo</w:t>
            </w:r>
            <w:proofErr w:type="spellEnd"/>
            <w:r w:rsidRPr="00E1619E">
              <w:rPr>
                <w:sz w:val="18"/>
                <w:szCs w:val="18"/>
              </w:rPr>
              <w:t xml:space="preserve">-informatie </w:t>
            </w:r>
          </w:p>
        </w:tc>
        <w:tc>
          <w:tcPr>
            <w:tcW w:w="2552" w:type="dxa"/>
            <w:shd w:val="clear" w:color="auto" w:fill="B8C9FF" w:themeFill="accent3" w:themeFillTint="66"/>
          </w:tcPr>
          <w:p w14:paraId="3DC62E2C"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ISO en W3C</w:t>
            </w:r>
          </w:p>
        </w:tc>
        <w:tc>
          <w:tcPr>
            <w:tcW w:w="3538" w:type="dxa"/>
            <w:shd w:val="clear" w:color="auto" w:fill="B8C9FF" w:themeFill="accent3" w:themeFillTint="66"/>
          </w:tcPr>
          <w:p w14:paraId="76E62FB0"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Directeur organisatie </w:t>
            </w:r>
            <w:proofErr w:type="spellStart"/>
            <w:r w:rsidRPr="00E1619E">
              <w:rPr>
                <w:sz w:val="18"/>
                <w:szCs w:val="18"/>
              </w:rPr>
              <w:t>geo</w:t>
            </w:r>
            <w:proofErr w:type="spellEnd"/>
            <w:r w:rsidRPr="00E1619E">
              <w:rPr>
                <w:sz w:val="18"/>
                <w:szCs w:val="18"/>
              </w:rPr>
              <w:t>-standaarden</w:t>
            </w:r>
          </w:p>
        </w:tc>
      </w:tr>
      <w:tr w:rsidR="008E6A70" w:rsidRPr="006A0C96" w14:paraId="22B753A5"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9019FF6" w14:textId="77777777" w:rsidR="008E6A70" w:rsidRPr="00E1619E" w:rsidRDefault="008E6A70" w:rsidP="0057124E">
            <w:pPr>
              <w:rPr>
                <w:sz w:val="18"/>
                <w:szCs w:val="18"/>
              </w:rPr>
            </w:pPr>
            <w:r w:rsidRPr="00E1619E">
              <w:rPr>
                <w:sz w:val="18"/>
                <w:szCs w:val="18"/>
              </w:rPr>
              <w:t xml:space="preserve">Security en </w:t>
            </w:r>
            <w:proofErr w:type="spellStart"/>
            <w:r w:rsidRPr="00E1619E">
              <w:rPr>
                <w:sz w:val="18"/>
                <w:szCs w:val="18"/>
              </w:rPr>
              <w:t>identity</w:t>
            </w:r>
            <w:proofErr w:type="spellEnd"/>
            <w:r w:rsidRPr="00E1619E">
              <w:rPr>
                <w:sz w:val="18"/>
                <w:szCs w:val="18"/>
              </w:rPr>
              <w:t xml:space="preserve"> management</w:t>
            </w:r>
          </w:p>
        </w:tc>
        <w:tc>
          <w:tcPr>
            <w:tcW w:w="2552" w:type="dxa"/>
          </w:tcPr>
          <w:p w14:paraId="1E625678"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Overig (GÉANT)</w:t>
            </w:r>
          </w:p>
        </w:tc>
        <w:tc>
          <w:tcPr>
            <w:tcW w:w="3538" w:type="dxa"/>
          </w:tcPr>
          <w:p w14:paraId="3D9BF29D"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Afdelingsmanager</w:t>
            </w:r>
          </w:p>
        </w:tc>
      </w:tr>
      <w:tr w:rsidR="008E6A70" w:rsidRPr="006A0C96" w14:paraId="53922E5D"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0D541BF6" w14:textId="77777777" w:rsidR="008E6A70" w:rsidRPr="00E1619E" w:rsidRDefault="008E6A70" w:rsidP="0057124E">
            <w:pPr>
              <w:rPr>
                <w:sz w:val="18"/>
                <w:szCs w:val="18"/>
              </w:rPr>
            </w:pPr>
            <w:r w:rsidRPr="00E1619E">
              <w:rPr>
                <w:sz w:val="18"/>
                <w:szCs w:val="18"/>
              </w:rPr>
              <w:t>E-delivery</w:t>
            </w:r>
          </w:p>
        </w:tc>
        <w:tc>
          <w:tcPr>
            <w:tcW w:w="2552" w:type="dxa"/>
            <w:shd w:val="clear" w:color="auto" w:fill="B8C9FF" w:themeFill="accent3" w:themeFillTint="66"/>
          </w:tcPr>
          <w:p w14:paraId="6EC159D9"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OASIS</w:t>
            </w:r>
          </w:p>
        </w:tc>
        <w:tc>
          <w:tcPr>
            <w:tcW w:w="3538" w:type="dxa"/>
            <w:shd w:val="clear" w:color="auto" w:fill="B8C9FF" w:themeFill="accent3" w:themeFillTint="66"/>
          </w:tcPr>
          <w:p w14:paraId="0AA0BD7E" w14:textId="3C39FE34"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proofErr w:type="gramStart"/>
            <w:r w:rsidRPr="00E1619E">
              <w:rPr>
                <w:sz w:val="18"/>
                <w:szCs w:val="18"/>
              </w:rPr>
              <w:t>ZZP-er</w:t>
            </w:r>
            <w:proofErr w:type="gramEnd"/>
            <w:r w:rsidRPr="00E1619E">
              <w:rPr>
                <w:sz w:val="18"/>
                <w:szCs w:val="18"/>
              </w:rPr>
              <w:t xml:space="preserve">; besteedt jaarlijks 100-200 uur aan standaardisatie, veelal </w:t>
            </w:r>
            <w:r>
              <w:rPr>
                <w:sz w:val="18"/>
                <w:szCs w:val="18"/>
              </w:rPr>
              <w:t>‘</w:t>
            </w:r>
            <w:r w:rsidRPr="00E1619E">
              <w:rPr>
                <w:sz w:val="18"/>
                <w:szCs w:val="18"/>
              </w:rPr>
              <w:t>vrijwilligerswerk</w:t>
            </w:r>
            <w:r>
              <w:rPr>
                <w:sz w:val="18"/>
                <w:szCs w:val="18"/>
              </w:rPr>
              <w:t>’</w:t>
            </w:r>
          </w:p>
        </w:tc>
      </w:tr>
      <w:tr w:rsidR="008E6A70" w:rsidRPr="006A0C96" w14:paraId="3C472E17"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4B0CFC4E" w14:textId="77777777" w:rsidR="008E6A70" w:rsidRPr="00E1619E" w:rsidRDefault="008E6A70" w:rsidP="0057124E">
            <w:pPr>
              <w:rPr>
                <w:sz w:val="18"/>
                <w:szCs w:val="18"/>
              </w:rPr>
            </w:pPr>
            <w:r w:rsidRPr="00E1619E">
              <w:rPr>
                <w:sz w:val="18"/>
                <w:szCs w:val="18"/>
              </w:rPr>
              <w:t>Elektromagnetische compatibiliteit en metrologie</w:t>
            </w:r>
          </w:p>
        </w:tc>
        <w:tc>
          <w:tcPr>
            <w:tcW w:w="2552" w:type="dxa"/>
          </w:tcPr>
          <w:p w14:paraId="4C3807DD"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ETSI</w:t>
            </w:r>
          </w:p>
        </w:tc>
        <w:tc>
          <w:tcPr>
            <w:tcW w:w="3538" w:type="dxa"/>
          </w:tcPr>
          <w:p w14:paraId="1C9286B9" w14:textId="4DABB656"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Rapporteur, secretaris, voorzitter, lid van de ETSI</w:t>
            </w:r>
            <w:r>
              <w:rPr>
                <w:sz w:val="18"/>
                <w:szCs w:val="18"/>
              </w:rPr>
              <w:t>-</w:t>
            </w:r>
            <w:r w:rsidRPr="00E1619E">
              <w:rPr>
                <w:sz w:val="18"/>
                <w:szCs w:val="18"/>
              </w:rPr>
              <w:t>board</w:t>
            </w:r>
          </w:p>
        </w:tc>
      </w:tr>
      <w:tr w:rsidR="008E6A70" w:rsidRPr="006A0C96" w14:paraId="342FDDC9"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0D29D4F6" w14:textId="77777777" w:rsidR="008E6A70" w:rsidRPr="00E1619E" w:rsidRDefault="008E6A70" w:rsidP="0057124E">
            <w:pPr>
              <w:rPr>
                <w:sz w:val="18"/>
                <w:szCs w:val="18"/>
              </w:rPr>
            </w:pPr>
            <w:proofErr w:type="spellStart"/>
            <w:r w:rsidRPr="00E1619E">
              <w:rPr>
                <w:sz w:val="18"/>
                <w:szCs w:val="18"/>
              </w:rPr>
              <w:lastRenderedPageBreak/>
              <w:t>Webtechnologieën</w:t>
            </w:r>
            <w:proofErr w:type="spellEnd"/>
          </w:p>
        </w:tc>
        <w:tc>
          <w:tcPr>
            <w:tcW w:w="2552" w:type="dxa"/>
            <w:shd w:val="clear" w:color="auto" w:fill="B8C9FF" w:themeFill="accent3" w:themeFillTint="66"/>
          </w:tcPr>
          <w:p w14:paraId="18DB9D8A"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W3C</w:t>
            </w:r>
          </w:p>
        </w:tc>
        <w:tc>
          <w:tcPr>
            <w:tcW w:w="3538" w:type="dxa"/>
            <w:shd w:val="clear" w:color="auto" w:fill="B8C9FF" w:themeFill="accent3" w:themeFillTint="66"/>
          </w:tcPr>
          <w:p w14:paraId="3C376524"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Actief sinds begin jaren 90</w:t>
            </w:r>
          </w:p>
        </w:tc>
      </w:tr>
      <w:tr w:rsidR="008E6A70" w:rsidRPr="006A0C96" w14:paraId="2DFC6648"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C5D51D9" w14:textId="77777777" w:rsidR="008E6A70" w:rsidRPr="00E1619E" w:rsidRDefault="008E6A70" w:rsidP="0057124E">
            <w:pPr>
              <w:rPr>
                <w:sz w:val="18"/>
                <w:szCs w:val="18"/>
              </w:rPr>
            </w:pPr>
            <w:r w:rsidRPr="00E1619E">
              <w:rPr>
                <w:sz w:val="18"/>
                <w:szCs w:val="18"/>
              </w:rPr>
              <w:t>Internetinfrastructuur</w:t>
            </w:r>
          </w:p>
        </w:tc>
        <w:tc>
          <w:tcPr>
            <w:tcW w:w="2552" w:type="dxa"/>
          </w:tcPr>
          <w:p w14:paraId="7319B21E"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IETF</w:t>
            </w:r>
          </w:p>
        </w:tc>
        <w:tc>
          <w:tcPr>
            <w:tcW w:w="3538" w:type="dxa"/>
          </w:tcPr>
          <w:p w14:paraId="3BD32342"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30 jaar ervaring in internet beveiliging</w:t>
            </w:r>
          </w:p>
        </w:tc>
      </w:tr>
      <w:tr w:rsidR="008E6A70" w:rsidRPr="006A0C96" w14:paraId="6F72A262"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7EDD532E" w14:textId="77777777" w:rsidR="008E6A70" w:rsidRPr="00E1619E" w:rsidRDefault="008E6A70" w:rsidP="0057124E">
            <w:pPr>
              <w:rPr>
                <w:sz w:val="18"/>
                <w:szCs w:val="18"/>
              </w:rPr>
            </w:pPr>
            <w:r w:rsidRPr="00E1619E">
              <w:rPr>
                <w:sz w:val="18"/>
                <w:szCs w:val="18"/>
              </w:rPr>
              <w:t>Softwarekwaliteit en AI</w:t>
            </w:r>
          </w:p>
        </w:tc>
        <w:tc>
          <w:tcPr>
            <w:tcW w:w="2552" w:type="dxa"/>
            <w:shd w:val="clear" w:color="auto" w:fill="B8C9FF" w:themeFill="accent3" w:themeFillTint="66"/>
          </w:tcPr>
          <w:p w14:paraId="0BCD0459"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ISO en OWASP </w:t>
            </w:r>
          </w:p>
        </w:tc>
        <w:tc>
          <w:tcPr>
            <w:tcW w:w="3538" w:type="dxa"/>
            <w:shd w:val="clear" w:color="auto" w:fill="B8C9FF" w:themeFill="accent3" w:themeFillTint="66"/>
          </w:tcPr>
          <w:p w14:paraId="532C8EE4"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25+ jaar ervaring in software enginering; ISO 5338 en 27090</w:t>
            </w:r>
          </w:p>
        </w:tc>
      </w:tr>
      <w:tr w:rsidR="008E6A70" w:rsidRPr="006A0C96" w14:paraId="63B5F4E1"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DE9D6F4" w14:textId="77777777" w:rsidR="008E6A70" w:rsidRPr="00E1619E" w:rsidRDefault="008E6A70" w:rsidP="0057124E">
            <w:pPr>
              <w:rPr>
                <w:sz w:val="18"/>
                <w:szCs w:val="18"/>
              </w:rPr>
            </w:pPr>
            <w:r w:rsidRPr="00E1619E">
              <w:rPr>
                <w:sz w:val="18"/>
                <w:szCs w:val="18"/>
              </w:rPr>
              <w:t>Productbeveiliging</w:t>
            </w:r>
          </w:p>
        </w:tc>
        <w:tc>
          <w:tcPr>
            <w:tcW w:w="2552" w:type="dxa"/>
          </w:tcPr>
          <w:p w14:paraId="5EE7FDB2"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CEN/CENELEC JTC 13</w:t>
            </w:r>
          </w:p>
        </w:tc>
        <w:tc>
          <w:tcPr>
            <w:tcW w:w="3538" w:type="dxa"/>
          </w:tcPr>
          <w:p w14:paraId="04FC7234"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Werkt bij </w:t>
            </w:r>
            <w:proofErr w:type="spellStart"/>
            <w:r w:rsidRPr="00E1619E">
              <w:rPr>
                <w:sz w:val="18"/>
                <w:szCs w:val="18"/>
              </w:rPr>
              <w:t>regulatory</w:t>
            </w:r>
            <w:proofErr w:type="spellEnd"/>
            <w:r w:rsidRPr="00E1619E">
              <w:rPr>
                <w:sz w:val="18"/>
                <w:szCs w:val="18"/>
              </w:rPr>
              <w:t xml:space="preserve"> afdeling; is </w:t>
            </w:r>
            <w:proofErr w:type="spellStart"/>
            <w:r w:rsidRPr="00E1619E">
              <w:rPr>
                <w:sz w:val="18"/>
                <w:szCs w:val="18"/>
              </w:rPr>
              <w:t>convenor</w:t>
            </w:r>
            <w:proofErr w:type="spellEnd"/>
            <w:r w:rsidRPr="00E1619E">
              <w:rPr>
                <w:sz w:val="18"/>
                <w:szCs w:val="18"/>
              </w:rPr>
              <w:t xml:space="preserve"> bij CENELEC</w:t>
            </w:r>
          </w:p>
        </w:tc>
      </w:tr>
      <w:tr w:rsidR="008E6A70" w:rsidRPr="006A0C96" w14:paraId="4C02C18E"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1046786C" w14:textId="77777777" w:rsidR="008E6A70" w:rsidRPr="00E1619E" w:rsidRDefault="008E6A70" w:rsidP="0057124E">
            <w:pPr>
              <w:rPr>
                <w:sz w:val="18"/>
                <w:szCs w:val="18"/>
              </w:rPr>
            </w:pPr>
            <w:r w:rsidRPr="00E1619E">
              <w:rPr>
                <w:sz w:val="18"/>
                <w:szCs w:val="18"/>
              </w:rPr>
              <w:t>Cybersecurity</w:t>
            </w:r>
          </w:p>
        </w:tc>
        <w:tc>
          <w:tcPr>
            <w:tcW w:w="2552" w:type="dxa"/>
            <w:shd w:val="clear" w:color="auto" w:fill="B8C9FF" w:themeFill="accent3" w:themeFillTint="66"/>
          </w:tcPr>
          <w:p w14:paraId="7A86874B"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Geen</w:t>
            </w:r>
          </w:p>
        </w:tc>
        <w:tc>
          <w:tcPr>
            <w:tcW w:w="3538" w:type="dxa"/>
            <w:shd w:val="clear" w:color="auto" w:fill="B8C9FF" w:themeFill="accent3" w:themeFillTint="66"/>
          </w:tcPr>
          <w:p w14:paraId="16015411"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Via ENISA betrokken bij de NIS-richtlijn</w:t>
            </w:r>
          </w:p>
        </w:tc>
      </w:tr>
      <w:tr w:rsidR="008E6A70" w:rsidRPr="003A23C9" w14:paraId="3AEC693B"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3B57E10F" w14:textId="77777777" w:rsidR="008E6A70" w:rsidRPr="00E1619E" w:rsidRDefault="008E6A70" w:rsidP="0057124E">
            <w:pPr>
              <w:rPr>
                <w:sz w:val="18"/>
                <w:szCs w:val="18"/>
              </w:rPr>
            </w:pPr>
            <w:r w:rsidRPr="00E1619E">
              <w:rPr>
                <w:sz w:val="18"/>
                <w:szCs w:val="18"/>
              </w:rPr>
              <w:t>Telecom</w:t>
            </w:r>
          </w:p>
        </w:tc>
        <w:tc>
          <w:tcPr>
            <w:tcW w:w="2552" w:type="dxa"/>
          </w:tcPr>
          <w:p w14:paraId="3561C02F"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3GPP  </w:t>
            </w:r>
          </w:p>
        </w:tc>
        <w:tc>
          <w:tcPr>
            <w:tcW w:w="3538" w:type="dxa"/>
          </w:tcPr>
          <w:p w14:paraId="0216ACB6"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Focus op innovatie en </w:t>
            </w:r>
            <w:proofErr w:type="spellStart"/>
            <w:r w:rsidRPr="00E1619E">
              <w:rPr>
                <w:sz w:val="18"/>
                <w:szCs w:val="18"/>
              </w:rPr>
              <w:t>intellectual</w:t>
            </w:r>
            <w:proofErr w:type="spellEnd"/>
            <w:r w:rsidRPr="00E1619E">
              <w:rPr>
                <w:sz w:val="18"/>
                <w:szCs w:val="18"/>
              </w:rPr>
              <w:t xml:space="preserve"> property (IP)</w:t>
            </w:r>
          </w:p>
        </w:tc>
      </w:tr>
      <w:tr w:rsidR="008E6A70" w:rsidRPr="00914191" w14:paraId="608B8169"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4D53F043" w14:textId="77777777" w:rsidR="008E6A70" w:rsidRPr="00E1619E" w:rsidRDefault="008E6A70" w:rsidP="0057124E">
            <w:pPr>
              <w:rPr>
                <w:sz w:val="18"/>
                <w:szCs w:val="18"/>
              </w:rPr>
            </w:pPr>
            <w:r w:rsidRPr="00E1619E">
              <w:rPr>
                <w:sz w:val="18"/>
                <w:szCs w:val="18"/>
              </w:rPr>
              <w:t>Financiële gegevensuitwisseling</w:t>
            </w:r>
          </w:p>
        </w:tc>
        <w:tc>
          <w:tcPr>
            <w:tcW w:w="2552" w:type="dxa"/>
            <w:shd w:val="clear" w:color="auto" w:fill="B8C9FF" w:themeFill="accent3" w:themeFillTint="66"/>
          </w:tcPr>
          <w:p w14:paraId="28350E69"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ISO</w:t>
            </w:r>
          </w:p>
        </w:tc>
        <w:tc>
          <w:tcPr>
            <w:tcW w:w="3538" w:type="dxa"/>
            <w:shd w:val="clear" w:color="auto" w:fill="B8C9FF" w:themeFill="accent3" w:themeFillTint="66"/>
          </w:tcPr>
          <w:p w14:paraId="1676A458"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Besteedt de helft van zijn tijd als community lead; ISO 20022 en15022</w:t>
            </w:r>
          </w:p>
        </w:tc>
      </w:tr>
      <w:tr w:rsidR="008E6A70" w:rsidRPr="00914191" w14:paraId="68CE0419"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3D2782D7" w14:textId="77777777" w:rsidR="008E6A70" w:rsidRPr="00E1619E" w:rsidRDefault="008E6A70" w:rsidP="0057124E">
            <w:pPr>
              <w:rPr>
                <w:sz w:val="18"/>
                <w:szCs w:val="18"/>
              </w:rPr>
            </w:pPr>
            <w:r w:rsidRPr="00E1619E">
              <w:rPr>
                <w:sz w:val="18"/>
                <w:szCs w:val="18"/>
              </w:rPr>
              <w:t>Telecom</w:t>
            </w:r>
          </w:p>
        </w:tc>
        <w:tc>
          <w:tcPr>
            <w:tcW w:w="2552" w:type="dxa"/>
          </w:tcPr>
          <w:p w14:paraId="2FD34BCC" w14:textId="4B2D065B"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ITU en IEEE</w:t>
            </w:r>
            <w:r w:rsidRPr="00B30BEA">
              <w:rPr>
                <w:sz w:val="18"/>
                <w:szCs w:val="18"/>
              </w:rPr>
              <w:t>-SA</w:t>
            </w:r>
          </w:p>
        </w:tc>
        <w:tc>
          <w:tcPr>
            <w:tcW w:w="3538" w:type="dxa"/>
          </w:tcPr>
          <w:p w14:paraId="580F94D8"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Focus op glasvezelsystemen</w:t>
            </w:r>
          </w:p>
        </w:tc>
      </w:tr>
      <w:tr w:rsidR="008E6A70" w:rsidRPr="00914191" w14:paraId="1F95BC6A"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4961FE88" w14:textId="77777777" w:rsidR="008E6A70" w:rsidRPr="00E1619E" w:rsidRDefault="008E6A70" w:rsidP="0057124E">
            <w:pPr>
              <w:rPr>
                <w:sz w:val="18"/>
                <w:szCs w:val="18"/>
              </w:rPr>
            </w:pPr>
            <w:r w:rsidRPr="00E1619E">
              <w:rPr>
                <w:sz w:val="18"/>
                <w:szCs w:val="18"/>
              </w:rPr>
              <w:t>Lithiumbatterijen en batterij-inpassingen</w:t>
            </w:r>
          </w:p>
        </w:tc>
        <w:tc>
          <w:tcPr>
            <w:tcW w:w="2552" w:type="dxa"/>
            <w:shd w:val="clear" w:color="auto" w:fill="B8C9FF" w:themeFill="accent3" w:themeFillTint="66"/>
          </w:tcPr>
          <w:p w14:paraId="4F6E763B"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IEC en CENELEC TC 21X</w:t>
            </w:r>
          </w:p>
        </w:tc>
        <w:tc>
          <w:tcPr>
            <w:tcW w:w="3538" w:type="dxa"/>
            <w:shd w:val="clear" w:color="auto" w:fill="B8C9FF" w:themeFill="accent3" w:themeFillTint="66"/>
          </w:tcPr>
          <w:p w14:paraId="5BBA9291"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Focus op </w:t>
            </w:r>
            <w:proofErr w:type="spellStart"/>
            <w:r w:rsidRPr="00E1619E">
              <w:rPr>
                <w:sz w:val="18"/>
                <w:szCs w:val="18"/>
              </w:rPr>
              <w:t>interfacing</w:t>
            </w:r>
            <w:proofErr w:type="spellEnd"/>
            <w:r w:rsidRPr="00E1619E">
              <w:rPr>
                <w:sz w:val="18"/>
                <w:szCs w:val="18"/>
              </w:rPr>
              <w:t xml:space="preserve"> batterijen en elektriciteitsnet; besteedt ongeveer vijf werkdagen per maand</w:t>
            </w:r>
          </w:p>
        </w:tc>
      </w:tr>
      <w:tr w:rsidR="008E6A70" w:rsidRPr="0096471B" w14:paraId="1462ECE1"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09080E3" w14:textId="77777777" w:rsidR="008E6A70" w:rsidRPr="00E1619E" w:rsidRDefault="008E6A70" w:rsidP="0057124E">
            <w:pPr>
              <w:rPr>
                <w:sz w:val="18"/>
                <w:szCs w:val="18"/>
              </w:rPr>
            </w:pPr>
            <w:proofErr w:type="gramStart"/>
            <w:r w:rsidRPr="00E1619E">
              <w:rPr>
                <w:sz w:val="18"/>
                <w:szCs w:val="18"/>
              </w:rPr>
              <w:t>EU data</w:t>
            </w:r>
            <w:proofErr w:type="gramEnd"/>
            <w:r w:rsidRPr="00E1619E">
              <w:rPr>
                <w:sz w:val="18"/>
                <w:szCs w:val="18"/>
              </w:rPr>
              <w:t xml:space="preserve"> </w:t>
            </w:r>
            <w:proofErr w:type="spellStart"/>
            <w:r w:rsidRPr="00E1619E">
              <w:rPr>
                <w:sz w:val="18"/>
                <w:szCs w:val="18"/>
              </w:rPr>
              <w:t>spaces</w:t>
            </w:r>
            <w:proofErr w:type="spellEnd"/>
          </w:p>
        </w:tc>
        <w:tc>
          <w:tcPr>
            <w:tcW w:w="2552" w:type="dxa"/>
          </w:tcPr>
          <w:p w14:paraId="52AD7515"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Geen</w:t>
            </w:r>
          </w:p>
        </w:tc>
        <w:tc>
          <w:tcPr>
            <w:tcW w:w="3538" w:type="dxa"/>
          </w:tcPr>
          <w:p w14:paraId="637180B1"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lang w:val="en-US"/>
              </w:rPr>
            </w:pPr>
            <w:r w:rsidRPr="00E1619E">
              <w:rPr>
                <w:sz w:val="18"/>
                <w:szCs w:val="18"/>
                <w:lang w:val="en-US"/>
              </w:rPr>
              <w:t xml:space="preserve">DG Connect, Policy Officer – Unit G1 Data Policy and Innovation </w:t>
            </w:r>
          </w:p>
        </w:tc>
      </w:tr>
      <w:tr w:rsidR="008E6A70" w:rsidRPr="00F92745" w14:paraId="69E05FED"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008F6E8E" w14:textId="77777777" w:rsidR="008E6A70" w:rsidRPr="00E1619E" w:rsidRDefault="008E6A70" w:rsidP="0057124E">
            <w:pPr>
              <w:rPr>
                <w:sz w:val="18"/>
                <w:szCs w:val="18"/>
              </w:rPr>
            </w:pPr>
            <w:r w:rsidRPr="00E1619E">
              <w:rPr>
                <w:sz w:val="18"/>
                <w:szCs w:val="18"/>
              </w:rPr>
              <w:t>Privacy en security</w:t>
            </w:r>
          </w:p>
        </w:tc>
        <w:tc>
          <w:tcPr>
            <w:tcW w:w="2552" w:type="dxa"/>
            <w:shd w:val="clear" w:color="auto" w:fill="B8C9FF" w:themeFill="accent3" w:themeFillTint="66"/>
          </w:tcPr>
          <w:p w14:paraId="1990FEC7"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Overig (VNG Realisatie)</w:t>
            </w:r>
          </w:p>
        </w:tc>
        <w:tc>
          <w:tcPr>
            <w:tcW w:w="3538" w:type="dxa"/>
            <w:shd w:val="clear" w:color="auto" w:fill="B8C9FF" w:themeFill="accent3" w:themeFillTint="66"/>
          </w:tcPr>
          <w:p w14:paraId="6A8ACCD1"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Voorzitter brancheorganisatie</w:t>
            </w:r>
          </w:p>
        </w:tc>
      </w:tr>
      <w:tr w:rsidR="008E6A70" w:rsidRPr="00F92745" w14:paraId="536D3319"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6D78F91" w14:textId="77777777" w:rsidR="008E6A70" w:rsidRPr="00E1619E" w:rsidRDefault="008E6A70" w:rsidP="0057124E">
            <w:pPr>
              <w:rPr>
                <w:sz w:val="18"/>
                <w:szCs w:val="18"/>
              </w:rPr>
            </w:pPr>
            <w:r w:rsidRPr="00E1619E">
              <w:rPr>
                <w:sz w:val="18"/>
                <w:szCs w:val="18"/>
              </w:rPr>
              <w:t>XBRL</w:t>
            </w:r>
          </w:p>
        </w:tc>
        <w:tc>
          <w:tcPr>
            <w:tcW w:w="2552" w:type="dxa"/>
          </w:tcPr>
          <w:p w14:paraId="26AB96E1"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Geen</w:t>
            </w:r>
          </w:p>
        </w:tc>
        <w:tc>
          <w:tcPr>
            <w:tcW w:w="3538" w:type="dxa"/>
          </w:tcPr>
          <w:p w14:paraId="1FC7EA1E"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 xml:space="preserve">Software </w:t>
            </w:r>
            <w:proofErr w:type="gramStart"/>
            <w:r w:rsidRPr="00E1619E">
              <w:rPr>
                <w:sz w:val="18"/>
                <w:szCs w:val="18"/>
              </w:rPr>
              <w:t>product manager</w:t>
            </w:r>
            <w:proofErr w:type="gramEnd"/>
            <w:r w:rsidRPr="00E1619E">
              <w:rPr>
                <w:sz w:val="18"/>
                <w:szCs w:val="18"/>
              </w:rPr>
              <w:t xml:space="preserve"> en consultant</w:t>
            </w:r>
          </w:p>
        </w:tc>
      </w:tr>
      <w:tr w:rsidR="008E6A70" w:rsidRPr="00F92745" w14:paraId="76618078"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1730841C" w14:textId="77777777" w:rsidR="008E6A70" w:rsidRPr="00E1619E" w:rsidRDefault="008E6A70" w:rsidP="0057124E">
            <w:pPr>
              <w:rPr>
                <w:sz w:val="18"/>
                <w:szCs w:val="18"/>
              </w:rPr>
            </w:pPr>
            <w:r w:rsidRPr="00E1619E">
              <w:rPr>
                <w:sz w:val="18"/>
                <w:szCs w:val="18"/>
              </w:rPr>
              <w:t>Duurzaamheid en circulaire economie</w:t>
            </w:r>
          </w:p>
        </w:tc>
        <w:tc>
          <w:tcPr>
            <w:tcW w:w="2552" w:type="dxa"/>
            <w:shd w:val="clear" w:color="auto" w:fill="B8C9FF" w:themeFill="accent3" w:themeFillTint="66"/>
          </w:tcPr>
          <w:p w14:paraId="3B48EE07" w14:textId="2D41AA3F"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IEC en IEEE</w:t>
            </w:r>
            <w:r w:rsidRPr="00B30BEA">
              <w:rPr>
                <w:sz w:val="18"/>
                <w:szCs w:val="18"/>
              </w:rPr>
              <w:t>-SA</w:t>
            </w:r>
          </w:p>
        </w:tc>
        <w:tc>
          <w:tcPr>
            <w:tcW w:w="3538" w:type="dxa"/>
            <w:shd w:val="clear" w:color="auto" w:fill="B8C9FF" w:themeFill="accent3" w:themeFillTint="66"/>
          </w:tcPr>
          <w:p w14:paraId="77E063CC"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Standards &amp; </w:t>
            </w:r>
            <w:proofErr w:type="spellStart"/>
            <w:r w:rsidRPr="00E1619E">
              <w:rPr>
                <w:sz w:val="18"/>
                <w:szCs w:val="18"/>
              </w:rPr>
              <w:t>Regulations</w:t>
            </w:r>
            <w:proofErr w:type="spellEnd"/>
            <w:r w:rsidRPr="00E1619E">
              <w:rPr>
                <w:sz w:val="18"/>
                <w:szCs w:val="18"/>
              </w:rPr>
              <w:t xml:space="preserve"> professional</w:t>
            </w:r>
          </w:p>
        </w:tc>
      </w:tr>
      <w:tr w:rsidR="008E6A70" w:rsidRPr="0096471B" w14:paraId="65A924AD"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79077D88" w14:textId="77777777" w:rsidR="008E6A70" w:rsidRPr="00E1619E" w:rsidRDefault="008E6A70" w:rsidP="0057124E">
            <w:pPr>
              <w:rPr>
                <w:sz w:val="18"/>
                <w:szCs w:val="18"/>
              </w:rPr>
            </w:pPr>
            <w:r w:rsidRPr="00E1619E">
              <w:rPr>
                <w:sz w:val="18"/>
                <w:szCs w:val="18"/>
              </w:rPr>
              <w:t xml:space="preserve">Productdata </w:t>
            </w:r>
            <w:proofErr w:type="spellStart"/>
            <w:r w:rsidRPr="00E1619E">
              <w:rPr>
                <w:sz w:val="18"/>
                <w:szCs w:val="18"/>
              </w:rPr>
              <w:t>retail</w:t>
            </w:r>
            <w:proofErr w:type="spellEnd"/>
          </w:p>
        </w:tc>
        <w:tc>
          <w:tcPr>
            <w:tcW w:w="2552" w:type="dxa"/>
          </w:tcPr>
          <w:p w14:paraId="2F67BC00"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GS1</w:t>
            </w:r>
          </w:p>
        </w:tc>
        <w:tc>
          <w:tcPr>
            <w:tcW w:w="3538" w:type="dxa"/>
          </w:tcPr>
          <w:p w14:paraId="39A40D90" w14:textId="77777777" w:rsidR="008E6A70" w:rsidRPr="00526C8F" w:rsidRDefault="008E6A70" w:rsidP="0057124E">
            <w:pPr>
              <w:cnfStyle w:val="000000100000" w:firstRow="0" w:lastRow="0" w:firstColumn="0" w:lastColumn="0" w:oddVBand="0" w:evenVBand="0" w:oddHBand="1" w:evenHBand="0" w:firstRowFirstColumn="0" w:firstRowLastColumn="0" w:lastRowFirstColumn="0" w:lastRowLastColumn="0"/>
              <w:rPr>
                <w:sz w:val="18"/>
                <w:szCs w:val="18"/>
                <w:lang w:val="it-IT"/>
              </w:rPr>
            </w:pPr>
            <w:r w:rsidRPr="00526C8F">
              <w:rPr>
                <w:sz w:val="18"/>
                <w:szCs w:val="18"/>
                <w:lang w:val="it-IT"/>
              </w:rPr>
              <w:t>Manager data quality en data governance</w:t>
            </w:r>
          </w:p>
        </w:tc>
      </w:tr>
      <w:tr w:rsidR="008E6A70" w:rsidRPr="0096471B" w14:paraId="62093832"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4B916F1A" w14:textId="77777777" w:rsidR="008E6A70" w:rsidRPr="00E1619E" w:rsidRDefault="008E6A70" w:rsidP="0057124E">
            <w:pPr>
              <w:rPr>
                <w:sz w:val="18"/>
                <w:szCs w:val="18"/>
              </w:rPr>
            </w:pPr>
            <w:r w:rsidRPr="00E1619E">
              <w:rPr>
                <w:sz w:val="18"/>
                <w:szCs w:val="18"/>
              </w:rPr>
              <w:t>EDI en e-facturatie</w:t>
            </w:r>
          </w:p>
        </w:tc>
        <w:tc>
          <w:tcPr>
            <w:tcW w:w="2552" w:type="dxa"/>
            <w:shd w:val="clear" w:color="auto" w:fill="B8C9FF" w:themeFill="accent3" w:themeFillTint="66"/>
          </w:tcPr>
          <w:p w14:paraId="256020AC"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NEN en CEN  </w:t>
            </w:r>
          </w:p>
        </w:tc>
        <w:tc>
          <w:tcPr>
            <w:tcW w:w="3538" w:type="dxa"/>
            <w:shd w:val="clear" w:color="auto" w:fill="B8C9FF" w:themeFill="accent3" w:themeFillTint="66"/>
          </w:tcPr>
          <w:p w14:paraId="73D2335C"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lang w:val="en-US"/>
              </w:rPr>
            </w:pPr>
            <w:r w:rsidRPr="00E1619E">
              <w:rPr>
                <w:sz w:val="18"/>
                <w:szCs w:val="18"/>
                <w:lang w:val="en-US"/>
              </w:rPr>
              <w:t>EDI/MFT Product Owner; EN16931</w:t>
            </w:r>
          </w:p>
        </w:tc>
      </w:tr>
      <w:tr w:rsidR="008E6A70" w:rsidRPr="00904945" w14:paraId="3858BD00"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9630204" w14:textId="77777777" w:rsidR="008E6A70" w:rsidRPr="00E1619E" w:rsidRDefault="008E6A70" w:rsidP="0057124E">
            <w:pPr>
              <w:rPr>
                <w:sz w:val="18"/>
                <w:szCs w:val="18"/>
              </w:rPr>
            </w:pPr>
            <w:r w:rsidRPr="00E1619E">
              <w:rPr>
                <w:sz w:val="18"/>
                <w:szCs w:val="18"/>
              </w:rPr>
              <w:t>Asset management</w:t>
            </w:r>
          </w:p>
        </w:tc>
        <w:tc>
          <w:tcPr>
            <w:tcW w:w="2552" w:type="dxa"/>
          </w:tcPr>
          <w:p w14:paraId="36511684"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ISO en NEN</w:t>
            </w:r>
          </w:p>
        </w:tc>
        <w:tc>
          <w:tcPr>
            <w:tcW w:w="3538" w:type="dxa"/>
          </w:tcPr>
          <w:p w14:paraId="5FD98F3B"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lang w:val="en-US"/>
              </w:rPr>
            </w:pPr>
            <w:proofErr w:type="spellStart"/>
            <w:r w:rsidRPr="00E1619E">
              <w:rPr>
                <w:sz w:val="18"/>
                <w:szCs w:val="18"/>
                <w:lang w:val="en-US"/>
              </w:rPr>
              <w:t>Adviseur</w:t>
            </w:r>
            <w:proofErr w:type="spellEnd"/>
            <w:r w:rsidRPr="00E1619E">
              <w:rPr>
                <w:sz w:val="18"/>
                <w:szCs w:val="18"/>
                <w:lang w:val="en-US"/>
              </w:rPr>
              <w:t xml:space="preserve"> </w:t>
            </w:r>
            <w:proofErr w:type="spellStart"/>
            <w:r w:rsidRPr="00E1619E">
              <w:rPr>
                <w:sz w:val="18"/>
                <w:szCs w:val="18"/>
                <w:lang w:val="en-US"/>
              </w:rPr>
              <w:t>Assetmanagement</w:t>
            </w:r>
            <w:proofErr w:type="spellEnd"/>
            <w:r w:rsidRPr="00E1619E">
              <w:rPr>
                <w:sz w:val="18"/>
                <w:szCs w:val="18"/>
                <w:lang w:val="en-US"/>
              </w:rPr>
              <w:t>, convenor ISO 55002; NEN 8026</w:t>
            </w:r>
          </w:p>
        </w:tc>
      </w:tr>
      <w:tr w:rsidR="008E6A70" w:rsidRPr="00717922" w14:paraId="6175B0EF"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19B3B5C2" w14:textId="77777777" w:rsidR="008E6A70" w:rsidRPr="00E1619E" w:rsidRDefault="008E6A70" w:rsidP="0057124E">
            <w:pPr>
              <w:rPr>
                <w:sz w:val="18"/>
                <w:szCs w:val="18"/>
              </w:rPr>
            </w:pPr>
            <w:r w:rsidRPr="00E1619E">
              <w:rPr>
                <w:sz w:val="18"/>
                <w:szCs w:val="18"/>
              </w:rPr>
              <w:t xml:space="preserve">Policy </w:t>
            </w:r>
            <w:proofErr w:type="spellStart"/>
            <w:r w:rsidRPr="00E1619E">
              <w:rPr>
                <w:sz w:val="18"/>
                <w:szCs w:val="18"/>
              </w:rPr>
              <w:t>Officer</w:t>
            </w:r>
            <w:proofErr w:type="spellEnd"/>
            <w:r w:rsidRPr="00E1619E">
              <w:rPr>
                <w:sz w:val="18"/>
                <w:szCs w:val="18"/>
              </w:rPr>
              <w:t xml:space="preserve"> ICT </w:t>
            </w:r>
            <w:proofErr w:type="spellStart"/>
            <w:r w:rsidRPr="00E1619E">
              <w:rPr>
                <w:sz w:val="18"/>
                <w:szCs w:val="18"/>
              </w:rPr>
              <w:t>standardisation</w:t>
            </w:r>
            <w:proofErr w:type="spellEnd"/>
          </w:p>
        </w:tc>
        <w:tc>
          <w:tcPr>
            <w:tcW w:w="2552" w:type="dxa"/>
            <w:shd w:val="clear" w:color="auto" w:fill="B8C9FF" w:themeFill="accent3" w:themeFillTint="66"/>
          </w:tcPr>
          <w:p w14:paraId="1E5083E2"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ETSI</w:t>
            </w:r>
          </w:p>
        </w:tc>
        <w:tc>
          <w:tcPr>
            <w:tcW w:w="3538" w:type="dxa"/>
            <w:shd w:val="clear" w:color="auto" w:fill="B8C9FF" w:themeFill="accent3" w:themeFillTint="66"/>
          </w:tcPr>
          <w:p w14:paraId="11E0359E"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rPr>
            </w:pPr>
            <w:r w:rsidRPr="00E1619E">
              <w:rPr>
                <w:sz w:val="18"/>
                <w:szCs w:val="18"/>
              </w:rPr>
              <w:t xml:space="preserve">DG Connect, Beleidsvoorlichting en Internationale Zaken  </w:t>
            </w:r>
          </w:p>
        </w:tc>
      </w:tr>
      <w:tr w:rsidR="008E6A70" w:rsidRPr="00717922" w14:paraId="153D8D3B" w14:textId="77777777" w:rsidTr="002746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6F1C29C5" w14:textId="77777777" w:rsidR="008E6A70" w:rsidRPr="00E1619E" w:rsidRDefault="008E6A70" w:rsidP="0057124E">
            <w:pPr>
              <w:rPr>
                <w:sz w:val="18"/>
                <w:szCs w:val="18"/>
              </w:rPr>
            </w:pPr>
            <w:r w:rsidRPr="00E1619E">
              <w:rPr>
                <w:sz w:val="18"/>
                <w:szCs w:val="18"/>
              </w:rPr>
              <w:t>Technische en commerciële data in de procesindustrie</w:t>
            </w:r>
          </w:p>
        </w:tc>
        <w:tc>
          <w:tcPr>
            <w:tcW w:w="2552" w:type="dxa"/>
          </w:tcPr>
          <w:p w14:paraId="267B5DE2"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r w:rsidRPr="00E1619E">
              <w:rPr>
                <w:sz w:val="18"/>
                <w:szCs w:val="18"/>
              </w:rPr>
              <w:t>ISO</w:t>
            </w:r>
          </w:p>
        </w:tc>
        <w:tc>
          <w:tcPr>
            <w:tcW w:w="3538" w:type="dxa"/>
          </w:tcPr>
          <w:p w14:paraId="65CD6F8E" w14:textId="77777777" w:rsidR="008E6A70" w:rsidRPr="00E1619E" w:rsidRDefault="008E6A70" w:rsidP="0057124E">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E1619E">
              <w:rPr>
                <w:sz w:val="18"/>
                <w:szCs w:val="18"/>
              </w:rPr>
              <w:t>Principal</w:t>
            </w:r>
            <w:proofErr w:type="spellEnd"/>
            <w:r w:rsidRPr="00E1619E">
              <w:rPr>
                <w:sz w:val="18"/>
                <w:szCs w:val="18"/>
              </w:rPr>
              <w:t xml:space="preserve"> Engineer; ISO 15926, 14114, 19008</w:t>
            </w:r>
          </w:p>
        </w:tc>
      </w:tr>
      <w:tr w:rsidR="008E6A70" w:rsidRPr="002D079C" w14:paraId="14122BD2" w14:textId="77777777" w:rsidTr="00274685">
        <w:tc>
          <w:tcPr>
            <w:cnfStyle w:val="001000000000" w:firstRow="0" w:lastRow="0" w:firstColumn="1" w:lastColumn="0" w:oddVBand="0" w:evenVBand="0" w:oddHBand="0" w:evenHBand="0" w:firstRowFirstColumn="0" w:firstRowLastColumn="0" w:lastRowFirstColumn="0" w:lastRowLastColumn="0"/>
            <w:tcW w:w="2977" w:type="dxa"/>
            <w:shd w:val="clear" w:color="auto" w:fill="B8C9FF" w:themeFill="accent3" w:themeFillTint="66"/>
          </w:tcPr>
          <w:p w14:paraId="75675943" w14:textId="77777777" w:rsidR="008E6A70" w:rsidRPr="00E1619E" w:rsidRDefault="008E6A70" w:rsidP="0057124E">
            <w:pPr>
              <w:rPr>
                <w:sz w:val="18"/>
                <w:szCs w:val="18"/>
                <w:highlight w:val="yellow"/>
              </w:rPr>
            </w:pPr>
            <w:r w:rsidRPr="00E1619E">
              <w:rPr>
                <w:sz w:val="18"/>
                <w:szCs w:val="18"/>
              </w:rPr>
              <w:t>Coördineren van standaardisatie-initiatieven</w:t>
            </w:r>
          </w:p>
        </w:tc>
        <w:tc>
          <w:tcPr>
            <w:tcW w:w="2552" w:type="dxa"/>
            <w:shd w:val="clear" w:color="auto" w:fill="B8C9FF" w:themeFill="accent3" w:themeFillTint="66"/>
          </w:tcPr>
          <w:p w14:paraId="18D85CD9"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rFonts w:eastAsia="Times New Roman"/>
                <w:sz w:val="18"/>
                <w:szCs w:val="18"/>
                <w:highlight w:val="yellow"/>
              </w:rPr>
            </w:pPr>
            <w:r w:rsidRPr="00E1619E">
              <w:rPr>
                <w:sz w:val="18"/>
                <w:szCs w:val="18"/>
              </w:rPr>
              <w:t>Geen</w:t>
            </w:r>
          </w:p>
        </w:tc>
        <w:tc>
          <w:tcPr>
            <w:tcW w:w="3538" w:type="dxa"/>
            <w:shd w:val="clear" w:color="auto" w:fill="B8C9FF" w:themeFill="accent3" w:themeFillTint="66"/>
          </w:tcPr>
          <w:p w14:paraId="3F6EADE6" w14:textId="77777777" w:rsidR="008E6A70" w:rsidRPr="00E1619E" w:rsidRDefault="008E6A70" w:rsidP="0057124E">
            <w:pPr>
              <w:cnfStyle w:val="000000000000" w:firstRow="0" w:lastRow="0" w:firstColumn="0" w:lastColumn="0" w:oddVBand="0" w:evenVBand="0" w:oddHBand="0" w:evenHBand="0" w:firstRowFirstColumn="0" w:firstRowLastColumn="0" w:lastRowFirstColumn="0" w:lastRowLastColumn="0"/>
              <w:rPr>
                <w:sz w:val="18"/>
                <w:szCs w:val="18"/>
                <w:highlight w:val="yellow"/>
                <w:lang w:val="en-US"/>
              </w:rPr>
            </w:pPr>
            <w:r w:rsidRPr="00E1619E">
              <w:rPr>
                <w:sz w:val="18"/>
                <w:szCs w:val="18"/>
                <w:lang w:val="en-US"/>
              </w:rPr>
              <w:t xml:space="preserve">DG Justice and Consumers </w:t>
            </w:r>
          </w:p>
        </w:tc>
      </w:tr>
    </w:tbl>
    <w:p w14:paraId="61CDBE87" w14:textId="7F075149" w:rsidR="00B52828" w:rsidRDefault="00B52828" w:rsidP="0057124E">
      <w:pPr>
        <w:ind w:left="708"/>
        <w:rPr>
          <w:lang w:val="en-US"/>
        </w:rPr>
      </w:pPr>
    </w:p>
    <w:p w14:paraId="56C656E7" w14:textId="77777777" w:rsidR="00B52828" w:rsidRDefault="00B52828">
      <w:pPr>
        <w:spacing w:after="160" w:line="259" w:lineRule="auto"/>
        <w:rPr>
          <w:lang w:val="en-US"/>
        </w:rPr>
      </w:pPr>
      <w:r>
        <w:rPr>
          <w:lang w:val="en-US"/>
        </w:rPr>
        <w:br w:type="page"/>
      </w:r>
    </w:p>
    <w:p w14:paraId="76079143" w14:textId="20C0F9FC" w:rsidR="00ED49C4" w:rsidRPr="00ED49C4" w:rsidRDefault="00ED49C4" w:rsidP="00ED49C4">
      <w:pPr>
        <w:pStyle w:val="Caption"/>
        <w:spacing w:after="0"/>
      </w:pPr>
    </w:p>
    <w:p w14:paraId="40FD5C5C" w14:textId="1B5CBCCA" w:rsidR="00996138" w:rsidRPr="00CA73F2" w:rsidRDefault="00996138" w:rsidP="0057124E">
      <w:pPr>
        <w:pStyle w:val="Caption"/>
        <w:spacing w:after="0" w:line="288" w:lineRule="auto"/>
      </w:pPr>
    </w:p>
    <w:p w14:paraId="4673ADC0" w14:textId="75E65DA4" w:rsidR="0058380D" w:rsidRPr="0058380D" w:rsidRDefault="0058380D" w:rsidP="0058380D">
      <w:pPr>
        <w:pStyle w:val="Caption"/>
        <w:keepNext/>
        <w:rPr>
          <w:sz w:val="16"/>
          <w:szCs w:val="16"/>
        </w:rPr>
      </w:pPr>
      <w:r w:rsidRPr="0058380D">
        <w:rPr>
          <w:sz w:val="16"/>
          <w:szCs w:val="16"/>
        </w:rPr>
        <w:t xml:space="preserve">Tabel </w:t>
      </w:r>
      <w:r w:rsidRPr="0058380D">
        <w:rPr>
          <w:sz w:val="16"/>
          <w:szCs w:val="16"/>
        </w:rPr>
        <w:fldChar w:fldCharType="begin"/>
      </w:r>
      <w:r w:rsidRPr="0058380D">
        <w:rPr>
          <w:sz w:val="16"/>
          <w:szCs w:val="16"/>
        </w:rPr>
        <w:instrText xml:space="preserve"> SEQ Tabel \* ARABIC </w:instrText>
      </w:r>
      <w:r w:rsidRPr="0058380D">
        <w:rPr>
          <w:sz w:val="16"/>
          <w:szCs w:val="16"/>
        </w:rPr>
        <w:fldChar w:fldCharType="separate"/>
      </w:r>
      <w:r w:rsidRPr="0058380D">
        <w:rPr>
          <w:noProof/>
          <w:sz w:val="16"/>
          <w:szCs w:val="16"/>
        </w:rPr>
        <w:t>15</w:t>
      </w:r>
      <w:r w:rsidRPr="0058380D">
        <w:rPr>
          <w:sz w:val="16"/>
          <w:szCs w:val="16"/>
        </w:rPr>
        <w:fldChar w:fldCharType="end"/>
      </w:r>
      <w:r w:rsidRPr="0058380D">
        <w:rPr>
          <w:sz w:val="16"/>
          <w:szCs w:val="16"/>
        </w:rPr>
        <w:t xml:space="preserve"> Toont het aantal geïnterviewden, waar de geïnterviewde werkzaam is en grootte en type van de organisatie</w:t>
      </w:r>
    </w:p>
    <w:tbl>
      <w:tblPr>
        <w:tblStyle w:val="GridTable5Dark-Accent3"/>
        <w:tblW w:w="9321" w:type="dxa"/>
        <w:tblLook w:val="04A0" w:firstRow="1" w:lastRow="0" w:firstColumn="1" w:lastColumn="0" w:noHBand="0" w:noVBand="1"/>
      </w:tblPr>
      <w:tblGrid>
        <w:gridCol w:w="2292"/>
        <w:gridCol w:w="964"/>
        <w:gridCol w:w="708"/>
        <w:gridCol w:w="729"/>
        <w:gridCol w:w="801"/>
        <w:gridCol w:w="1114"/>
        <w:gridCol w:w="1248"/>
        <w:gridCol w:w="1465"/>
      </w:tblGrid>
      <w:tr w:rsidR="00EE035F" w:rsidRPr="00CA73F2" w14:paraId="3FCF3C89" w14:textId="77777777" w:rsidTr="00F47944">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top w:val="none" w:sz="0" w:space="0" w:color="auto"/>
              <w:left w:val="none" w:sz="0" w:space="0" w:color="auto"/>
              <w:right w:val="none" w:sz="0" w:space="0" w:color="auto"/>
            </w:tcBorders>
            <w:noWrap/>
            <w:hideMark/>
          </w:tcPr>
          <w:p w14:paraId="52CD0838" w14:textId="723406A3" w:rsidR="00EE035F" w:rsidRPr="00CA73F2" w:rsidRDefault="004C7CEC" w:rsidP="0057124E">
            <w:pPr>
              <w:jc w:val="center"/>
              <w:rPr>
                <w:rFonts w:ascii="Aptos Narrow" w:eastAsia="Times New Roman" w:hAnsi="Aptos Narrow" w:cs="Times New Roman"/>
                <w:color w:val="000000"/>
                <w:sz w:val="18"/>
                <w:szCs w:val="18"/>
                <w:lang w:eastAsia="nl-NL"/>
              </w:rPr>
            </w:pPr>
            <w:r w:rsidRPr="008A2DAC">
              <w:rPr>
                <w:rFonts w:ascii="Aptos Narrow" w:eastAsia="Times New Roman" w:hAnsi="Aptos Narrow" w:cs="Times New Roman"/>
                <w:sz w:val="18"/>
                <w:szCs w:val="18"/>
                <w:lang w:eastAsia="nl-NL"/>
              </w:rPr>
              <w:t>Organisat</w:t>
            </w:r>
            <w:r w:rsidR="008A2DAC" w:rsidRPr="008A2DAC">
              <w:rPr>
                <w:rFonts w:ascii="Aptos Narrow" w:eastAsia="Times New Roman" w:hAnsi="Aptos Narrow" w:cs="Times New Roman"/>
                <w:sz w:val="18"/>
                <w:szCs w:val="18"/>
                <w:lang w:eastAsia="nl-NL"/>
              </w:rPr>
              <w:t>ie</w:t>
            </w:r>
          </w:p>
        </w:tc>
        <w:tc>
          <w:tcPr>
            <w:tcW w:w="964" w:type="dxa"/>
            <w:tcBorders>
              <w:top w:val="none" w:sz="0" w:space="0" w:color="auto"/>
              <w:left w:val="none" w:sz="0" w:space="0" w:color="auto"/>
              <w:right w:val="none" w:sz="0" w:space="0" w:color="auto"/>
            </w:tcBorders>
            <w:noWrap/>
            <w:hideMark/>
          </w:tcPr>
          <w:p w14:paraId="1EC11B2C" w14:textId="77777777" w:rsidR="00EE035F" w:rsidRPr="00CA73F2" w:rsidRDefault="00EE035F"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CA73F2">
              <w:rPr>
                <w:rFonts w:ascii="Aptos Narrow" w:eastAsia="Times New Roman" w:hAnsi="Aptos Narrow" w:cs="Times New Roman"/>
                <w:sz w:val="18"/>
                <w:szCs w:val="18"/>
                <w:lang w:eastAsia="nl-NL"/>
              </w:rPr>
              <w:t>Micro</w:t>
            </w:r>
          </w:p>
        </w:tc>
        <w:tc>
          <w:tcPr>
            <w:tcW w:w="708" w:type="dxa"/>
            <w:tcBorders>
              <w:top w:val="none" w:sz="0" w:space="0" w:color="auto"/>
              <w:left w:val="none" w:sz="0" w:space="0" w:color="auto"/>
              <w:right w:val="none" w:sz="0" w:space="0" w:color="auto"/>
            </w:tcBorders>
            <w:noWrap/>
            <w:hideMark/>
          </w:tcPr>
          <w:p w14:paraId="713C1DC1" w14:textId="49311EC5" w:rsidR="00EE035F" w:rsidRPr="00CA73F2" w:rsidRDefault="009F7E8A"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Pr>
                <w:rFonts w:ascii="Aptos Narrow" w:eastAsia="Times New Roman" w:hAnsi="Aptos Narrow" w:cs="Times New Roman"/>
                <w:sz w:val="18"/>
                <w:szCs w:val="18"/>
                <w:lang w:eastAsia="nl-NL"/>
              </w:rPr>
              <w:t>Mkb</w:t>
            </w:r>
          </w:p>
        </w:tc>
        <w:tc>
          <w:tcPr>
            <w:tcW w:w="729" w:type="dxa"/>
            <w:tcBorders>
              <w:top w:val="none" w:sz="0" w:space="0" w:color="auto"/>
              <w:left w:val="none" w:sz="0" w:space="0" w:color="auto"/>
              <w:right w:val="none" w:sz="0" w:space="0" w:color="auto"/>
            </w:tcBorders>
            <w:noWrap/>
            <w:hideMark/>
          </w:tcPr>
          <w:p w14:paraId="2A4E6CDA" w14:textId="77777777" w:rsidR="00EE035F" w:rsidRPr="00CA73F2" w:rsidRDefault="00EE035F"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CA73F2">
              <w:rPr>
                <w:rFonts w:ascii="Aptos Narrow" w:eastAsia="Times New Roman" w:hAnsi="Aptos Narrow" w:cs="Times New Roman"/>
                <w:sz w:val="18"/>
                <w:szCs w:val="18"/>
                <w:lang w:eastAsia="nl-NL"/>
              </w:rPr>
              <w:t>Groot</w:t>
            </w:r>
          </w:p>
        </w:tc>
        <w:tc>
          <w:tcPr>
            <w:tcW w:w="801" w:type="dxa"/>
            <w:tcBorders>
              <w:top w:val="none" w:sz="0" w:space="0" w:color="auto"/>
              <w:left w:val="none" w:sz="0" w:space="0" w:color="auto"/>
              <w:right w:val="none" w:sz="0" w:space="0" w:color="auto"/>
            </w:tcBorders>
          </w:tcPr>
          <w:p w14:paraId="0E0E0809" w14:textId="6D31FE12" w:rsidR="00EE035F" w:rsidRPr="00CA73F2" w:rsidRDefault="000C3640"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CA73F2">
              <w:rPr>
                <w:rFonts w:ascii="Aptos Narrow" w:eastAsia="Times New Roman" w:hAnsi="Aptos Narrow" w:cs="Times New Roman"/>
                <w:sz w:val="18"/>
                <w:szCs w:val="18"/>
                <w:lang w:eastAsia="nl-NL"/>
              </w:rPr>
              <w:t>*</w:t>
            </w:r>
            <w:r w:rsidR="003A5BF9" w:rsidRPr="00CA73F2">
              <w:rPr>
                <w:rFonts w:ascii="Aptos Narrow" w:eastAsia="Times New Roman" w:hAnsi="Aptos Narrow" w:cs="Times New Roman"/>
                <w:sz w:val="18"/>
                <w:szCs w:val="18"/>
                <w:lang w:eastAsia="nl-NL"/>
              </w:rPr>
              <w:t>Overig</w:t>
            </w:r>
          </w:p>
        </w:tc>
        <w:tc>
          <w:tcPr>
            <w:tcW w:w="1114" w:type="dxa"/>
            <w:tcBorders>
              <w:top w:val="none" w:sz="0" w:space="0" w:color="auto"/>
              <w:left w:val="none" w:sz="0" w:space="0" w:color="auto"/>
              <w:right w:val="none" w:sz="0" w:space="0" w:color="auto"/>
            </w:tcBorders>
            <w:noWrap/>
            <w:hideMark/>
          </w:tcPr>
          <w:p w14:paraId="1DB2A4DD" w14:textId="4638D9F3" w:rsidR="00EE035F" w:rsidRPr="00CA73F2" w:rsidRDefault="00EE035F"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CA73F2">
              <w:rPr>
                <w:rFonts w:ascii="Aptos Narrow" w:eastAsia="Times New Roman" w:hAnsi="Aptos Narrow" w:cs="Times New Roman"/>
                <w:sz w:val="18"/>
                <w:szCs w:val="18"/>
                <w:lang w:eastAsia="nl-NL"/>
              </w:rPr>
              <w:t>Overheid</w:t>
            </w:r>
          </w:p>
        </w:tc>
        <w:tc>
          <w:tcPr>
            <w:tcW w:w="1248" w:type="dxa"/>
            <w:tcBorders>
              <w:top w:val="none" w:sz="0" w:space="0" w:color="auto"/>
              <w:left w:val="none" w:sz="0" w:space="0" w:color="auto"/>
              <w:right w:val="none" w:sz="0" w:space="0" w:color="auto"/>
            </w:tcBorders>
            <w:noWrap/>
            <w:hideMark/>
          </w:tcPr>
          <w:p w14:paraId="696B7891" w14:textId="77777777" w:rsidR="00EE035F" w:rsidRPr="00CA73F2" w:rsidRDefault="00EE035F"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sz w:val="18"/>
                <w:szCs w:val="18"/>
                <w:lang w:eastAsia="nl-NL"/>
              </w:rPr>
            </w:pPr>
            <w:r w:rsidRPr="00CA73F2">
              <w:rPr>
                <w:rFonts w:ascii="Aptos Narrow" w:eastAsia="Times New Roman" w:hAnsi="Aptos Narrow" w:cs="Times New Roman"/>
                <w:sz w:val="18"/>
                <w:szCs w:val="18"/>
                <w:lang w:eastAsia="nl-NL"/>
              </w:rPr>
              <w:t>Europese Commissie</w:t>
            </w:r>
          </w:p>
        </w:tc>
        <w:tc>
          <w:tcPr>
            <w:tcW w:w="1465" w:type="dxa"/>
            <w:tcBorders>
              <w:top w:val="none" w:sz="0" w:space="0" w:color="auto"/>
              <w:left w:val="none" w:sz="0" w:space="0" w:color="auto"/>
              <w:right w:val="none" w:sz="0" w:space="0" w:color="auto"/>
            </w:tcBorders>
            <w:noWrap/>
            <w:hideMark/>
          </w:tcPr>
          <w:p w14:paraId="5AFD3B0D" w14:textId="77777777" w:rsidR="00EE035F" w:rsidRPr="00CA73F2" w:rsidRDefault="00EE035F" w:rsidP="00F47944">
            <w:pPr>
              <w:jc w:val="right"/>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b w:val="0"/>
                <w:bCs w:val="0"/>
                <w:sz w:val="18"/>
                <w:szCs w:val="18"/>
                <w:lang w:eastAsia="nl-NL"/>
              </w:rPr>
            </w:pPr>
            <w:r w:rsidRPr="00CA73F2">
              <w:rPr>
                <w:rFonts w:ascii="Aptos Narrow" w:eastAsia="Times New Roman" w:hAnsi="Aptos Narrow" w:cs="Times New Roman"/>
                <w:sz w:val="18"/>
                <w:szCs w:val="18"/>
                <w:lang w:eastAsia="nl-NL"/>
              </w:rPr>
              <w:t>Eindtotaal</w:t>
            </w:r>
          </w:p>
        </w:tc>
      </w:tr>
      <w:tr w:rsidR="00EE035F" w:rsidRPr="00CA73F2" w14:paraId="4B68655C"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0C52334E"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ABN AMRO</w:t>
            </w:r>
          </w:p>
        </w:tc>
        <w:tc>
          <w:tcPr>
            <w:tcW w:w="964" w:type="dxa"/>
            <w:noWrap/>
          </w:tcPr>
          <w:p w14:paraId="48870184"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7E51F80C"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29A5CF0F"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6172120F"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59053F1A" w14:textId="4BD5BAF4"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39529B51"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311D4838"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2D105605"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F054C2A"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Ahold Delhaize</w:t>
            </w:r>
          </w:p>
        </w:tc>
        <w:tc>
          <w:tcPr>
            <w:tcW w:w="964" w:type="dxa"/>
            <w:noWrap/>
          </w:tcPr>
          <w:p w14:paraId="0947EDF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2781807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2E2922C1"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801" w:type="dxa"/>
          </w:tcPr>
          <w:p w14:paraId="54CE164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7B270653" w14:textId="5DE27C79"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232A918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331E50D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212A3980"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66C0D8B4"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 xml:space="preserve">Betaalvereniging Nederland </w:t>
            </w:r>
          </w:p>
        </w:tc>
        <w:tc>
          <w:tcPr>
            <w:tcW w:w="964" w:type="dxa"/>
            <w:noWrap/>
          </w:tcPr>
          <w:p w14:paraId="0F4657E5"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18A6B241" w14:textId="458A21F0"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4E1114B8"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406E2A13" w14:textId="741A08AA" w:rsidR="00EE035F" w:rsidRPr="00CA73F2" w:rsidRDefault="001735D4"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Times New Roman" w:eastAsia="Times New Roman" w:hAnsi="Times New Roman" w:cs="Times New Roman"/>
                <w:sz w:val="18"/>
                <w:szCs w:val="18"/>
                <w:lang w:eastAsia="nl-NL"/>
              </w:rPr>
              <w:t>1</w:t>
            </w:r>
          </w:p>
        </w:tc>
        <w:tc>
          <w:tcPr>
            <w:tcW w:w="1114" w:type="dxa"/>
            <w:noWrap/>
          </w:tcPr>
          <w:p w14:paraId="0054BE06" w14:textId="6DF739B8"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4E0AA43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094B19D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7BD78489"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6BEC9D6B"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BUNZL</w:t>
            </w:r>
          </w:p>
        </w:tc>
        <w:tc>
          <w:tcPr>
            <w:tcW w:w="964" w:type="dxa"/>
            <w:noWrap/>
          </w:tcPr>
          <w:p w14:paraId="6F5FFB5E"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503B3BC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0B70700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801" w:type="dxa"/>
          </w:tcPr>
          <w:p w14:paraId="68D5C11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73856067" w14:textId="798B1C9E"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5ED0364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74BFC43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4834E89B"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16048710"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BZK/CIO Rijk</w:t>
            </w:r>
          </w:p>
        </w:tc>
        <w:tc>
          <w:tcPr>
            <w:tcW w:w="964" w:type="dxa"/>
            <w:noWrap/>
          </w:tcPr>
          <w:p w14:paraId="46BE3E10"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0B5FD01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75BDF75C"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3A4A9181" w14:textId="32D2E4D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18"/>
                <w:szCs w:val="18"/>
              </w:rPr>
            </w:pPr>
          </w:p>
        </w:tc>
        <w:tc>
          <w:tcPr>
            <w:tcW w:w="1114" w:type="dxa"/>
            <w:noWrap/>
          </w:tcPr>
          <w:p w14:paraId="13C786CD" w14:textId="4FCE5974"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1248" w:type="dxa"/>
            <w:noWrap/>
          </w:tcPr>
          <w:p w14:paraId="688B1C0B"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3BBFCD54"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2E3B348C"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30CC5B06"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Centric</w:t>
            </w:r>
          </w:p>
        </w:tc>
        <w:tc>
          <w:tcPr>
            <w:tcW w:w="964" w:type="dxa"/>
            <w:noWrap/>
          </w:tcPr>
          <w:p w14:paraId="2ACCD16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0E8AC05A"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7C02054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801" w:type="dxa"/>
          </w:tcPr>
          <w:p w14:paraId="0ACF8C3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7492352F" w14:textId="14DD59ED"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280F4097"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6C2DA5B6"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229E253"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305BBB66"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CWI</w:t>
            </w:r>
          </w:p>
        </w:tc>
        <w:tc>
          <w:tcPr>
            <w:tcW w:w="964" w:type="dxa"/>
            <w:noWrap/>
          </w:tcPr>
          <w:p w14:paraId="4A30F80B"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53A89C7B"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0687F66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781102DD" w14:textId="39B15CC4" w:rsidR="00EE035F" w:rsidRPr="00CA73F2" w:rsidRDefault="001735D4" w:rsidP="00F4794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18"/>
                <w:szCs w:val="18"/>
              </w:rPr>
            </w:pPr>
            <w:r w:rsidRPr="00CA73F2">
              <w:rPr>
                <w:rFonts w:ascii="Aptos Narrow" w:hAnsi="Aptos Narrow"/>
                <w:color w:val="000000"/>
                <w:sz w:val="18"/>
                <w:szCs w:val="18"/>
              </w:rPr>
              <w:t>1</w:t>
            </w:r>
          </w:p>
        </w:tc>
        <w:tc>
          <w:tcPr>
            <w:tcW w:w="1114" w:type="dxa"/>
            <w:noWrap/>
          </w:tcPr>
          <w:p w14:paraId="2904671F" w14:textId="6CCBFDC8"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28F4CF5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52C38749"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0E22DE50"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0BDC45B9"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DG Connect</w:t>
            </w:r>
          </w:p>
        </w:tc>
        <w:tc>
          <w:tcPr>
            <w:tcW w:w="964" w:type="dxa"/>
            <w:noWrap/>
          </w:tcPr>
          <w:p w14:paraId="1C6B8D3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6514797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5D850DA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79BF21C6"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546941FD" w14:textId="268C91B9"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651578F3"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c>
          <w:tcPr>
            <w:tcW w:w="1465" w:type="dxa"/>
            <w:noWrap/>
          </w:tcPr>
          <w:p w14:paraId="03CDEDA7"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r>
      <w:tr w:rsidR="00EE035F" w:rsidRPr="00CA73F2" w14:paraId="09A9A3A0"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6AB750D7"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 xml:space="preserve">DG Just </w:t>
            </w:r>
          </w:p>
        </w:tc>
        <w:tc>
          <w:tcPr>
            <w:tcW w:w="964" w:type="dxa"/>
            <w:noWrap/>
          </w:tcPr>
          <w:p w14:paraId="15A547A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00B9F18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7873ECE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06755F35"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12538B53" w14:textId="466E09A8"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2A14997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1465" w:type="dxa"/>
            <w:noWrap/>
          </w:tcPr>
          <w:p w14:paraId="73511BEF"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78A8140B"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4BF6F815"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ENISA</w:t>
            </w:r>
          </w:p>
        </w:tc>
        <w:tc>
          <w:tcPr>
            <w:tcW w:w="964" w:type="dxa"/>
            <w:noWrap/>
          </w:tcPr>
          <w:p w14:paraId="5C9817FE"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51DD475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3107775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191705F6"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0679A25E" w14:textId="6973C344"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0356A341"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1465" w:type="dxa"/>
            <w:noWrap/>
          </w:tcPr>
          <w:p w14:paraId="2DC1A37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0CECFDC0"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6315DCB6" w14:textId="68D3DF75"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EZ/DE</w:t>
            </w:r>
          </w:p>
        </w:tc>
        <w:tc>
          <w:tcPr>
            <w:tcW w:w="964" w:type="dxa"/>
            <w:noWrap/>
          </w:tcPr>
          <w:p w14:paraId="58C10F8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017E8179"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6D39ABF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64FA3B82" w14:textId="714C3C9D"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18"/>
                <w:szCs w:val="18"/>
              </w:rPr>
            </w:pPr>
          </w:p>
        </w:tc>
        <w:tc>
          <w:tcPr>
            <w:tcW w:w="1114" w:type="dxa"/>
            <w:noWrap/>
          </w:tcPr>
          <w:p w14:paraId="5887E91E" w14:textId="60457DDC"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1248" w:type="dxa"/>
            <w:noWrap/>
          </w:tcPr>
          <w:p w14:paraId="710711F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37492A6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6F26560"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ACF6F09" w14:textId="23308ACF"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EZ/DEIZ</w:t>
            </w:r>
          </w:p>
        </w:tc>
        <w:tc>
          <w:tcPr>
            <w:tcW w:w="964" w:type="dxa"/>
            <w:noWrap/>
          </w:tcPr>
          <w:p w14:paraId="02E3A6A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727C39CA"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22C1E94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026E0676" w14:textId="14BE3F9C"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8"/>
                <w:szCs w:val="18"/>
              </w:rPr>
            </w:pPr>
          </w:p>
        </w:tc>
        <w:tc>
          <w:tcPr>
            <w:tcW w:w="1114" w:type="dxa"/>
            <w:noWrap/>
          </w:tcPr>
          <w:p w14:paraId="041F331F" w14:textId="00ACDB84"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1248" w:type="dxa"/>
            <w:noWrap/>
          </w:tcPr>
          <w:p w14:paraId="3BF8D613"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5439580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6B107415"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0C27D823" w14:textId="79508BD2" w:rsidR="00EE035F" w:rsidRPr="00CA73F2" w:rsidRDefault="00EE035F" w:rsidP="0057124E">
            <w:pPr>
              <w:rPr>
                <w:rFonts w:ascii="Aptos Narrow" w:eastAsia="Times New Roman" w:hAnsi="Aptos Narrow" w:cs="Times New Roman"/>
                <w:b w:val="0"/>
                <w:bCs w:val="0"/>
                <w:sz w:val="18"/>
                <w:szCs w:val="18"/>
                <w:lang w:eastAsia="nl-NL"/>
              </w:rPr>
            </w:pPr>
            <w:proofErr w:type="spellStart"/>
            <w:r w:rsidRPr="00CA73F2">
              <w:rPr>
                <w:rFonts w:ascii="Aptos Narrow" w:hAnsi="Aptos Narrow"/>
                <w:b w:val="0"/>
                <w:bCs w:val="0"/>
                <w:sz w:val="18"/>
                <w:szCs w:val="18"/>
              </w:rPr>
              <w:t>Geonovum</w:t>
            </w:r>
            <w:proofErr w:type="spellEnd"/>
          </w:p>
        </w:tc>
        <w:tc>
          <w:tcPr>
            <w:tcW w:w="964" w:type="dxa"/>
            <w:noWrap/>
          </w:tcPr>
          <w:p w14:paraId="6F9B7C65"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3B002C0C"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10A69DDB"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7397F3CC" w14:textId="619AFECA"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18"/>
                <w:szCs w:val="18"/>
              </w:rPr>
            </w:pPr>
          </w:p>
        </w:tc>
        <w:tc>
          <w:tcPr>
            <w:tcW w:w="1114" w:type="dxa"/>
            <w:noWrap/>
          </w:tcPr>
          <w:p w14:paraId="630297B3" w14:textId="6E0FEA2F"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1248" w:type="dxa"/>
            <w:noWrap/>
          </w:tcPr>
          <w:p w14:paraId="75829041"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2CE512D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5E9448AF"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1422962"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Huawei</w:t>
            </w:r>
          </w:p>
        </w:tc>
        <w:tc>
          <w:tcPr>
            <w:tcW w:w="964" w:type="dxa"/>
            <w:noWrap/>
          </w:tcPr>
          <w:p w14:paraId="123A9A3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6D3A6B45"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29" w:type="dxa"/>
            <w:noWrap/>
          </w:tcPr>
          <w:p w14:paraId="7532209D"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4523674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1F1A0C44" w14:textId="34F8BACF"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45554F77"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74D65BFF"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DD0E1E1"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9B555EF"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ING</w:t>
            </w:r>
          </w:p>
        </w:tc>
        <w:tc>
          <w:tcPr>
            <w:tcW w:w="964" w:type="dxa"/>
            <w:noWrap/>
          </w:tcPr>
          <w:p w14:paraId="3CAEB56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1571E26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4D071C7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801" w:type="dxa"/>
          </w:tcPr>
          <w:p w14:paraId="0D541FC4"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24DB46DD" w14:textId="56AB8682"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0B3A5305"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578FAC4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5D61E565"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11765686"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Koninklijke KPN N.V.</w:t>
            </w:r>
          </w:p>
        </w:tc>
        <w:tc>
          <w:tcPr>
            <w:tcW w:w="964" w:type="dxa"/>
            <w:noWrap/>
          </w:tcPr>
          <w:p w14:paraId="03E207B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114F5B7E"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2C7599F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3C68DCFA"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36A12EA4" w14:textId="7D65909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6087181A"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39B4851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5E5EDF3A"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0FAA3613"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Philips International B.V.</w:t>
            </w:r>
          </w:p>
        </w:tc>
        <w:tc>
          <w:tcPr>
            <w:tcW w:w="964" w:type="dxa"/>
            <w:noWrap/>
          </w:tcPr>
          <w:p w14:paraId="0FE93D5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01E2DC3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7726165E"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4F48FE55"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0B351ACD" w14:textId="5E4D1C71"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0F51DE40"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52C8046E"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D60A370"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8A6AA27" w14:textId="0D0E92C9" w:rsidR="00EE035F" w:rsidRPr="00CA73F2" w:rsidRDefault="00EE035F" w:rsidP="0057124E">
            <w:pPr>
              <w:rPr>
                <w:rFonts w:ascii="Aptos Narrow" w:eastAsia="Times New Roman" w:hAnsi="Aptos Narrow" w:cs="Times New Roman"/>
                <w:b w:val="0"/>
                <w:bCs w:val="0"/>
                <w:sz w:val="18"/>
                <w:szCs w:val="18"/>
                <w:lang w:eastAsia="nl-NL"/>
              </w:rPr>
            </w:pPr>
            <w:proofErr w:type="spellStart"/>
            <w:r w:rsidRPr="00CA73F2">
              <w:rPr>
                <w:rFonts w:ascii="Aptos Narrow" w:hAnsi="Aptos Narrow"/>
                <w:b w:val="0"/>
                <w:bCs w:val="0"/>
                <w:sz w:val="18"/>
                <w:szCs w:val="18"/>
              </w:rPr>
              <w:t>Qirion</w:t>
            </w:r>
            <w:proofErr w:type="spellEnd"/>
          </w:p>
        </w:tc>
        <w:tc>
          <w:tcPr>
            <w:tcW w:w="964" w:type="dxa"/>
            <w:noWrap/>
          </w:tcPr>
          <w:p w14:paraId="2CDAA49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5AE7EEA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729" w:type="dxa"/>
            <w:noWrap/>
          </w:tcPr>
          <w:p w14:paraId="0EBC057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6715F95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5E2A7CEC" w14:textId="09679D9B"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1F0749A5"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75A1059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756360C"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3F6AC60C"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Rabobank</w:t>
            </w:r>
          </w:p>
        </w:tc>
        <w:tc>
          <w:tcPr>
            <w:tcW w:w="964" w:type="dxa"/>
            <w:noWrap/>
          </w:tcPr>
          <w:p w14:paraId="7E3C835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7287774B"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51F87E9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801" w:type="dxa"/>
          </w:tcPr>
          <w:p w14:paraId="168A4258"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451D5AEB" w14:textId="4635BC6C"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1235D11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35A2885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9D6A685"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0164312C"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Rijksinspectie Digitale Infrastructuur</w:t>
            </w:r>
          </w:p>
        </w:tc>
        <w:tc>
          <w:tcPr>
            <w:tcW w:w="964" w:type="dxa"/>
            <w:noWrap/>
          </w:tcPr>
          <w:p w14:paraId="7BBF0B0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6B17AFB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06BBE0B6"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2A4C15F6" w14:textId="122D714A"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8"/>
                <w:szCs w:val="18"/>
              </w:rPr>
            </w:pPr>
          </w:p>
        </w:tc>
        <w:tc>
          <w:tcPr>
            <w:tcW w:w="1114" w:type="dxa"/>
            <w:noWrap/>
          </w:tcPr>
          <w:p w14:paraId="70A85DA3" w14:textId="237A6A48"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1248" w:type="dxa"/>
            <w:noWrap/>
          </w:tcPr>
          <w:p w14:paraId="061D26E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276A7351"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3493574"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ABF09B7" w14:textId="3949642B"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 xml:space="preserve">Royal </w:t>
            </w:r>
            <w:proofErr w:type="spellStart"/>
            <w:r w:rsidRPr="00CA73F2">
              <w:rPr>
                <w:rFonts w:ascii="Aptos Narrow" w:hAnsi="Aptos Narrow"/>
                <w:b w:val="0"/>
                <w:bCs w:val="0"/>
                <w:sz w:val="18"/>
                <w:szCs w:val="18"/>
              </w:rPr>
              <w:t>HaskoningDHV</w:t>
            </w:r>
            <w:proofErr w:type="spellEnd"/>
            <w:r w:rsidRPr="00CA73F2">
              <w:rPr>
                <w:rFonts w:ascii="Aptos Narrow" w:hAnsi="Aptos Narrow"/>
                <w:b w:val="0"/>
                <w:bCs w:val="0"/>
                <w:sz w:val="18"/>
                <w:szCs w:val="18"/>
              </w:rPr>
              <w:t xml:space="preserve"> </w:t>
            </w:r>
          </w:p>
        </w:tc>
        <w:tc>
          <w:tcPr>
            <w:tcW w:w="964" w:type="dxa"/>
            <w:noWrap/>
          </w:tcPr>
          <w:p w14:paraId="0DE4A3A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1767D06F"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29" w:type="dxa"/>
            <w:noWrap/>
          </w:tcPr>
          <w:p w14:paraId="04B3E8B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68B4E3E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04F3D61B" w14:textId="2ABB2631"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1969759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7DD0188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4DA282FE"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1A94714B"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RVIG</w:t>
            </w:r>
          </w:p>
        </w:tc>
        <w:tc>
          <w:tcPr>
            <w:tcW w:w="964" w:type="dxa"/>
            <w:noWrap/>
          </w:tcPr>
          <w:p w14:paraId="4BCB0F0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480C7601"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2117E4E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00FF98EF" w14:textId="745FD88E"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8"/>
                <w:szCs w:val="18"/>
              </w:rPr>
            </w:pPr>
          </w:p>
        </w:tc>
        <w:tc>
          <w:tcPr>
            <w:tcW w:w="1114" w:type="dxa"/>
            <w:noWrap/>
          </w:tcPr>
          <w:p w14:paraId="2CB4170E" w14:textId="694E6EDA"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1248" w:type="dxa"/>
            <w:noWrap/>
          </w:tcPr>
          <w:p w14:paraId="13E537F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5BA114A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1B5506A2"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6E881DD1"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Shell</w:t>
            </w:r>
          </w:p>
        </w:tc>
        <w:tc>
          <w:tcPr>
            <w:tcW w:w="964" w:type="dxa"/>
            <w:noWrap/>
          </w:tcPr>
          <w:p w14:paraId="76ECC911"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74EA91F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65EF06F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4F6FD87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1DEA7E1B" w14:textId="6BA5B724"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47F4A5E1"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0F8C7AF0"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5750E857"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27EC263B"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SIDN</w:t>
            </w:r>
          </w:p>
        </w:tc>
        <w:tc>
          <w:tcPr>
            <w:tcW w:w="964" w:type="dxa"/>
            <w:noWrap/>
          </w:tcPr>
          <w:p w14:paraId="298373CF"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32FEA5E4"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6E2EDF9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3CDC334F" w14:textId="592B65E9" w:rsidR="00EE035F" w:rsidRPr="00CA73F2" w:rsidRDefault="001735D4" w:rsidP="00F4794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8"/>
                <w:szCs w:val="18"/>
              </w:rPr>
            </w:pPr>
            <w:r w:rsidRPr="00CA73F2">
              <w:rPr>
                <w:rFonts w:ascii="Aptos Narrow" w:hAnsi="Aptos Narrow"/>
                <w:color w:val="000000"/>
                <w:sz w:val="18"/>
                <w:szCs w:val="18"/>
              </w:rPr>
              <w:t>1</w:t>
            </w:r>
          </w:p>
        </w:tc>
        <w:tc>
          <w:tcPr>
            <w:tcW w:w="1114" w:type="dxa"/>
            <w:noWrap/>
          </w:tcPr>
          <w:p w14:paraId="174378F2" w14:textId="67D4E84C"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1283A97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600913FE"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3EE204FD"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55EE2F1D" w14:textId="00EE5DB9" w:rsidR="00EE035F" w:rsidRPr="00CA73F2" w:rsidRDefault="00EE035F" w:rsidP="0057124E">
            <w:pPr>
              <w:rPr>
                <w:rFonts w:ascii="Aptos Narrow" w:eastAsia="Times New Roman" w:hAnsi="Aptos Narrow" w:cs="Times New Roman"/>
                <w:b w:val="0"/>
                <w:bCs w:val="0"/>
                <w:sz w:val="18"/>
                <w:szCs w:val="18"/>
                <w:lang w:eastAsia="nl-NL"/>
              </w:rPr>
            </w:pPr>
            <w:proofErr w:type="spellStart"/>
            <w:r w:rsidRPr="00CA73F2">
              <w:rPr>
                <w:rFonts w:ascii="Aptos Narrow" w:hAnsi="Aptos Narrow"/>
                <w:b w:val="0"/>
                <w:bCs w:val="0"/>
                <w:sz w:val="18"/>
                <w:szCs w:val="18"/>
              </w:rPr>
              <w:t>Signify</w:t>
            </w:r>
            <w:proofErr w:type="spellEnd"/>
          </w:p>
        </w:tc>
        <w:tc>
          <w:tcPr>
            <w:tcW w:w="964" w:type="dxa"/>
            <w:noWrap/>
          </w:tcPr>
          <w:p w14:paraId="2D925FC0"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6370180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5E567EC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801" w:type="dxa"/>
          </w:tcPr>
          <w:p w14:paraId="5EFDE3A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3749DDDA" w14:textId="0D0A4B78"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27D0B3F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0C94ADF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2E643CB4"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7FE64336" w14:textId="43B401EC"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 xml:space="preserve">Software </w:t>
            </w:r>
            <w:proofErr w:type="spellStart"/>
            <w:r w:rsidRPr="00CA73F2">
              <w:rPr>
                <w:rFonts w:ascii="Aptos Narrow" w:hAnsi="Aptos Narrow"/>
                <w:b w:val="0"/>
                <w:bCs w:val="0"/>
                <w:sz w:val="18"/>
                <w:szCs w:val="18"/>
              </w:rPr>
              <w:t>Improvement</w:t>
            </w:r>
            <w:proofErr w:type="spellEnd"/>
            <w:r w:rsidRPr="00CA73F2">
              <w:rPr>
                <w:rFonts w:ascii="Aptos Narrow" w:hAnsi="Aptos Narrow"/>
                <w:b w:val="0"/>
                <w:bCs w:val="0"/>
                <w:sz w:val="18"/>
                <w:szCs w:val="18"/>
              </w:rPr>
              <w:t xml:space="preserve"> Group</w:t>
            </w:r>
          </w:p>
        </w:tc>
        <w:tc>
          <w:tcPr>
            <w:tcW w:w="964" w:type="dxa"/>
            <w:noWrap/>
          </w:tcPr>
          <w:p w14:paraId="3FAD5EA3"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79145BF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729" w:type="dxa"/>
            <w:noWrap/>
          </w:tcPr>
          <w:p w14:paraId="1D19213F"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2BBD4540"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681D33F1" w14:textId="78C153EB"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435E9E6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1FEEFCC8"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1A694338"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56799A22"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Surf</w:t>
            </w:r>
          </w:p>
        </w:tc>
        <w:tc>
          <w:tcPr>
            <w:tcW w:w="964" w:type="dxa"/>
            <w:noWrap/>
          </w:tcPr>
          <w:p w14:paraId="121AF4E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2F3200A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2C4F21F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801" w:type="dxa"/>
          </w:tcPr>
          <w:p w14:paraId="2DCB9F31" w14:textId="59A39BB6" w:rsidR="00EE035F" w:rsidRPr="00CA73F2" w:rsidRDefault="001735D4" w:rsidP="00F47944">
            <w:pPr>
              <w:jc w:val="right"/>
              <w:cnfStyle w:val="000000100000" w:firstRow="0" w:lastRow="0" w:firstColumn="0" w:lastColumn="0" w:oddVBand="0" w:evenVBand="0" w:oddHBand="1" w:evenHBand="0" w:firstRowFirstColumn="0" w:firstRowLastColumn="0" w:lastRowFirstColumn="0" w:lastRowLastColumn="0"/>
              <w:rPr>
                <w:rFonts w:ascii="Aptos Narrow" w:hAnsi="Aptos Narrow"/>
                <w:color w:val="000000"/>
                <w:sz w:val="18"/>
                <w:szCs w:val="18"/>
              </w:rPr>
            </w:pPr>
            <w:r w:rsidRPr="00CA73F2">
              <w:rPr>
                <w:rFonts w:ascii="Aptos Narrow" w:hAnsi="Aptos Narrow"/>
                <w:color w:val="000000"/>
                <w:sz w:val="18"/>
                <w:szCs w:val="18"/>
              </w:rPr>
              <w:t>1</w:t>
            </w:r>
          </w:p>
        </w:tc>
        <w:tc>
          <w:tcPr>
            <w:tcW w:w="1114" w:type="dxa"/>
            <w:noWrap/>
          </w:tcPr>
          <w:p w14:paraId="72D6D5C5" w14:textId="5CC2180A"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36D3ECF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465" w:type="dxa"/>
            <w:noWrap/>
          </w:tcPr>
          <w:p w14:paraId="7B377AA7"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690EBEF1"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53447A35"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TNO</w:t>
            </w:r>
          </w:p>
        </w:tc>
        <w:tc>
          <w:tcPr>
            <w:tcW w:w="964" w:type="dxa"/>
            <w:noWrap/>
          </w:tcPr>
          <w:p w14:paraId="05112C4F"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7EDD792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117D1486"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c>
          <w:tcPr>
            <w:tcW w:w="801" w:type="dxa"/>
          </w:tcPr>
          <w:p w14:paraId="06728C2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0689263C" w14:textId="158ABC9D"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568C7F3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66F8923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r>
      <w:tr w:rsidR="00CA73F2" w:rsidRPr="00CA73F2" w14:paraId="3E3C1D5B"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noWrap/>
          </w:tcPr>
          <w:p w14:paraId="75C017C3"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UL Solutions (FIME)</w:t>
            </w:r>
          </w:p>
        </w:tc>
        <w:tc>
          <w:tcPr>
            <w:tcW w:w="964" w:type="dxa"/>
            <w:noWrap/>
          </w:tcPr>
          <w:p w14:paraId="655C897A"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2A12EE0E"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29" w:type="dxa"/>
            <w:noWrap/>
          </w:tcPr>
          <w:p w14:paraId="334355AB"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r w:rsidRPr="00CA73F2">
              <w:rPr>
                <w:rFonts w:ascii="Aptos Narrow" w:hAnsi="Aptos Narrow"/>
                <w:color w:val="000000"/>
                <w:sz w:val="18"/>
                <w:szCs w:val="18"/>
              </w:rPr>
              <w:t>1</w:t>
            </w:r>
          </w:p>
        </w:tc>
        <w:tc>
          <w:tcPr>
            <w:tcW w:w="801" w:type="dxa"/>
          </w:tcPr>
          <w:p w14:paraId="42F1ED52"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114" w:type="dxa"/>
            <w:noWrap/>
          </w:tcPr>
          <w:p w14:paraId="393A5F02" w14:textId="68D4B35D"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248" w:type="dxa"/>
            <w:noWrap/>
          </w:tcPr>
          <w:p w14:paraId="0F5B9A0F"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4831EC1E"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545C2271"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233EF976" w14:textId="77777777" w:rsidR="00EE035F" w:rsidRPr="00CA73F2" w:rsidRDefault="00EE035F" w:rsidP="0057124E">
            <w:pPr>
              <w:rPr>
                <w:rFonts w:ascii="Aptos Narrow" w:eastAsia="Times New Roman" w:hAnsi="Aptos Narrow" w:cs="Times New Roman"/>
                <w:b w:val="0"/>
                <w:bCs w:val="0"/>
                <w:sz w:val="18"/>
                <w:szCs w:val="18"/>
                <w:lang w:eastAsia="nl-NL"/>
              </w:rPr>
            </w:pPr>
            <w:r w:rsidRPr="00CA73F2">
              <w:rPr>
                <w:rFonts w:ascii="Aptos Narrow" w:hAnsi="Aptos Narrow"/>
                <w:b w:val="0"/>
                <w:bCs w:val="0"/>
                <w:sz w:val="18"/>
                <w:szCs w:val="18"/>
              </w:rPr>
              <w:t>VWS</w:t>
            </w:r>
          </w:p>
        </w:tc>
        <w:tc>
          <w:tcPr>
            <w:tcW w:w="964" w:type="dxa"/>
            <w:noWrap/>
          </w:tcPr>
          <w:p w14:paraId="41F4EFB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708" w:type="dxa"/>
            <w:noWrap/>
          </w:tcPr>
          <w:p w14:paraId="6C9C529B"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441A076F"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615237A5" w14:textId="45C2B416"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8"/>
                <w:szCs w:val="18"/>
              </w:rPr>
            </w:pPr>
          </w:p>
        </w:tc>
        <w:tc>
          <w:tcPr>
            <w:tcW w:w="1114" w:type="dxa"/>
            <w:noWrap/>
          </w:tcPr>
          <w:p w14:paraId="359C025E" w14:textId="72EF4C62"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c>
          <w:tcPr>
            <w:tcW w:w="1248" w:type="dxa"/>
            <w:noWrap/>
          </w:tcPr>
          <w:p w14:paraId="3D13B035"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375BB5D9"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w:t>
            </w:r>
          </w:p>
        </w:tc>
      </w:tr>
      <w:tr w:rsidR="00EE035F" w:rsidRPr="00CA73F2" w14:paraId="183DBA2E" w14:textId="77777777" w:rsidTr="00F479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92" w:type="dxa"/>
            <w:tcBorders>
              <w:left w:val="none" w:sz="0" w:space="0" w:color="auto"/>
            </w:tcBorders>
            <w:noWrap/>
          </w:tcPr>
          <w:p w14:paraId="6DA2365E" w14:textId="40AC925D" w:rsidR="00EE035F" w:rsidRPr="00CA73F2" w:rsidRDefault="00EE035F" w:rsidP="0057124E">
            <w:pPr>
              <w:rPr>
                <w:rFonts w:ascii="Aptos Narrow" w:eastAsia="Times New Roman" w:hAnsi="Aptos Narrow" w:cs="Times New Roman"/>
                <w:b w:val="0"/>
                <w:bCs w:val="0"/>
                <w:sz w:val="18"/>
                <w:szCs w:val="18"/>
                <w:lang w:eastAsia="nl-NL"/>
              </w:rPr>
            </w:pPr>
            <w:proofErr w:type="gramStart"/>
            <w:r w:rsidRPr="00CA73F2">
              <w:rPr>
                <w:rFonts w:ascii="Aptos Narrow" w:hAnsi="Aptos Narrow"/>
                <w:b w:val="0"/>
                <w:bCs w:val="0"/>
                <w:sz w:val="18"/>
                <w:szCs w:val="18"/>
              </w:rPr>
              <w:t>ZZP-er</w:t>
            </w:r>
            <w:proofErr w:type="gramEnd"/>
          </w:p>
        </w:tc>
        <w:tc>
          <w:tcPr>
            <w:tcW w:w="964" w:type="dxa"/>
            <w:noWrap/>
          </w:tcPr>
          <w:p w14:paraId="030CB4E1"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c>
          <w:tcPr>
            <w:tcW w:w="708" w:type="dxa"/>
            <w:noWrap/>
          </w:tcPr>
          <w:p w14:paraId="1983D19D"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729" w:type="dxa"/>
            <w:noWrap/>
          </w:tcPr>
          <w:p w14:paraId="710D3E83"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801" w:type="dxa"/>
          </w:tcPr>
          <w:p w14:paraId="715A6605"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114" w:type="dxa"/>
            <w:noWrap/>
          </w:tcPr>
          <w:p w14:paraId="24242D90" w14:textId="102833DD"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p>
        </w:tc>
        <w:tc>
          <w:tcPr>
            <w:tcW w:w="1248" w:type="dxa"/>
            <w:noWrap/>
          </w:tcPr>
          <w:p w14:paraId="1AF4BE76"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nl-NL"/>
              </w:rPr>
            </w:pPr>
          </w:p>
        </w:tc>
        <w:tc>
          <w:tcPr>
            <w:tcW w:w="1465" w:type="dxa"/>
            <w:noWrap/>
          </w:tcPr>
          <w:p w14:paraId="3A3B83D8" w14:textId="77777777" w:rsidR="00EE035F" w:rsidRPr="00CA73F2" w:rsidRDefault="00EE035F" w:rsidP="00F479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r>
      <w:tr w:rsidR="00CA73F2" w:rsidRPr="00CA73F2" w14:paraId="20F6AA1F" w14:textId="77777777" w:rsidTr="00F47944">
        <w:trPr>
          <w:trHeight w:val="290"/>
        </w:trPr>
        <w:tc>
          <w:tcPr>
            <w:cnfStyle w:val="001000000000" w:firstRow="0" w:lastRow="0" w:firstColumn="1" w:lastColumn="0" w:oddVBand="0" w:evenVBand="0" w:oddHBand="0" w:evenHBand="0" w:firstRowFirstColumn="0" w:firstRowLastColumn="0" w:lastRowFirstColumn="0" w:lastRowLastColumn="0"/>
            <w:tcW w:w="2292" w:type="dxa"/>
            <w:noWrap/>
          </w:tcPr>
          <w:p w14:paraId="131C3FD8" w14:textId="77777777" w:rsidR="00EE035F" w:rsidRPr="00CA73F2" w:rsidRDefault="00EE035F" w:rsidP="00CA73F2">
            <w:pPr>
              <w:jc w:val="right"/>
              <w:rPr>
                <w:rFonts w:ascii="Aptos Narrow" w:eastAsia="Times New Roman" w:hAnsi="Aptos Narrow" w:cs="Times New Roman"/>
                <w:color w:val="000000"/>
                <w:sz w:val="18"/>
                <w:szCs w:val="18"/>
                <w:lang w:eastAsia="nl-NL"/>
              </w:rPr>
            </w:pPr>
            <w:r w:rsidRPr="00CA73F2">
              <w:rPr>
                <w:rFonts w:ascii="Aptos Narrow" w:eastAsia="Times New Roman" w:hAnsi="Aptos Narrow" w:cs="Times New Roman"/>
                <w:b w:val="0"/>
                <w:bCs w:val="0"/>
                <w:sz w:val="18"/>
                <w:szCs w:val="18"/>
                <w:lang w:eastAsia="nl-NL"/>
              </w:rPr>
              <w:t>Totaal</w:t>
            </w:r>
          </w:p>
        </w:tc>
        <w:tc>
          <w:tcPr>
            <w:tcW w:w="964" w:type="dxa"/>
            <w:noWrap/>
          </w:tcPr>
          <w:p w14:paraId="3DC9FFBC"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c>
          <w:tcPr>
            <w:tcW w:w="708" w:type="dxa"/>
            <w:noWrap/>
          </w:tcPr>
          <w:p w14:paraId="0964A6F7" w14:textId="734F1662" w:rsidR="00EE035F" w:rsidRPr="00CA73F2" w:rsidRDefault="00720914"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2</w:t>
            </w:r>
          </w:p>
        </w:tc>
        <w:tc>
          <w:tcPr>
            <w:tcW w:w="729" w:type="dxa"/>
            <w:noWrap/>
          </w:tcPr>
          <w:p w14:paraId="75661922"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15</w:t>
            </w:r>
          </w:p>
        </w:tc>
        <w:tc>
          <w:tcPr>
            <w:tcW w:w="801" w:type="dxa"/>
          </w:tcPr>
          <w:p w14:paraId="4A288D1A" w14:textId="14E53606" w:rsidR="00EE035F" w:rsidRPr="00CA73F2" w:rsidRDefault="00720914" w:rsidP="00F47944">
            <w:pPr>
              <w:jc w:val="right"/>
              <w:cnfStyle w:val="000000000000" w:firstRow="0" w:lastRow="0" w:firstColumn="0" w:lastColumn="0" w:oddVBand="0" w:evenVBand="0" w:oddHBand="0" w:evenHBand="0" w:firstRowFirstColumn="0" w:firstRowLastColumn="0" w:lastRowFirstColumn="0" w:lastRowLastColumn="0"/>
              <w:rPr>
                <w:rFonts w:ascii="Aptos Narrow" w:hAnsi="Aptos Narrow"/>
                <w:color w:val="000000"/>
                <w:sz w:val="18"/>
                <w:szCs w:val="18"/>
              </w:rPr>
            </w:pPr>
            <w:r w:rsidRPr="00CA73F2">
              <w:rPr>
                <w:rFonts w:ascii="Aptos Narrow" w:hAnsi="Aptos Narrow"/>
                <w:color w:val="000000"/>
                <w:sz w:val="18"/>
                <w:szCs w:val="18"/>
              </w:rPr>
              <w:t>4</w:t>
            </w:r>
          </w:p>
        </w:tc>
        <w:tc>
          <w:tcPr>
            <w:tcW w:w="1114" w:type="dxa"/>
            <w:noWrap/>
          </w:tcPr>
          <w:p w14:paraId="68DF3186" w14:textId="3C1A9A06" w:rsidR="00EE035F" w:rsidRPr="00CA73F2" w:rsidRDefault="001735D4"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7</w:t>
            </w:r>
          </w:p>
        </w:tc>
        <w:tc>
          <w:tcPr>
            <w:tcW w:w="1248" w:type="dxa"/>
            <w:noWrap/>
          </w:tcPr>
          <w:p w14:paraId="557BCB67"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4</w:t>
            </w:r>
          </w:p>
        </w:tc>
        <w:tc>
          <w:tcPr>
            <w:tcW w:w="1465" w:type="dxa"/>
            <w:noWrap/>
          </w:tcPr>
          <w:p w14:paraId="09371393" w14:textId="77777777" w:rsidR="00EE035F" w:rsidRPr="00CA73F2" w:rsidRDefault="00EE035F" w:rsidP="00F479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sz w:val="18"/>
                <w:szCs w:val="18"/>
                <w:lang w:eastAsia="nl-NL"/>
              </w:rPr>
            </w:pPr>
            <w:r w:rsidRPr="00CA73F2">
              <w:rPr>
                <w:rFonts w:ascii="Aptos Narrow" w:hAnsi="Aptos Narrow"/>
                <w:color w:val="000000"/>
                <w:sz w:val="18"/>
                <w:szCs w:val="18"/>
              </w:rPr>
              <w:t>34</w:t>
            </w:r>
          </w:p>
        </w:tc>
      </w:tr>
    </w:tbl>
    <w:p w14:paraId="2870D67C" w14:textId="77777777" w:rsidR="00996138" w:rsidRDefault="00996138" w:rsidP="0057124E">
      <w:pPr>
        <w:ind w:left="708"/>
        <w:rPr>
          <w:lang w:val="en-US"/>
        </w:rPr>
      </w:pPr>
    </w:p>
    <w:p w14:paraId="20E46E35" w14:textId="045287D7" w:rsidR="00A20E2B" w:rsidRPr="00142808" w:rsidRDefault="000C3640" w:rsidP="007A23CE">
      <w:pPr>
        <w:pStyle w:val="Caption"/>
      </w:pPr>
      <w:r>
        <w:t>*</w:t>
      </w:r>
      <w:r w:rsidR="00A20E2B" w:rsidRPr="00142808">
        <w:t>Overig: stichting</w:t>
      </w:r>
      <w:r w:rsidR="00EE4A9F" w:rsidRPr="00142808">
        <w:t xml:space="preserve">, </w:t>
      </w:r>
      <w:r w:rsidR="00A20E2B" w:rsidRPr="00142808">
        <w:t>coöperatie met publieke taken</w:t>
      </w:r>
      <w:r w:rsidR="00C461E0" w:rsidRPr="00142808">
        <w:t>, brancheorganisatie</w:t>
      </w:r>
    </w:p>
    <w:p w14:paraId="5533D849" w14:textId="406DBE47" w:rsidR="00CA73F2" w:rsidRDefault="00CA73F2">
      <w:pPr>
        <w:spacing w:after="160" w:line="259" w:lineRule="auto"/>
      </w:pPr>
      <w:r>
        <w:br w:type="page"/>
      </w:r>
    </w:p>
    <w:p w14:paraId="33AD93D6" w14:textId="2E105E94" w:rsidR="00EA4832" w:rsidRDefault="00EA4832" w:rsidP="0096471B">
      <w:pPr>
        <w:pStyle w:val="Heading3"/>
      </w:pPr>
      <w:r w:rsidRPr="006D268C">
        <w:lastRenderedPageBreak/>
        <w:t>Vragenlijst</w:t>
      </w:r>
    </w:p>
    <w:p w14:paraId="428D34D1" w14:textId="1B445DC9" w:rsidR="009928DF" w:rsidRPr="0096471B" w:rsidRDefault="009D6749" w:rsidP="006D45CD">
      <w:r w:rsidRPr="1B12DF6E">
        <w:t xml:space="preserve">Voor dit onderzoek </w:t>
      </w:r>
      <w:r w:rsidR="007829AF" w:rsidRPr="1B12DF6E">
        <w:t>is gebruik gemaakt van</w:t>
      </w:r>
      <w:r w:rsidR="007C08B2" w:rsidRPr="1B12DF6E">
        <w:t xml:space="preserve"> </w:t>
      </w:r>
      <w:r w:rsidR="002A6C2B">
        <w:t>‘</w:t>
      </w:r>
      <w:r w:rsidR="0087539A" w:rsidRPr="1B12DF6E">
        <w:t>sem</w:t>
      </w:r>
      <w:r w:rsidR="006D0547" w:rsidRPr="1B12DF6E">
        <w:t>i</w:t>
      </w:r>
      <w:r w:rsidR="0087539A" w:rsidRPr="1B12DF6E">
        <w:t>-</w:t>
      </w:r>
      <w:proofErr w:type="spellStart"/>
      <w:r w:rsidR="007C08B2" w:rsidRPr="1B12DF6E">
        <w:t>structured</w:t>
      </w:r>
      <w:proofErr w:type="spellEnd"/>
      <w:r w:rsidR="007C08B2" w:rsidRPr="1B12DF6E">
        <w:t xml:space="preserve"> interviews</w:t>
      </w:r>
      <w:r w:rsidR="002A6C2B">
        <w:t>’</w:t>
      </w:r>
      <w:r w:rsidR="00223223" w:rsidRPr="1B12DF6E">
        <w:t xml:space="preserve"> waarbij onderstaande</w:t>
      </w:r>
      <w:r w:rsidR="00A92B4B" w:rsidRPr="1B12DF6E">
        <w:t xml:space="preserve"> vragen</w:t>
      </w:r>
      <w:r w:rsidR="00ED70EA" w:rsidRPr="1B12DF6E">
        <w:t xml:space="preserve"> de leidraad vormde</w:t>
      </w:r>
      <w:r w:rsidR="00511740" w:rsidRPr="1B12DF6E">
        <w:t>n</w:t>
      </w:r>
      <w:r w:rsidR="00ED70EA" w:rsidRPr="1B12DF6E">
        <w:t xml:space="preserve"> voor het gesprek</w:t>
      </w:r>
      <w:r w:rsidR="0087539A" w:rsidRPr="1B12DF6E">
        <w:t>.</w:t>
      </w:r>
    </w:p>
    <w:p w14:paraId="250D4AB7" w14:textId="2C3EC338" w:rsidR="00EA4832" w:rsidRPr="0096471B" w:rsidRDefault="00EA4832" w:rsidP="0096471B">
      <w:pPr>
        <w:pStyle w:val="Heading3"/>
        <w:rPr>
          <w:lang w:val="en-US"/>
        </w:rPr>
      </w:pPr>
      <w:r w:rsidRPr="002A6C2B">
        <w:t>Kennismaken</w:t>
      </w:r>
    </w:p>
    <w:p w14:paraId="09F81D62" w14:textId="77777777" w:rsidR="00EA4832" w:rsidRPr="002A6C2B" w:rsidRDefault="00EA4832" w:rsidP="00FF3F19">
      <w:pPr>
        <w:pStyle w:val="ListParagraph"/>
        <w:numPr>
          <w:ilvl w:val="0"/>
          <w:numId w:val="6"/>
        </w:numPr>
        <w:rPr>
          <w:szCs w:val="20"/>
        </w:rPr>
      </w:pPr>
      <w:r w:rsidRPr="002A6C2B">
        <w:rPr>
          <w:szCs w:val="20"/>
        </w:rPr>
        <w:t xml:space="preserve">Bedankt dat u wilt meewerken aan dit interview. Wij zijn benieuwd wat uw interesse is om aan ons onderzoek mee te doen. Heeft u daar een specifieke reden voor? </w:t>
      </w:r>
      <w:r w:rsidRPr="006D45CD">
        <w:rPr>
          <w:szCs w:val="20"/>
        </w:rPr>
        <w:t>[Bijvoorbeeld: het is mijn intrinsieke motivatie om mijn kennis in standaarden te laten opnemen; ik ben gestuurd door mijn organisatie om niet de boot te missen]</w:t>
      </w:r>
    </w:p>
    <w:p w14:paraId="0E8BF659" w14:textId="77777777" w:rsidR="00EA4832" w:rsidRPr="002A6C2B" w:rsidRDefault="00EA4832" w:rsidP="00FF3F19">
      <w:pPr>
        <w:pStyle w:val="ListParagraph"/>
        <w:numPr>
          <w:ilvl w:val="0"/>
          <w:numId w:val="6"/>
        </w:numPr>
        <w:rPr>
          <w:szCs w:val="20"/>
        </w:rPr>
      </w:pPr>
      <w:r w:rsidRPr="002A6C2B">
        <w:rPr>
          <w:szCs w:val="20"/>
        </w:rPr>
        <w:t>Wat is uw functie in de organisatie waar u werkzaam bent?</w:t>
      </w:r>
    </w:p>
    <w:p w14:paraId="2A765B39" w14:textId="44A28447" w:rsidR="00EA4832" w:rsidRPr="002A6C2B" w:rsidRDefault="00EA4832" w:rsidP="00FF3F19">
      <w:pPr>
        <w:pStyle w:val="ListParagraph"/>
        <w:numPr>
          <w:ilvl w:val="0"/>
          <w:numId w:val="6"/>
        </w:numPr>
        <w:rPr>
          <w:szCs w:val="20"/>
        </w:rPr>
      </w:pPr>
      <w:r w:rsidRPr="002A6C2B">
        <w:rPr>
          <w:szCs w:val="20"/>
        </w:rPr>
        <w:t xml:space="preserve">Wat is uw huidige rol binnen de </w:t>
      </w:r>
      <w:r w:rsidR="00543F2C" w:rsidRPr="002A6C2B">
        <w:rPr>
          <w:szCs w:val="20"/>
        </w:rPr>
        <w:t>standaardisatie-organisatie</w:t>
      </w:r>
      <w:r w:rsidRPr="002A6C2B">
        <w:rPr>
          <w:szCs w:val="20"/>
        </w:rPr>
        <w:t xml:space="preserve">(s) waaraan u deelneemt? </w:t>
      </w:r>
    </w:p>
    <w:p w14:paraId="1996579A" w14:textId="77777777" w:rsidR="00EA4832" w:rsidRPr="002A6C2B" w:rsidRDefault="00EA4832" w:rsidP="00FF3F19">
      <w:pPr>
        <w:pStyle w:val="ListParagraph"/>
        <w:numPr>
          <w:ilvl w:val="1"/>
          <w:numId w:val="6"/>
        </w:numPr>
        <w:rPr>
          <w:szCs w:val="20"/>
        </w:rPr>
      </w:pPr>
      <w:r w:rsidRPr="002A6C2B">
        <w:rPr>
          <w:szCs w:val="20"/>
        </w:rPr>
        <w:t>Welke activiteiten onderneemt u daar zelf?</w:t>
      </w:r>
    </w:p>
    <w:p w14:paraId="56EB20C9" w14:textId="42864C73" w:rsidR="0050003E" w:rsidRPr="0096471B" w:rsidRDefault="00EA4832" w:rsidP="006D45CD">
      <w:pPr>
        <w:pStyle w:val="ListParagraph"/>
        <w:numPr>
          <w:ilvl w:val="1"/>
          <w:numId w:val="6"/>
        </w:numPr>
        <w:rPr>
          <w:szCs w:val="20"/>
        </w:rPr>
      </w:pPr>
      <w:r w:rsidRPr="002A6C2B">
        <w:rPr>
          <w:szCs w:val="20"/>
        </w:rPr>
        <w:t>Verricht u die activiteiten alleen, of werkt u daarin samen met collega’s van uw organisatie?</w:t>
      </w:r>
    </w:p>
    <w:p w14:paraId="451F5894" w14:textId="352FB2D1" w:rsidR="00EA4832" w:rsidRPr="002A6C2B" w:rsidRDefault="00EA4832" w:rsidP="0096471B">
      <w:pPr>
        <w:pStyle w:val="Heading3"/>
      </w:pPr>
      <w:r w:rsidRPr="002A6C2B">
        <w:t>Participatie in de ontwikkeling van standaarden</w:t>
      </w:r>
    </w:p>
    <w:p w14:paraId="5E9601B3" w14:textId="3B5218F3" w:rsidR="00EA4832" w:rsidRPr="003A0ACB" w:rsidRDefault="00EA4832" w:rsidP="00FF3F19">
      <w:pPr>
        <w:pStyle w:val="ListParagraph"/>
        <w:numPr>
          <w:ilvl w:val="0"/>
          <w:numId w:val="6"/>
        </w:numPr>
        <w:rPr>
          <w:szCs w:val="20"/>
        </w:rPr>
      </w:pPr>
      <w:r w:rsidRPr="002A6C2B">
        <w:rPr>
          <w:szCs w:val="20"/>
        </w:rPr>
        <w:t xml:space="preserve">Wat is de positie van uw organisatie ten opzichte van andere partijen in het veld? </w:t>
      </w:r>
      <w:r w:rsidRPr="003A0ACB">
        <w:rPr>
          <w:szCs w:val="20"/>
        </w:rPr>
        <w:t>[Denk in termen van “wij zijn de grootste speler in dit veld; er is geen dominante partij, etc.”]</w:t>
      </w:r>
      <w:r w:rsidR="001E6927">
        <w:rPr>
          <w:szCs w:val="20"/>
        </w:rPr>
        <w:t>.</w:t>
      </w:r>
    </w:p>
    <w:p w14:paraId="3BCC2B5C" w14:textId="5794069B" w:rsidR="00EA4832" w:rsidRPr="003A0ACB" w:rsidRDefault="00EA4832" w:rsidP="00FF3F19">
      <w:pPr>
        <w:pStyle w:val="ListParagraph"/>
        <w:numPr>
          <w:ilvl w:val="0"/>
          <w:numId w:val="6"/>
        </w:numPr>
        <w:rPr>
          <w:szCs w:val="20"/>
        </w:rPr>
      </w:pPr>
      <w:r w:rsidRPr="003A0ACB">
        <w:rPr>
          <w:szCs w:val="20"/>
        </w:rPr>
        <w:t>Kunt u aangeven aan welke gremia en standaardisatieprocessen u heeft deelgenomen? Welke standaarden zijn daarin behandeld? [Denk in termen van beleidscommissies, technische commissies en werkgroepen]</w:t>
      </w:r>
      <w:r w:rsidR="001E6927">
        <w:rPr>
          <w:szCs w:val="20"/>
        </w:rPr>
        <w:t>.</w:t>
      </w:r>
    </w:p>
    <w:p w14:paraId="22A84184" w14:textId="77777777" w:rsidR="00EA4832" w:rsidRPr="002A6C2B" w:rsidRDefault="00EA4832" w:rsidP="00FF3F19">
      <w:pPr>
        <w:pStyle w:val="ListParagraph"/>
        <w:numPr>
          <w:ilvl w:val="0"/>
          <w:numId w:val="6"/>
        </w:numPr>
        <w:rPr>
          <w:szCs w:val="20"/>
        </w:rPr>
      </w:pPr>
      <w:r w:rsidRPr="002A6C2B">
        <w:rPr>
          <w:szCs w:val="20"/>
        </w:rPr>
        <w:t>Wat is uw ervaring tot nu toe met ontwikkeling van standaarden? Hierbij denken we aan ervaring wat betreft:</w:t>
      </w:r>
    </w:p>
    <w:p w14:paraId="2BE6174E" w14:textId="77777777" w:rsidR="00EA4832" w:rsidRPr="002A6C2B" w:rsidRDefault="00EA4832" w:rsidP="00FF3F19">
      <w:pPr>
        <w:pStyle w:val="ListParagraph"/>
        <w:numPr>
          <w:ilvl w:val="1"/>
          <w:numId w:val="6"/>
        </w:numPr>
        <w:rPr>
          <w:szCs w:val="20"/>
        </w:rPr>
      </w:pPr>
      <w:r w:rsidRPr="002A6C2B">
        <w:rPr>
          <w:szCs w:val="20"/>
        </w:rPr>
        <w:t>De procedures om deel te nemen aan de ontwikkeling van standaarden?</w:t>
      </w:r>
    </w:p>
    <w:p w14:paraId="3518E793" w14:textId="64CE4A76" w:rsidR="00EA4832" w:rsidRPr="002A6C2B" w:rsidRDefault="00EA4832" w:rsidP="00FF3F19">
      <w:pPr>
        <w:pStyle w:val="ListParagraph"/>
        <w:numPr>
          <w:ilvl w:val="1"/>
          <w:numId w:val="6"/>
        </w:numPr>
        <w:rPr>
          <w:szCs w:val="20"/>
        </w:rPr>
      </w:pPr>
      <w:r w:rsidRPr="002A6C2B">
        <w:rPr>
          <w:szCs w:val="20"/>
        </w:rPr>
        <w:t>Het proces om tot de standaarden zelf te komen</w:t>
      </w:r>
      <w:r w:rsidR="001E6927">
        <w:rPr>
          <w:szCs w:val="20"/>
        </w:rPr>
        <w:t>.</w:t>
      </w:r>
    </w:p>
    <w:p w14:paraId="1778BCE2" w14:textId="590B8F1F" w:rsidR="00EA4832" w:rsidRPr="002A6C2B" w:rsidRDefault="00EA4832" w:rsidP="00FF3F19">
      <w:pPr>
        <w:pStyle w:val="ListParagraph"/>
        <w:numPr>
          <w:ilvl w:val="1"/>
          <w:numId w:val="6"/>
        </w:numPr>
        <w:rPr>
          <w:szCs w:val="20"/>
        </w:rPr>
      </w:pPr>
      <w:r w:rsidRPr="002A6C2B">
        <w:rPr>
          <w:szCs w:val="20"/>
        </w:rPr>
        <w:t>De bruikbaarheid van de gerealiseerde standaarden</w:t>
      </w:r>
      <w:r w:rsidR="001E6927">
        <w:rPr>
          <w:szCs w:val="20"/>
        </w:rPr>
        <w:t>.</w:t>
      </w:r>
    </w:p>
    <w:p w14:paraId="0DF2F2B6" w14:textId="77777777" w:rsidR="00EA4832" w:rsidRPr="002A6C2B" w:rsidRDefault="00EA4832" w:rsidP="00FF3F19">
      <w:pPr>
        <w:pStyle w:val="ListParagraph"/>
        <w:numPr>
          <w:ilvl w:val="1"/>
          <w:numId w:val="6"/>
        </w:numPr>
        <w:rPr>
          <w:szCs w:val="20"/>
        </w:rPr>
      </w:pPr>
      <w:r w:rsidRPr="002A6C2B">
        <w:rPr>
          <w:szCs w:val="20"/>
        </w:rPr>
        <w:t>Wat zou er in uw optiek verbeterd kunnen worden aan het proces om tot standaarden te komen?</w:t>
      </w:r>
    </w:p>
    <w:p w14:paraId="3C55E3F8" w14:textId="77777777" w:rsidR="00EA4832" w:rsidRPr="002A6C2B" w:rsidRDefault="00EA4832" w:rsidP="00FF3F19">
      <w:pPr>
        <w:pStyle w:val="ListParagraph"/>
        <w:numPr>
          <w:ilvl w:val="0"/>
          <w:numId w:val="6"/>
        </w:numPr>
        <w:rPr>
          <w:szCs w:val="20"/>
        </w:rPr>
      </w:pPr>
      <w:r w:rsidRPr="002A6C2B">
        <w:rPr>
          <w:szCs w:val="20"/>
        </w:rPr>
        <w:t xml:space="preserve">Wat heeft uw bijdrage naar uw inschatting opgeleverd? </w:t>
      </w:r>
    </w:p>
    <w:p w14:paraId="46176F3E" w14:textId="77777777" w:rsidR="00EA4832" w:rsidRPr="002A6C2B" w:rsidRDefault="00EA4832" w:rsidP="00FF3F19">
      <w:pPr>
        <w:pStyle w:val="ListParagraph"/>
        <w:numPr>
          <w:ilvl w:val="1"/>
          <w:numId w:val="6"/>
        </w:numPr>
        <w:rPr>
          <w:szCs w:val="20"/>
        </w:rPr>
      </w:pPr>
      <w:r w:rsidRPr="002A6C2B">
        <w:rPr>
          <w:szCs w:val="20"/>
        </w:rPr>
        <w:t xml:space="preserve">Wat was de uitkomst die u ervan verwachtte? </w:t>
      </w:r>
    </w:p>
    <w:p w14:paraId="2D4AFCDA" w14:textId="2D6D92E4" w:rsidR="001E6927" w:rsidRPr="0096471B" w:rsidRDefault="00EA4832" w:rsidP="006D45CD">
      <w:pPr>
        <w:pStyle w:val="ListParagraph"/>
        <w:numPr>
          <w:ilvl w:val="1"/>
          <w:numId w:val="6"/>
        </w:numPr>
        <w:rPr>
          <w:szCs w:val="20"/>
        </w:rPr>
      </w:pPr>
      <w:r w:rsidRPr="002A6C2B">
        <w:rPr>
          <w:szCs w:val="20"/>
        </w:rPr>
        <w:t xml:space="preserve">Wie (welke partij) heeft daar baat bij? </w:t>
      </w:r>
    </w:p>
    <w:p w14:paraId="646EFE95" w14:textId="2B7E7493" w:rsidR="00EA4832" w:rsidRPr="002A6C2B" w:rsidRDefault="00EA4832" w:rsidP="006D45CD">
      <w:pPr>
        <w:rPr>
          <w:szCs w:val="20"/>
        </w:rPr>
      </w:pPr>
      <w:r w:rsidRPr="0096471B">
        <w:rPr>
          <w:rStyle w:val="Heading3Char"/>
        </w:rPr>
        <w:t>Motivatie voor deelname</w:t>
      </w:r>
      <w:r w:rsidRPr="002A6C2B">
        <w:rPr>
          <w:szCs w:val="20"/>
        </w:rPr>
        <w:br/>
        <w:t>Wij willen u graag wat vragen over de motieven van uw organisatie om deel te nemen.</w:t>
      </w:r>
    </w:p>
    <w:p w14:paraId="11297AA4" w14:textId="77777777" w:rsidR="00EA4832" w:rsidRPr="002A6C2B" w:rsidRDefault="00EA4832" w:rsidP="00FF3F19">
      <w:pPr>
        <w:pStyle w:val="ListParagraph"/>
        <w:numPr>
          <w:ilvl w:val="0"/>
          <w:numId w:val="6"/>
        </w:numPr>
        <w:rPr>
          <w:szCs w:val="20"/>
        </w:rPr>
      </w:pPr>
      <w:r w:rsidRPr="002A6C2B">
        <w:rPr>
          <w:szCs w:val="20"/>
        </w:rPr>
        <w:t>Hoe ziet uw organisatie het resultaat van hun bijdrage?</w:t>
      </w:r>
    </w:p>
    <w:p w14:paraId="7F529741" w14:textId="77777777" w:rsidR="00EA4832" w:rsidRPr="002A6C2B" w:rsidRDefault="00EA4832" w:rsidP="00FF3F19">
      <w:pPr>
        <w:pStyle w:val="ListParagraph"/>
        <w:numPr>
          <w:ilvl w:val="0"/>
          <w:numId w:val="6"/>
        </w:numPr>
        <w:rPr>
          <w:szCs w:val="20"/>
        </w:rPr>
      </w:pPr>
      <w:r w:rsidRPr="002A6C2B">
        <w:rPr>
          <w:szCs w:val="20"/>
        </w:rPr>
        <w:t>Welke doelen moeten hiermee worden bereikt?</w:t>
      </w:r>
    </w:p>
    <w:p w14:paraId="1E8182DD" w14:textId="77777777" w:rsidR="00EA4832" w:rsidRPr="002A6C2B" w:rsidRDefault="00EA4832" w:rsidP="00FF3F19">
      <w:pPr>
        <w:pStyle w:val="ListParagraph"/>
        <w:numPr>
          <w:ilvl w:val="1"/>
          <w:numId w:val="6"/>
        </w:numPr>
        <w:rPr>
          <w:szCs w:val="20"/>
        </w:rPr>
      </w:pPr>
      <w:r w:rsidRPr="002A6C2B">
        <w:rPr>
          <w:szCs w:val="20"/>
        </w:rPr>
        <w:t xml:space="preserve">Worden de doelen behaald? Zo ja, leg uit hoe. Zo nee, waarom niet?  </w:t>
      </w:r>
    </w:p>
    <w:p w14:paraId="698621A3" w14:textId="432311BA" w:rsidR="00EA4832" w:rsidRPr="002A6C2B" w:rsidRDefault="00EA4832" w:rsidP="006D45CD">
      <w:pPr>
        <w:rPr>
          <w:szCs w:val="20"/>
        </w:rPr>
      </w:pPr>
      <w:r w:rsidRPr="002A6C2B">
        <w:rPr>
          <w:szCs w:val="20"/>
        </w:rPr>
        <w:t>We willen u ook graag wat vragen over uw persoonlijke motivatie</w:t>
      </w:r>
      <w:r w:rsidR="007B56D5">
        <w:rPr>
          <w:szCs w:val="20"/>
        </w:rPr>
        <w:t>.</w:t>
      </w:r>
    </w:p>
    <w:p w14:paraId="59C563BF" w14:textId="77777777" w:rsidR="00EA4832" w:rsidRPr="002A6C2B" w:rsidRDefault="00EA4832" w:rsidP="00FF3F19">
      <w:pPr>
        <w:pStyle w:val="ListParagraph"/>
        <w:numPr>
          <w:ilvl w:val="0"/>
          <w:numId w:val="6"/>
        </w:numPr>
        <w:rPr>
          <w:szCs w:val="20"/>
        </w:rPr>
      </w:pPr>
      <w:r w:rsidRPr="002A6C2B">
        <w:rPr>
          <w:szCs w:val="20"/>
        </w:rPr>
        <w:t xml:space="preserve">Hoeveel tijd en inspanning kost uw deelname? </w:t>
      </w:r>
    </w:p>
    <w:p w14:paraId="0490880F" w14:textId="77777777" w:rsidR="00EA4832" w:rsidRPr="002A6C2B" w:rsidRDefault="00EA4832" w:rsidP="00FF3F19">
      <w:pPr>
        <w:pStyle w:val="ListParagraph"/>
        <w:numPr>
          <w:ilvl w:val="0"/>
          <w:numId w:val="6"/>
        </w:numPr>
        <w:rPr>
          <w:szCs w:val="20"/>
        </w:rPr>
      </w:pPr>
      <w:r w:rsidRPr="002A6C2B">
        <w:rPr>
          <w:szCs w:val="20"/>
        </w:rPr>
        <w:t xml:space="preserve">Wat levert deelname u zelf op? </w:t>
      </w:r>
    </w:p>
    <w:p w14:paraId="37C0499E" w14:textId="61A99E19" w:rsidR="00EA4832" w:rsidRPr="002A6C2B" w:rsidRDefault="00EA4832" w:rsidP="006D45CD">
      <w:pPr>
        <w:rPr>
          <w:szCs w:val="20"/>
        </w:rPr>
      </w:pPr>
      <w:r w:rsidRPr="002A6C2B">
        <w:rPr>
          <w:szCs w:val="20"/>
        </w:rPr>
        <w:t>We zijn ook benieuwd naar uw ervaring bij andere deelnemers</w:t>
      </w:r>
      <w:r w:rsidR="007B56D5">
        <w:rPr>
          <w:szCs w:val="20"/>
        </w:rPr>
        <w:t>.</w:t>
      </w:r>
    </w:p>
    <w:p w14:paraId="66D505A4" w14:textId="77777777" w:rsidR="00EA4832" w:rsidRPr="002A6C2B" w:rsidRDefault="00EA4832" w:rsidP="00FF3F19">
      <w:pPr>
        <w:pStyle w:val="ListParagraph"/>
        <w:numPr>
          <w:ilvl w:val="0"/>
          <w:numId w:val="6"/>
        </w:numPr>
        <w:rPr>
          <w:szCs w:val="20"/>
        </w:rPr>
      </w:pPr>
      <w:r w:rsidRPr="002A6C2B">
        <w:rPr>
          <w:szCs w:val="20"/>
        </w:rPr>
        <w:t>Waarom nemen betrokken partijen volgens u doorgaans deel?</w:t>
      </w:r>
    </w:p>
    <w:p w14:paraId="15465D37" w14:textId="77777777" w:rsidR="00EA4832" w:rsidRPr="002A6C2B" w:rsidRDefault="00EA4832" w:rsidP="00FF3F19">
      <w:pPr>
        <w:pStyle w:val="ListParagraph"/>
        <w:numPr>
          <w:ilvl w:val="0"/>
          <w:numId w:val="6"/>
        </w:numPr>
        <w:rPr>
          <w:szCs w:val="20"/>
        </w:rPr>
      </w:pPr>
      <w:r w:rsidRPr="002A6C2B">
        <w:rPr>
          <w:szCs w:val="20"/>
        </w:rPr>
        <w:t>Levert het naar uw inschatting voor hen voldoende op?</w:t>
      </w:r>
    </w:p>
    <w:p w14:paraId="4772CB64" w14:textId="77777777" w:rsidR="00EA4832" w:rsidRPr="002A6C2B" w:rsidRDefault="00EA4832" w:rsidP="00FF3F19">
      <w:pPr>
        <w:pStyle w:val="ListParagraph"/>
        <w:numPr>
          <w:ilvl w:val="0"/>
          <w:numId w:val="6"/>
        </w:numPr>
        <w:rPr>
          <w:szCs w:val="20"/>
        </w:rPr>
      </w:pPr>
      <w:r w:rsidRPr="002A6C2B">
        <w:rPr>
          <w:szCs w:val="20"/>
        </w:rPr>
        <w:t>Hoe zou volgens u deelname meer kunnen opleveren?</w:t>
      </w:r>
    </w:p>
    <w:p w14:paraId="19F18EF3" w14:textId="77777777" w:rsidR="00EA4832" w:rsidRPr="002A6C2B" w:rsidRDefault="00EA4832" w:rsidP="00FF3F19">
      <w:pPr>
        <w:pStyle w:val="ListParagraph"/>
        <w:numPr>
          <w:ilvl w:val="1"/>
          <w:numId w:val="6"/>
        </w:numPr>
        <w:rPr>
          <w:szCs w:val="20"/>
        </w:rPr>
      </w:pPr>
      <w:r w:rsidRPr="002A6C2B">
        <w:rPr>
          <w:szCs w:val="20"/>
        </w:rPr>
        <w:t>Hoe kan Nederlandse deelname gestimuleerd worden?</w:t>
      </w:r>
    </w:p>
    <w:p w14:paraId="6305CF06" w14:textId="336BF4F2" w:rsidR="00EA4832" w:rsidRPr="002A6C2B" w:rsidRDefault="00EA4832" w:rsidP="00FF3F19">
      <w:pPr>
        <w:pStyle w:val="ListParagraph"/>
        <w:numPr>
          <w:ilvl w:val="2"/>
          <w:numId w:val="6"/>
        </w:numPr>
        <w:rPr>
          <w:szCs w:val="20"/>
        </w:rPr>
      </w:pPr>
      <w:r w:rsidRPr="002A6C2B">
        <w:rPr>
          <w:szCs w:val="20"/>
        </w:rPr>
        <w:t>Relatie met achterban/werkveld</w:t>
      </w:r>
      <w:r w:rsidR="007B56D5">
        <w:rPr>
          <w:szCs w:val="20"/>
        </w:rPr>
        <w:t>.</w:t>
      </w:r>
    </w:p>
    <w:p w14:paraId="40719D3A" w14:textId="77777777" w:rsidR="007B56D5" w:rsidRDefault="007B56D5" w:rsidP="006D45CD">
      <w:pPr>
        <w:rPr>
          <w:b/>
          <w:bCs/>
          <w:szCs w:val="20"/>
        </w:rPr>
      </w:pPr>
    </w:p>
    <w:p w14:paraId="70E415B5" w14:textId="79EE2796" w:rsidR="00EA4832" w:rsidRPr="002A6C2B" w:rsidRDefault="00EA4832" w:rsidP="0096471B">
      <w:pPr>
        <w:pStyle w:val="Heading3"/>
      </w:pPr>
      <w:r w:rsidRPr="002A6C2B">
        <w:lastRenderedPageBreak/>
        <w:t>Uitkomst</w:t>
      </w:r>
    </w:p>
    <w:p w14:paraId="7921BC9B" w14:textId="77777777" w:rsidR="00EA4832" w:rsidRPr="002A6C2B" w:rsidRDefault="00EA4832" w:rsidP="006D45CD">
      <w:pPr>
        <w:rPr>
          <w:szCs w:val="20"/>
        </w:rPr>
      </w:pPr>
      <w:r w:rsidRPr="002A6C2B">
        <w:rPr>
          <w:szCs w:val="20"/>
        </w:rPr>
        <w:t>We willen nog iets meer inzoomen op het resultaat van standaardisatieprocessen.</w:t>
      </w:r>
    </w:p>
    <w:p w14:paraId="1E4D9041" w14:textId="4FA0C2BA" w:rsidR="00EA4832" w:rsidRPr="007B56D5" w:rsidRDefault="00EA4832" w:rsidP="00FF3F19">
      <w:pPr>
        <w:pStyle w:val="ListParagraph"/>
        <w:numPr>
          <w:ilvl w:val="0"/>
          <w:numId w:val="6"/>
        </w:numPr>
        <w:rPr>
          <w:szCs w:val="20"/>
        </w:rPr>
      </w:pPr>
      <w:r w:rsidRPr="007B56D5">
        <w:rPr>
          <w:szCs w:val="20"/>
        </w:rPr>
        <w:t>Wat is de uitkomst van de standaardisatieprocessen waaraan u heeft bijgedragen? [Bijvoorbeeld: een standaard die weinig/ veel wordt gebruikt]</w:t>
      </w:r>
      <w:r w:rsidR="007B56D5">
        <w:rPr>
          <w:szCs w:val="20"/>
        </w:rPr>
        <w:t>.</w:t>
      </w:r>
    </w:p>
    <w:p w14:paraId="20A3D087" w14:textId="77777777" w:rsidR="00EA4832" w:rsidRPr="002A6C2B" w:rsidRDefault="00EA4832" w:rsidP="00FF3F19">
      <w:pPr>
        <w:pStyle w:val="ListParagraph"/>
        <w:numPr>
          <w:ilvl w:val="0"/>
          <w:numId w:val="6"/>
        </w:numPr>
        <w:rPr>
          <w:szCs w:val="20"/>
        </w:rPr>
      </w:pPr>
      <w:r w:rsidRPr="002A6C2B">
        <w:rPr>
          <w:szCs w:val="20"/>
        </w:rPr>
        <w:t xml:space="preserve">Wat is relevantie van de besproken standaard(en) voor uw organisatie, waarom is die voor u en voor uw partij van belang? </w:t>
      </w:r>
    </w:p>
    <w:p w14:paraId="47838663" w14:textId="77777777" w:rsidR="00EA4832" w:rsidRPr="002A6C2B" w:rsidRDefault="00EA4832" w:rsidP="006D45CD">
      <w:pPr>
        <w:pStyle w:val="ListParagraph"/>
        <w:rPr>
          <w:b/>
          <w:bCs/>
          <w:szCs w:val="20"/>
        </w:rPr>
      </w:pPr>
    </w:p>
    <w:p w14:paraId="1BC75869" w14:textId="7D2B607F" w:rsidR="00EA4832" w:rsidRPr="002A6C2B" w:rsidRDefault="00EA4832" w:rsidP="0096471B">
      <w:pPr>
        <w:pStyle w:val="Heading3"/>
      </w:pPr>
      <w:r w:rsidRPr="002A6C2B">
        <w:t>Rol overheid</w:t>
      </w:r>
    </w:p>
    <w:p w14:paraId="499782D2" w14:textId="77777777" w:rsidR="00EA4832" w:rsidRPr="002A6C2B" w:rsidRDefault="00EA4832" w:rsidP="006D45CD">
      <w:pPr>
        <w:rPr>
          <w:szCs w:val="20"/>
        </w:rPr>
      </w:pPr>
      <w:r w:rsidRPr="002A6C2B">
        <w:rPr>
          <w:szCs w:val="20"/>
        </w:rPr>
        <w:t>We willen nog graag uw mening horen over de rol van de Rijksoverheid in het standaardisatie-veld?</w:t>
      </w:r>
    </w:p>
    <w:p w14:paraId="5482817D" w14:textId="77777777" w:rsidR="00EA4832" w:rsidRPr="002A6C2B" w:rsidRDefault="00EA4832" w:rsidP="00FF3F19">
      <w:pPr>
        <w:pStyle w:val="ListParagraph"/>
        <w:numPr>
          <w:ilvl w:val="0"/>
          <w:numId w:val="6"/>
        </w:numPr>
        <w:rPr>
          <w:szCs w:val="20"/>
        </w:rPr>
      </w:pPr>
      <w:r w:rsidRPr="002A6C2B">
        <w:rPr>
          <w:szCs w:val="20"/>
        </w:rPr>
        <w:t xml:space="preserve">Hoe ervaart u de rol van de Rijksoverheid? </w:t>
      </w:r>
    </w:p>
    <w:p w14:paraId="2DAE7207" w14:textId="77777777" w:rsidR="00EA4832" w:rsidRPr="002A6C2B" w:rsidRDefault="00EA4832" w:rsidP="00FF3F19">
      <w:pPr>
        <w:pStyle w:val="ListParagraph"/>
        <w:numPr>
          <w:ilvl w:val="1"/>
          <w:numId w:val="6"/>
        </w:numPr>
        <w:rPr>
          <w:szCs w:val="20"/>
        </w:rPr>
      </w:pPr>
      <w:r w:rsidRPr="002A6C2B">
        <w:rPr>
          <w:szCs w:val="20"/>
        </w:rPr>
        <w:t>Is de Rijksoverheid nu voldoende aanwezig binnen deze rol?</w:t>
      </w:r>
    </w:p>
    <w:p w14:paraId="18593350" w14:textId="77777777" w:rsidR="00EA4832" w:rsidRPr="002A6C2B" w:rsidRDefault="00EA4832" w:rsidP="00FF3F19">
      <w:pPr>
        <w:pStyle w:val="ListParagraph"/>
        <w:numPr>
          <w:ilvl w:val="1"/>
          <w:numId w:val="6"/>
        </w:numPr>
        <w:rPr>
          <w:szCs w:val="20"/>
        </w:rPr>
      </w:pPr>
      <w:r w:rsidRPr="002A6C2B">
        <w:rPr>
          <w:szCs w:val="20"/>
        </w:rPr>
        <w:t xml:space="preserve">Zou u de Rijksoverheid meer betrokken willen zien? Zo ja, op welke manier? Zo nee, waarom niet? </w:t>
      </w:r>
    </w:p>
    <w:p w14:paraId="31124374" w14:textId="1BF984CA" w:rsidR="00EA4832" w:rsidRPr="002A6C2B" w:rsidRDefault="00EA4832" w:rsidP="00FF3F19">
      <w:pPr>
        <w:pStyle w:val="ListParagraph"/>
        <w:numPr>
          <w:ilvl w:val="0"/>
          <w:numId w:val="6"/>
        </w:numPr>
        <w:rPr>
          <w:b/>
          <w:bCs/>
          <w:szCs w:val="20"/>
        </w:rPr>
      </w:pPr>
      <w:r w:rsidRPr="002A6C2B">
        <w:rPr>
          <w:szCs w:val="20"/>
        </w:rPr>
        <w:t>Wat kan de Rijksoverheid naar uw idee doen om Nederlandse vertegenwoordiging te stimuleren? B</w:t>
      </w:r>
      <w:r w:rsidR="007B56D5">
        <w:rPr>
          <w:szCs w:val="20"/>
        </w:rPr>
        <w:t>ij</w:t>
      </w:r>
      <w:r w:rsidRPr="002A6C2B">
        <w:rPr>
          <w:szCs w:val="20"/>
        </w:rPr>
        <w:t>v</w:t>
      </w:r>
      <w:r w:rsidR="007B56D5">
        <w:rPr>
          <w:szCs w:val="20"/>
        </w:rPr>
        <w:t>oorbeeld</w:t>
      </w:r>
      <w:r w:rsidRPr="002A6C2B">
        <w:rPr>
          <w:szCs w:val="20"/>
        </w:rPr>
        <w:t xml:space="preserve"> </w:t>
      </w:r>
      <w:proofErr w:type="spellStart"/>
      <w:r w:rsidRPr="002A6C2B">
        <w:rPr>
          <w:szCs w:val="20"/>
        </w:rPr>
        <w:t>SME’s</w:t>
      </w:r>
      <w:proofErr w:type="spellEnd"/>
      <w:r w:rsidR="007B56D5">
        <w:rPr>
          <w:szCs w:val="20"/>
        </w:rPr>
        <w:t>.</w:t>
      </w:r>
    </w:p>
    <w:p w14:paraId="64A2DF01" w14:textId="77777777" w:rsidR="007B56D5" w:rsidRDefault="007B56D5" w:rsidP="006D45CD">
      <w:pPr>
        <w:rPr>
          <w:b/>
          <w:bCs/>
          <w:szCs w:val="20"/>
        </w:rPr>
      </w:pPr>
    </w:p>
    <w:p w14:paraId="24B2863E" w14:textId="77AA8AFC" w:rsidR="00EA4832" w:rsidRPr="002A6C2B" w:rsidRDefault="00EA4832" w:rsidP="0096471B">
      <w:pPr>
        <w:pStyle w:val="Heading3"/>
      </w:pPr>
      <w:r w:rsidRPr="002A6C2B">
        <w:t>Afsluiting en vervolgstappen</w:t>
      </w:r>
    </w:p>
    <w:p w14:paraId="6FD4CED7" w14:textId="77777777" w:rsidR="00EA4832" w:rsidRPr="002A6C2B" w:rsidRDefault="00EA4832" w:rsidP="006D45CD">
      <w:pPr>
        <w:rPr>
          <w:szCs w:val="20"/>
        </w:rPr>
      </w:pPr>
      <w:r w:rsidRPr="002A6C2B">
        <w:rPr>
          <w:szCs w:val="20"/>
        </w:rPr>
        <w:t>Bedankt voor uw deelname.</w:t>
      </w:r>
    </w:p>
    <w:p w14:paraId="520FF189" w14:textId="4E67F9F8" w:rsidR="00EA4832" w:rsidRPr="002A6C2B" w:rsidRDefault="00EA4832" w:rsidP="00FF3F19">
      <w:pPr>
        <w:pStyle w:val="ListParagraph"/>
        <w:numPr>
          <w:ilvl w:val="0"/>
          <w:numId w:val="6"/>
        </w:numPr>
        <w:rPr>
          <w:szCs w:val="20"/>
        </w:rPr>
      </w:pPr>
      <w:r w:rsidRPr="002A6C2B">
        <w:rPr>
          <w:szCs w:val="20"/>
        </w:rPr>
        <w:t>Toelichten vervolgproces</w:t>
      </w:r>
      <w:r w:rsidR="007B56D5">
        <w:rPr>
          <w:szCs w:val="20"/>
        </w:rPr>
        <w:t>.</w:t>
      </w:r>
    </w:p>
    <w:p w14:paraId="48B1F01B" w14:textId="77777777" w:rsidR="00EA4832" w:rsidRPr="002A6C2B" w:rsidRDefault="00EA4832" w:rsidP="00FF3F19">
      <w:pPr>
        <w:pStyle w:val="ListParagraph"/>
        <w:numPr>
          <w:ilvl w:val="0"/>
          <w:numId w:val="6"/>
        </w:numPr>
        <w:rPr>
          <w:szCs w:val="20"/>
        </w:rPr>
      </w:pPr>
      <w:r w:rsidRPr="002A6C2B">
        <w:rPr>
          <w:szCs w:val="20"/>
        </w:rPr>
        <w:t>Zijn er contactpersonen binnen uw netwerk die wij verder nog zouden kunnen spreken?</w:t>
      </w:r>
    </w:p>
    <w:p w14:paraId="6D5525C1" w14:textId="77777777" w:rsidR="00EA4832" w:rsidRPr="002A6C2B" w:rsidRDefault="00EA4832" w:rsidP="00FF3F19">
      <w:pPr>
        <w:pStyle w:val="ListParagraph"/>
        <w:numPr>
          <w:ilvl w:val="0"/>
          <w:numId w:val="6"/>
        </w:numPr>
        <w:rPr>
          <w:szCs w:val="20"/>
        </w:rPr>
      </w:pPr>
      <w:r w:rsidRPr="002A6C2B">
        <w:rPr>
          <w:szCs w:val="20"/>
        </w:rPr>
        <w:t>Is er (nog) relevante informatie die u met ons kan delen m.b.t. het onderzoek? Is er een thema die niet besproken is, maar u toch wil noemen?</w:t>
      </w:r>
    </w:p>
    <w:p w14:paraId="0592547A" w14:textId="77777777" w:rsidR="007B56D5" w:rsidRDefault="007B56D5" w:rsidP="006D45CD">
      <w:pPr>
        <w:rPr>
          <w:b/>
          <w:bCs/>
          <w:szCs w:val="20"/>
        </w:rPr>
      </w:pPr>
    </w:p>
    <w:p w14:paraId="7696572B" w14:textId="05ED8EF7" w:rsidR="00EA4832" w:rsidRPr="002A6C2B" w:rsidRDefault="00EA4832" w:rsidP="0096471B">
      <w:pPr>
        <w:pStyle w:val="Heading3"/>
      </w:pPr>
      <w:r w:rsidRPr="002A6C2B">
        <w:t>Evaluatie</w:t>
      </w:r>
    </w:p>
    <w:p w14:paraId="009B08C8" w14:textId="77777777" w:rsidR="00EA4832" w:rsidRPr="002A6C2B" w:rsidRDefault="00EA4832" w:rsidP="00FF3F19">
      <w:pPr>
        <w:pStyle w:val="ListParagraph"/>
        <w:numPr>
          <w:ilvl w:val="0"/>
          <w:numId w:val="6"/>
        </w:numPr>
        <w:rPr>
          <w:szCs w:val="20"/>
        </w:rPr>
      </w:pPr>
      <w:r w:rsidRPr="002A6C2B">
        <w:rPr>
          <w:szCs w:val="20"/>
        </w:rPr>
        <w:t>Hoe heeft u het gesprek/interview ervaren?</w:t>
      </w:r>
    </w:p>
    <w:p w14:paraId="56AC9362" w14:textId="77777777" w:rsidR="00EA4832" w:rsidRPr="002A6C2B" w:rsidRDefault="00EA4832" w:rsidP="00FF3F19">
      <w:pPr>
        <w:pStyle w:val="ListParagraph"/>
        <w:numPr>
          <w:ilvl w:val="0"/>
          <w:numId w:val="6"/>
        </w:numPr>
        <w:rPr>
          <w:szCs w:val="20"/>
        </w:rPr>
      </w:pPr>
      <w:r w:rsidRPr="002A6C2B">
        <w:rPr>
          <w:szCs w:val="20"/>
        </w:rPr>
        <w:t>Is alles ter sprake gekomen?</w:t>
      </w:r>
    </w:p>
    <w:p w14:paraId="359EEF52" w14:textId="77777777" w:rsidR="00EA4832" w:rsidRPr="002A6C2B" w:rsidRDefault="00EA4832" w:rsidP="00FF3F19">
      <w:pPr>
        <w:pStyle w:val="ListParagraph"/>
        <w:numPr>
          <w:ilvl w:val="0"/>
          <w:numId w:val="6"/>
        </w:numPr>
        <w:rPr>
          <w:szCs w:val="20"/>
        </w:rPr>
      </w:pPr>
      <w:r w:rsidRPr="002A6C2B">
        <w:rPr>
          <w:szCs w:val="20"/>
        </w:rPr>
        <w:t>Is er nog iets dat u wilt toevoegen?</w:t>
      </w:r>
    </w:p>
    <w:p w14:paraId="3C595DD8" w14:textId="06835260" w:rsidR="00EA4832" w:rsidRPr="00A97E7A" w:rsidRDefault="00EA4832" w:rsidP="0096471B">
      <w:pPr>
        <w:pStyle w:val="Heading3"/>
      </w:pPr>
      <w:r w:rsidRPr="002A6C2B">
        <w:t>Prompts</w:t>
      </w:r>
    </w:p>
    <w:p w14:paraId="4C5ED104" w14:textId="43E4A6F7" w:rsidR="008E5190" w:rsidRPr="002A6C2B" w:rsidRDefault="00BC73BF" w:rsidP="006D45CD">
      <w:pPr>
        <w:rPr>
          <w:szCs w:val="20"/>
        </w:rPr>
      </w:pPr>
      <w:r w:rsidRPr="002A6C2B">
        <w:rPr>
          <w:szCs w:val="20"/>
        </w:rPr>
        <w:t>De</w:t>
      </w:r>
      <w:r w:rsidR="00BB55E0" w:rsidRPr="002A6C2B">
        <w:rPr>
          <w:szCs w:val="20"/>
        </w:rPr>
        <w:t xml:space="preserve"> </w:t>
      </w:r>
      <w:r w:rsidR="009B3DE4" w:rsidRPr="002A6C2B">
        <w:rPr>
          <w:szCs w:val="20"/>
        </w:rPr>
        <w:t xml:space="preserve">34 </w:t>
      </w:r>
      <w:r w:rsidR="00BB55E0" w:rsidRPr="002A6C2B">
        <w:rPr>
          <w:szCs w:val="20"/>
        </w:rPr>
        <w:t>interview</w:t>
      </w:r>
      <w:r w:rsidRPr="002A6C2B">
        <w:rPr>
          <w:szCs w:val="20"/>
        </w:rPr>
        <w:t>s</w:t>
      </w:r>
      <w:r w:rsidR="00BB55E0" w:rsidRPr="002A6C2B">
        <w:rPr>
          <w:szCs w:val="20"/>
        </w:rPr>
        <w:t xml:space="preserve"> duurde</w:t>
      </w:r>
      <w:r w:rsidRPr="002A6C2B">
        <w:rPr>
          <w:szCs w:val="20"/>
        </w:rPr>
        <w:t>n</w:t>
      </w:r>
      <w:r w:rsidR="009C12C8" w:rsidRPr="002A6C2B">
        <w:rPr>
          <w:szCs w:val="20"/>
        </w:rPr>
        <w:t xml:space="preserve"> tussen de</w:t>
      </w:r>
      <w:r w:rsidR="0080154E" w:rsidRPr="002A6C2B">
        <w:rPr>
          <w:szCs w:val="20"/>
        </w:rPr>
        <w:t xml:space="preserve"> 50 en 70 minuten</w:t>
      </w:r>
      <w:r w:rsidRPr="002A6C2B">
        <w:rPr>
          <w:szCs w:val="20"/>
        </w:rPr>
        <w:t xml:space="preserve">, </w:t>
      </w:r>
      <w:r w:rsidR="00370A88" w:rsidRPr="002A6C2B">
        <w:rPr>
          <w:szCs w:val="20"/>
        </w:rPr>
        <w:t xml:space="preserve">werden door </w:t>
      </w:r>
      <w:r w:rsidR="00A97E7A">
        <w:rPr>
          <w:szCs w:val="20"/>
        </w:rPr>
        <w:t>twee</w:t>
      </w:r>
      <w:r w:rsidR="00B139BF" w:rsidRPr="002A6C2B">
        <w:rPr>
          <w:szCs w:val="20"/>
        </w:rPr>
        <w:t xml:space="preserve"> </w:t>
      </w:r>
      <w:r w:rsidR="00A97E7A">
        <w:rPr>
          <w:szCs w:val="20"/>
        </w:rPr>
        <w:t>interviewers</w:t>
      </w:r>
      <w:r w:rsidR="00D05BBA" w:rsidRPr="002A6C2B">
        <w:rPr>
          <w:szCs w:val="20"/>
        </w:rPr>
        <w:t xml:space="preserve"> ge</w:t>
      </w:r>
      <w:r w:rsidR="00D0654A" w:rsidRPr="002A6C2B">
        <w:rPr>
          <w:szCs w:val="20"/>
        </w:rPr>
        <w:t>houden</w:t>
      </w:r>
      <w:r w:rsidR="003C6962" w:rsidRPr="002A6C2B">
        <w:rPr>
          <w:szCs w:val="20"/>
        </w:rPr>
        <w:t xml:space="preserve"> en </w:t>
      </w:r>
      <w:r w:rsidR="008E5190" w:rsidRPr="002A6C2B">
        <w:rPr>
          <w:szCs w:val="20"/>
        </w:rPr>
        <w:t>resulteerden</w:t>
      </w:r>
      <w:r w:rsidR="003C6962" w:rsidRPr="002A6C2B">
        <w:rPr>
          <w:szCs w:val="20"/>
        </w:rPr>
        <w:t xml:space="preserve"> in </w:t>
      </w:r>
      <w:r w:rsidR="008E5190" w:rsidRPr="002A6C2B">
        <w:rPr>
          <w:szCs w:val="20"/>
        </w:rPr>
        <w:t xml:space="preserve">transcripties </w:t>
      </w:r>
      <w:r w:rsidR="00580CEC" w:rsidRPr="002A6C2B">
        <w:rPr>
          <w:szCs w:val="20"/>
        </w:rPr>
        <w:t>met gemiddeld zo'n</w:t>
      </w:r>
      <w:r w:rsidR="00B3291A" w:rsidRPr="002A6C2B">
        <w:rPr>
          <w:szCs w:val="20"/>
        </w:rPr>
        <w:t xml:space="preserve"> 9</w:t>
      </w:r>
      <w:r w:rsidR="001B41D1" w:rsidRPr="002A6C2B">
        <w:rPr>
          <w:szCs w:val="20"/>
        </w:rPr>
        <w:t>.</w:t>
      </w:r>
      <w:r w:rsidR="00B3291A" w:rsidRPr="002A6C2B">
        <w:rPr>
          <w:szCs w:val="20"/>
        </w:rPr>
        <w:t>000 woorden</w:t>
      </w:r>
      <w:r w:rsidR="00B72439" w:rsidRPr="002A6C2B">
        <w:rPr>
          <w:szCs w:val="20"/>
        </w:rPr>
        <w:t>.</w:t>
      </w:r>
      <w:r w:rsidR="005B12DE" w:rsidRPr="002A6C2B">
        <w:rPr>
          <w:szCs w:val="20"/>
        </w:rPr>
        <w:t xml:space="preserve"> Van deze transcripties</w:t>
      </w:r>
      <w:r w:rsidR="00716C8D" w:rsidRPr="002A6C2B">
        <w:rPr>
          <w:szCs w:val="20"/>
        </w:rPr>
        <w:t xml:space="preserve"> is een geautomatiseerde</w:t>
      </w:r>
      <w:r w:rsidR="006D4FA6" w:rsidRPr="002A6C2B">
        <w:rPr>
          <w:szCs w:val="20"/>
        </w:rPr>
        <w:t xml:space="preserve"> samenvatting </w:t>
      </w:r>
      <w:r w:rsidR="00E7474E" w:rsidRPr="002A6C2B">
        <w:rPr>
          <w:szCs w:val="20"/>
        </w:rPr>
        <w:t>gegenereerd</w:t>
      </w:r>
      <w:r w:rsidR="0000275E" w:rsidRPr="002A6C2B">
        <w:rPr>
          <w:szCs w:val="20"/>
        </w:rPr>
        <w:t xml:space="preserve"> die </w:t>
      </w:r>
      <w:r w:rsidR="00E7474E" w:rsidRPr="002A6C2B">
        <w:rPr>
          <w:szCs w:val="20"/>
        </w:rPr>
        <w:t>was</w:t>
      </w:r>
      <w:r w:rsidR="008F310E" w:rsidRPr="002A6C2B">
        <w:rPr>
          <w:szCs w:val="20"/>
        </w:rPr>
        <w:t xml:space="preserve"> </w:t>
      </w:r>
      <w:r w:rsidR="003C7BC8" w:rsidRPr="002A6C2B">
        <w:rPr>
          <w:szCs w:val="20"/>
        </w:rPr>
        <w:t xml:space="preserve">ingedeeld in </w:t>
      </w:r>
      <w:r w:rsidR="00B67BD0" w:rsidRPr="002A6C2B">
        <w:rPr>
          <w:szCs w:val="20"/>
        </w:rPr>
        <w:t>categorieën</w:t>
      </w:r>
      <w:r w:rsidR="007E5A31">
        <w:rPr>
          <w:szCs w:val="20"/>
        </w:rPr>
        <w:t>,</w:t>
      </w:r>
      <w:r w:rsidR="00B67BD0" w:rsidRPr="002A6C2B">
        <w:rPr>
          <w:szCs w:val="20"/>
        </w:rPr>
        <w:t xml:space="preserve"> waarbij</w:t>
      </w:r>
      <w:r w:rsidR="003925D2" w:rsidRPr="002A6C2B">
        <w:rPr>
          <w:szCs w:val="20"/>
        </w:rPr>
        <w:t xml:space="preserve"> gebruik is gemaakt van de volgende prompt</w:t>
      </w:r>
      <w:r w:rsidR="008E5190" w:rsidRPr="002A6C2B">
        <w:rPr>
          <w:szCs w:val="20"/>
        </w:rPr>
        <w:t>s</w:t>
      </w:r>
      <w:r w:rsidR="00ED5791" w:rsidRPr="002A6C2B">
        <w:rPr>
          <w:szCs w:val="20"/>
        </w:rPr>
        <w:t>:</w:t>
      </w:r>
      <w:r w:rsidR="00097355" w:rsidRPr="002A6C2B">
        <w:rPr>
          <w:szCs w:val="20"/>
        </w:rPr>
        <w:t xml:space="preserve"> </w:t>
      </w:r>
    </w:p>
    <w:p w14:paraId="54E2C25F" w14:textId="77777777" w:rsidR="008E5190" w:rsidRPr="002A6C2B" w:rsidRDefault="008E5190" w:rsidP="006D45CD">
      <w:pPr>
        <w:ind w:left="357"/>
        <w:rPr>
          <w:szCs w:val="20"/>
        </w:rPr>
      </w:pPr>
    </w:p>
    <w:p w14:paraId="6740B9FC" w14:textId="1236442B" w:rsidR="00D53A29" w:rsidRPr="002A6C2B" w:rsidRDefault="00043171" w:rsidP="006D45CD">
      <w:pPr>
        <w:pStyle w:val="ListParagraph"/>
        <w:numPr>
          <w:ilvl w:val="3"/>
          <w:numId w:val="2"/>
        </w:numPr>
        <w:ind w:left="360"/>
        <w:rPr>
          <w:szCs w:val="20"/>
        </w:rPr>
      </w:pPr>
      <w:r w:rsidRPr="002A6C2B">
        <w:rPr>
          <w:szCs w:val="20"/>
          <w:u w:val="single"/>
        </w:rPr>
        <w:t>“</w:t>
      </w:r>
      <w:r w:rsidR="008B2465" w:rsidRPr="002A6C2B">
        <w:rPr>
          <w:szCs w:val="20"/>
          <w:u w:val="single"/>
        </w:rPr>
        <w:t>Dit document samenvatten</w:t>
      </w:r>
      <w:r w:rsidRPr="002A6C2B">
        <w:rPr>
          <w:szCs w:val="20"/>
          <w:u w:val="single"/>
        </w:rPr>
        <w:t>”</w:t>
      </w:r>
      <w:r w:rsidR="00101097" w:rsidRPr="002A6C2B">
        <w:rPr>
          <w:szCs w:val="20"/>
        </w:rPr>
        <w:t xml:space="preserve"> </w:t>
      </w:r>
    </w:p>
    <w:p w14:paraId="57096595" w14:textId="35E63A7B" w:rsidR="008B2465" w:rsidRPr="002A6C2B" w:rsidRDefault="00856B25" w:rsidP="006D45CD">
      <w:pPr>
        <w:pStyle w:val="ListParagraph"/>
        <w:numPr>
          <w:ilvl w:val="4"/>
          <w:numId w:val="2"/>
        </w:numPr>
        <w:rPr>
          <w:szCs w:val="20"/>
        </w:rPr>
      </w:pPr>
      <w:r w:rsidRPr="002A6C2B">
        <w:rPr>
          <w:szCs w:val="20"/>
        </w:rPr>
        <w:t>Dit resulteerde</w:t>
      </w:r>
      <w:r w:rsidR="00101097" w:rsidRPr="002A6C2B">
        <w:rPr>
          <w:szCs w:val="20"/>
        </w:rPr>
        <w:t xml:space="preserve"> in</w:t>
      </w:r>
      <w:r w:rsidR="002D7714" w:rsidRPr="002A6C2B">
        <w:rPr>
          <w:szCs w:val="20"/>
        </w:rPr>
        <w:t xml:space="preserve"> gemiddeld</w:t>
      </w:r>
      <w:r w:rsidR="00866157" w:rsidRPr="002A6C2B">
        <w:rPr>
          <w:szCs w:val="20"/>
        </w:rPr>
        <w:t xml:space="preserve"> 200 woorden met </w:t>
      </w:r>
      <w:r w:rsidR="0096396F" w:rsidRPr="002A6C2B">
        <w:rPr>
          <w:szCs w:val="20"/>
        </w:rPr>
        <w:t>categorieën</w:t>
      </w:r>
      <w:r w:rsidR="00E53506" w:rsidRPr="002A6C2B">
        <w:rPr>
          <w:szCs w:val="20"/>
        </w:rPr>
        <w:t xml:space="preserve"> </w:t>
      </w:r>
      <w:r w:rsidR="0096396F" w:rsidRPr="002A6C2B">
        <w:rPr>
          <w:szCs w:val="20"/>
        </w:rPr>
        <w:t xml:space="preserve">als </w:t>
      </w:r>
      <w:r w:rsidR="002D7714" w:rsidRPr="002A6C2B">
        <w:rPr>
          <w:szCs w:val="20"/>
        </w:rPr>
        <w:t>“Nederlandse deelname” en “Rol van de overheid”</w:t>
      </w:r>
      <w:r w:rsidR="007E5A31">
        <w:rPr>
          <w:szCs w:val="20"/>
        </w:rPr>
        <w:t>.</w:t>
      </w:r>
      <w:r w:rsidR="00101097" w:rsidRPr="002A6C2B">
        <w:rPr>
          <w:szCs w:val="20"/>
        </w:rPr>
        <w:t xml:space="preserve"> </w:t>
      </w:r>
    </w:p>
    <w:p w14:paraId="425897BB" w14:textId="77777777" w:rsidR="00CD4754" w:rsidRPr="002A6C2B" w:rsidRDefault="00CD4754" w:rsidP="006D45CD">
      <w:pPr>
        <w:ind w:firstLine="357"/>
        <w:rPr>
          <w:szCs w:val="20"/>
        </w:rPr>
      </w:pPr>
    </w:p>
    <w:p w14:paraId="6324963F" w14:textId="5C5E57F9" w:rsidR="00CD4754" w:rsidRPr="002A6C2B" w:rsidRDefault="00043171" w:rsidP="006D45CD">
      <w:pPr>
        <w:pStyle w:val="ListParagraph"/>
        <w:numPr>
          <w:ilvl w:val="3"/>
          <w:numId w:val="2"/>
        </w:numPr>
        <w:ind w:left="360"/>
        <w:rPr>
          <w:szCs w:val="20"/>
        </w:rPr>
      </w:pPr>
      <w:r w:rsidRPr="002A6C2B">
        <w:rPr>
          <w:szCs w:val="20"/>
          <w:u w:val="single"/>
        </w:rPr>
        <w:t>“</w:t>
      </w:r>
      <w:r w:rsidR="00CD4754" w:rsidRPr="002A6C2B">
        <w:rPr>
          <w:szCs w:val="20"/>
          <w:u w:val="single"/>
        </w:rPr>
        <w:t>Ok</w:t>
      </w:r>
      <w:r w:rsidR="007E5A31">
        <w:rPr>
          <w:szCs w:val="20"/>
          <w:u w:val="single"/>
        </w:rPr>
        <w:t>,</w:t>
      </w:r>
      <w:r w:rsidR="00CD4754" w:rsidRPr="002A6C2B">
        <w:rPr>
          <w:szCs w:val="20"/>
          <w:u w:val="single"/>
        </w:rPr>
        <w:t xml:space="preserve"> maar nu in minstens 1500 woorden, gebruikmakend van </w:t>
      </w:r>
      <w:r w:rsidR="00EC7F46" w:rsidRPr="002A6C2B">
        <w:rPr>
          <w:szCs w:val="20"/>
          <w:u w:val="single"/>
        </w:rPr>
        <w:t xml:space="preserve">de </w:t>
      </w:r>
      <w:r w:rsidR="00CD4754" w:rsidRPr="002A6C2B">
        <w:rPr>
          <w:szCs w:val="20"/>
          <w:u w:val="single"/>
        </w:rPr>
        <w:t>categorieën in deze samenvatting</w:t>
      </w:r>
      <w:r w:rsidRPr="002A6C2B">
        <w:rPr>
          <w:szCs w:val="20"/>
          <w:u w:val="single"/>
        </w:rPr>
        <w:t>”</w:t>
      </w:r>
    </w:p>
    <w:p w14:paraId="2F08DF47" w14:textId="56819B07" w:rsidR="00EA4832" w:rsidRPr="002A6C2B" w:rsidRDefault="00097355" w:rsidP="006D45CD">
      <w:pPr>
        <w:pStyle w:val="ListParagraph"/>
        <w:numPr>
          <w:ilvl w:val="4"/>
          <w:numId w:val="2"/>
        </w:numPr>
      </w:pPr>
      <w:r>
        <w:t xml:space="preserve">Dit </w:t>
      </w:r>
      <w:r w:rsidR="008E5190">
        <w:t>r</w:t>
      </w:r>
      <w:r>
        <w:t>esulteerd</w:t>
      </w:r>
      <w:r w:rsidR="008E5190">
        <w:t>e</w:t>
      </w:r>
      <w:r w:rsidR="004D72C0">
        <w:t xml:space="preserve"> in </w:t>
      </w:r>
      <w:r w:rsidR="0071090D">
        <w:t>bruikbare</w:t>
      </w:r>
      <w:r w:rsidR="004D72C0">
        <w:t xml:space="preserve"> samenvatting</w:t>
      </w:r>
      <w:r w:rsidR="00CD4754">
        <w:t>en</w:t>
      </w:r>
      <w:r w:rsidR="008E7BB2">
        <w:t>.</w:t>
      </w:r>
      <w:r w:rsidR="007251CC">
        <w:t xml:space="preserve"> </w:t>
      </w:r>
      <w:r w:rsidR="007066C3">
        <w:t xml:space="preserve">De samenvattingen zijn </w:t>
      </w:r>
      <w:r w:rsidR="00A504AF">
        <w:t xml:space="preserve">handmatig </w:t>
      </w:r>
      <w:r w:rsidR="007066C3">
        <w:t>geanalyseerd</w:t>
      </w:r>
      <w:r w:rsidR="00CC5ABC">
        <w:t xml:space="preserve"> en</w:t>
      </w:r>
      <w:r w:rsidR="00B629AA">
        <w:t xml:space="preserve"> </w:t>
      </w:r>
      <w:r w:rsidR="007066C3">
        <w:t xml:space="preserve">per onderwerp </w:t>
      </w:r>
      <w:r w:rsidR="00CC5ABC">
        <w:t xml:space="preserve">samengevoegd </w:t>
      </w:r>
      <w:r w:rsidR="000E0E28">
        <w:t xml:space="preserve">ter </w:t>
      </w:r>
      <w:r w:rsidR="007066C3">
        <w:t>beantwoord</w:t>
      </w:r>
      <w:r w:rsidR="000E0E28">
        <w:t xml:space="preserve">ing </w:t>
      </w:r>
      <w:r w:rsidR="007066C3">
        <w:t xml:space="preserve">van </w:t>
      </w:r>
      <w:r w:rsidR="00C250B2">
        <w:t>een</w:t>
      </w:r>
      <w:r w:rsidR="007066C3">
        <w:t xml:space="preserve"> onderzoeksvraag. De resultaten</w:t>
      </w:r>
      <w:r w:rsidR="005074B1">
        <w:t xml:space="preserve"> </w:t>
      </w:r>
      <w:r w:rsidR="007066C3">
        <w:t>zijn verwerkt in hoofdstukken 4</w:t>
      </w:r>
      <w:r w:rsidR="13CBA83F">
        <w:t xml:space="preserve">, </w:t>
      </w:r>
      <w:r w:rsidR="5704AB0B">
        <w:t>5</w:t>
      </w:r>
      <w:r w:rsidR="007066C3">
        <w:t xml:space="preserve"> en </w:t>
      </w:r>
      <w:r w:rsidR="4ED1C50D">
        <w:t>6</w:t>
      </w:r>
      <w:r w:rsidR="007066C3">
        <w:t>.</w:t>
      </w:r>
    </w:p>
    <w:p w14:paraId="4F99B280" w14:textId="77777777" w:rsidR="00EA4832" w:rsidRPr="002A6C2B" w:rsidRDefault="00EA4832" w:rsidP="006D45CD">
      <w:pPr>
        <w:ind w:left="708"/>
        <w:rPr>
          <w:szCs w:val="20"/>
        </w:rPr>
      </w:pPr>
    </w:p>
    <w:p w14:paraId="1801EF6A" w14:textId="508463E7" w:rsidR="005A3415" w:rsidRPr="002A6C2B" w:rsidRDefault="00F70829" w:rsidP="0096471B">
      <w:pPr>
        <w:pStyle w:val="Heading3"/>
      </w:pPr>
      <w:bookmarkStart w:id="333" w:name="_Toc188354038"/>
      <w:bookmarkStart w:id="334" w:name="_Toc188354086"/>
      <w:bookmarkStart w:id="335" w:name="_Toc188372456"/>
      <w:bookmarkStart w:id="336" w:name="_Toc188372581"/>
      <w:bookmarkStart w:id="337" w:name="_Toc188456676"/>
      <w:bookmarkStart w:id="338" w:name="_Toc188708053"/>
      <w:bookmarkStart w:id="339" w:name="_Toc188863977"/>
      <w:bookmarkStart w:id="340" w:name="_Toc189313468"/>
      <w:bookmarkStart w:id="341" w:name="_Toc189313891"/>
      <w:r w:rsidRPr="002A6C2B">
        <w:t xml:space="preserve">Samenvattingen </w:t>
      </w:r>
      <w:r w:rsidR="005A3415" w:rsidRPr="002A6C2B">
        <w:t>interviews</w:t>
      </w:r>
      <w:r w:rsidR="001601D5" w:rsidRPr="002A6C2B">
        <w:t>, per categorie</w:t>
      </w:r>
      <w:bookmarkEnd w:id="333"/>
      <w:bookmarkEnd w:id="334"/>
      <w:bookmarkEnd w:id="335"/>
      <w:bookmarkEnd w:id="336"/>
      <w:bookmarkEnd w:id="337"/>
      <w:bookmarkEnd w:id="338"/>
      <w:bookmarkEnd w:id="339"/>
      <w:bookmarkEnd w:id="340"/>
      <w:bookmarkEnd w:id="341"/>
      <w:r w:rsidR="005A3415" w:rsidRPr="002A6C2B">
        <w:t xml:space="preserve"> </w:t>
      </w:r>
    </w:p>
    <w:p w14:paraId="2968C094" w14:textId="34A8A0EF" w:rsidR="00192FB6" w:rsidRPr="002A6C2B" w:rsidRDefault="003F4472" w:rsidP="006D45CD">
      <w:pPr>
        <w:rPr>
          <w:szCs w:val="20"/>
        </w:rPr>
      </w:pPr>
      <w:r w:rsidRPr="002A6C2B">
        <w:rPr>
          <w:szCs w:val="20"/>
        </w:rPr>
        <w:t>Op te vragen bij de onderzoekers</w:t>
      </w:r>
      <w:r w:rsidR="00FD6B49" w:rsidRPr="002A6C2B">
        <w:rPr>
          <w:szCs w:val="20"/>
        </w:rPr>
        <w:t>.</w:t>
      </w:r>
    </w:p>
    <w:sectPr w:rsidR="00192FB6" w:rsidRPr="002A6C2B" w:rsidSect="00E82059">
      <w:pgSz w:w="11906" w:h="16838"/>
      <w:pgMar w:top="1417" w:right="1417" w:bottom="1417" w:left="1417" w:header="708"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33E42" w14:textId="77777777" w:rsidR="005B37A6" w:rsidRDefault="005B37A6" w:rsidP="009279E3">
      <w:pPr>
        <w:spacing w:line="240" w:lineRule="auto"/>
      </w:pPr>
      <w:r>
        <w:separator/>
      </w:r>
    </w:p>
  </w:endnote>
  <w:endnote w:type="continuationSeparator" w:id="0">
    <w:p w14:paraId="690CBEFE" w14:textId="77777777" w:rsidR="005B37A6" w:rsidRDefault="005B37A6" w:rsidP="009279E3">
      <w:pPr>
        <w:spacing w:line="240" w:lineRule="auto"/>
      </w:pPr>
      <w:r>
        <w:continuationSeparator/>
      </w:r>
    </w:p>
  </w:endnote>
  <w:endnote w:type="continuationNotice" w:id="1">
    <w:p w14:paraId="34422FCA" w14:textId="77777777" w:rsidR="005B37A6" w:rsidRDefault="005B37A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ngs">
    <w:altName w:val="MS Gothic"/>
    <w:charset w:val="80"/>
    <w:family w:val="roman"/>
    <w:pitch w:val="fixed"/>
    <w:sig w:usb0="00000000" w:usb1="08070000" w:usb2="00000010" w:usb3="00000000" w:csb0="0002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Inter">
    <w:charset w:val="00"/>
    <w:family w:val="auto"/>
    <w:pitch w:val="variable"/>
    <w:sig w:usb0="E00002FF" w:usb1="1200A1FF" w:usb2="00000001" w:usb3="00000000" w:csb0="0000019F" w:csb1="00000000"/>
  </w:font>
  <w:font w:name="Marlett">
    <w:panose1 w:val="00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ptos Narrow">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9DD2C" w14:textId="77777777" w:rsidR="00E2176B" w:rsidRDefault="00B21EEF">
    <w:pPr>
      <w:pStyle w:val="Footer"/>
    </w:pPr>
    <w:ins w:id="279" w:author="EZ" w:date="2025-02-17T10:51:00Z">
      <w:r>
        <w:rPr>
          <w:noProof/>
        </w:rPr>
        <mc:AlternateContent>
          <mc:Choice Requires="wps">
            <w:drawing>
              <wp:anchor distT="0" distB="0" distL="0" distR="0" simplePos="0" relativeHeight="251658241" behindDoc="0" locked="0" layoutInCell="1" allowOverlap="1" wp14:anchorId="25C6E697" wp14:editId="5C5A1F06">
                <wp:simplePos x="635" y="635"/>
                <wp:positionH relativeFrom="page">
                  <wp:align>left</wp:align>
                </wp:positionH>
                <wp:positionV relativeFrom="page">
                  <wp:align>bottom</wp:align>
                </wp:positionV>
                <wp:extent cx="986155" cy="376555"/>
                <wp:effectExtent l="0" t="0" r="4445" b="0"/>
                <wp:wrapNone/>
                <wp:docPr id="35213338" name="Tekstvak 2" descr="Intern gebruik">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6155" cy="376555"/>
                        </a:xfrm>
                        <a:prstGeom prst="rect">
                          <a:avLst/>
                        </a:prstGeom>
                        <a:noFill/>
                        <a:ln>
                          <a:noFill/>
                        </a:ln>
                      </wps:spPr>
                      <wps:txbx>
                        <w:txbxContent>
                          <w:p w14:paraId="436E1E7F" w14:textId="7294B491" w:rsidR="00B21EEF" w:rsidRPr="00B21EEF" w:rsidRDefault="00B21EEF" w:rsidP="00B21EEF">
                            <w:pPr>
                              <w:rPr>
                                <w:ins w:id="280" w:author="EZ" w:date="2025-02-17T10:51:00Z"/>
                                <w:rFonts w:ascii="Calibri" w:eastAsia="Calibri" w:hAnsi="Calibri" w:cs="Calibri"/>
                                <w:noProof/>
                                <w:color w:val="000000"/>
                                <w:szCs w:val="20"/>
                              </w:rPr>
                            </w:pPr>
                            <w:ins w:id="281" w:author="EZ" w:date="2025-02-17T10:51:00Z">
                              <w:r w:rsidRPr="00B21EEF">
                                <w:rPr>
                                  <w:rFonts w:ascii="Calibri" w:eastAsia="Calibri" w:hAnsi="Calibri" w:cs="Calibri"/>
                                  <w:noProof/>
                                  <w:color w:val="000000"/>
                                  <w:szCs w:val="20"/>
                                </w:rPr>
                                <w:t>Intern gebruik</w:t>
                              </w:r>
                            </w:ins>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5C6E697" id="_x0000_t202" coordsize="21600,21600" o:spt="202" path="m,l,21600r21600,l21600,xe">
                <v:stroke joinstyle="miter"/>
                <v:path gradientshapeok="t" o:connecttype="rect"/>
              </v:shapetype>
              <v:shape id="_x0000_s1030" type="#_x0000_t202" alt="Intern gebruik" style="position:absolute;margin-left:0;margin-top:0;width:77.65pt;height:29.65pt;z-index:251658241;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" filled="f" stroked="f">
                <v:textbox style="mso-fit-shape-to-text:t" inset="20pt,0,0,15pt">
                  <w:txbxContent>
                    <w:p w14:paraId="436E1E7F" w14:textId="7294B491" w:rsidR="00B21EEF" w:rsidRPr="00B21EEF" w:rsidRDefault="00B21EEF" w:rsidP="00B21EEF">
                      <w:pPr>
                        <w:rPr>
                          <w:ins w:id="282" w:author="EZ" w:date="2025-02-17T10:51:00Z"/>
                          <w:rFonts w:ascii="Calibri" w:eastAsia="Calibri" w:hAnsi="Calibri" w:cs="Calibri"/>
                          <w:noProof/>
                          <w:color w:val="000000"/>
                          <w:szCs w:val="20"/>
                        </w:rPr>
                      </w:pPr>
                      <w:ins w:id="283" w:author="EZ" w:date="2025-02-17T10:51:00Z">
                        <w:r w:rsidRPr="00B21EEF">
                          <w:rPr>
                            <w:rFonts w:ascii="Calibri" w:eastAsia="Calibri" w:hAnsi="Calibri" w:cs="Calibri"/>
                            <w:noProof/>
                            <w:color w:val="000000"/>
                            <w:szCs w:val="20"/>
                          </w:rPr>
                          <w:t>Intern gebruik</w:t>
                        </w:r>
                      </w:ins>
                    </w:p>
                  </w:txbxContent>
                </v:textbox>
                <w10:wrap anchorx="page" anchory="page"/>
              </v:shape>
            </w:pict>
          </mc:Fallback>
        </mc:AlternateContent>
      </w:r>
    </w:ins>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5438814"/>
      <w:docPartObj>
        <w:docPartGallery w:val="Page Numbers (Bottom of Page)"/>
        <w:docPartUnique/>
      </w:docPartObj>
    </w:sdtPr>
    <w:sdtContent>
      <w:p w14:paraId="2DFD913C" w14:textId="2DBD928E" w:rsidR="00F102A5" w:rsidRDefault="00F102A5">
        <w:pPr>
          <w:pStyle w:val="Footer"/>
          <w:jc w:val="right"/>
        </w:pPr>
        <w:r>
          <w:fldChar w:fldCharType="begin"/>
        </w:r>
        <w:r>
          <w:instrText>PAGE   \* MERGEFORMAT</w:instrText>
        </w:r>
        <w:r>
          <w:fldChar w:fldCharType="separate"/>
        </w:r>
        <w:r>
          <w:t>2</w:t>
        </w:r>
        <w:r>
          <w:fldChar w:fldCharType="end"/>
        </w:r>
      </w:p>
    </w:sdtContent>
  </w:sdt>
  <w:p w14:paraId="375F7EC5" w14:textId="184985F4" w:rsidR="00C20996" w:rsidRPr="00FB2107" w:rsidRDefault="00C20996" w:rsidP="00F60C89">
    <w:pPr>
      <w:pStyle w:val="Footer"/>
      <w:jc w:val="cente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7417193"/>
      <w:docPartObj>
        <w:docPartGallery w:val="Page Numbers (Bottom of Page)"/>
        <w:docPartUnique/>
      </w:docPartObj>
    </w:sdtPr>
    <w:sdtContent>
      <w:p w14:paraId="086D1B3A" w14:textId="5B76BA6D" w:rsidR="00C57CC0" w:rsidRDefault="00000000" w:rsidP="00172CE3">
        <w:pPr>
          <w:pStyle w:val="Footer"/>
          <w:jc w:val="center"/>
        </w:pPr>
        <w:sdt>
          <w:sdtPr>
            <w:rPr>
              <w:sz w:val="16"/>
              <w:szCs w:val="16"/>
            </w:rPr>
            <w:id w:val="-2012592144"/>
            <w:docPartObj>
              <w:docPartGallery w:val="Page Numbers (Bottom of Page)"/>
              <w:docPartUnique/>
            </w:docPartObj>
          </w:sdtPr>
          <w:sdtContent>
            <w:sdt>
              <w:sdtPr>
                <w:rPr>
                  <w:color w:val="000000" w:themeColor="text1"/>
                  <w:sz w:val="16"/>
                  <w:szCs w:val="16"/>
                </w:rPr>
                <w:alias w:val="Titel"/>
                <w:tag w:val=""/>
                <w:id w:val="178316621"/>
                <w:showingPlcHdr/>
                <w:dataBinding w:prefixMappings="xmlns:ns0='http://purl.org/dc/elements/1.1/' xmlns:ns1='http://schemas.openxmlformats.org/package/2006/metadata/core-properties' " w:xpath="/ns1:coreProperties[1]/ns0:title[1]" w:storeItemID="{6C3C8BC8-F283-45AE-878A-BAB7291924A1}"/>
                <w:text/>
              </w:sdtPr>
              <w:sdtContent>
                <w:r w:rsidR="0049504B">
                  <w:rPr>
                    <w:color w:val="000000" w:themeColor="text1"/>
                    <w:sz w:val="16"/>
                    <w:szCs w:val="16"/>
                  </w:rPr>
                  <w:t xml:space="preserve">     </w:t>
                </w:r>
              </w:sdtContent>
            </w:sdt>
            <w:r w:rsidR="00172CE3">
              <w:rPr>
                <w:color w:val="00B5FF" w:themeColor="accent2"/>
                <w:sz w:val="16"/>
                <w:szCs w:val="16"/>
              </w:rPr>
              <w:tab/>
            </w:r>
          </w:sdtContent>
        </w:sdt>
      </w:p>
    </w:sdtContent>
  </w:sdt>
  <w:p w14:paraId="6B5EC447" w14:textId="4D07F163" w:rsidR="002F1CC9" w:rsidRDefault="002F1CC9" w:rsidP="00F60C89">
    <w:pPr>
      <w:pStyle w:val="Footer"/>
      <w:rPr>
        <w:sz w:val="16"/>
        <w:szCs w:val="16"/>
      </w:rPr>
    </w:pPr>
  </w:p>
  <w:p w14:paraId="5602CE21" w14:textId="6D83F6AF" w:rsidR="00A56A2C" w:rsidRDefault="00A56A2C" w:rsidP="004C47C6">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5E482" w14:textId="77777777" w:rsidR="00BC464E" w:rsidRDefault="00B21EEF">
    <w:pPr>
      <w:pStyle w:val="Footer"/>
      <w:framePr w:wrap="around" w:vAnchor="text" w:hAnchor="margin" w:xAlign="outside" w:y="1"/>
      <w:rPr>
        <w:rStyle w:val="PageNumber"/>
      </w:rPr>
    </w:pPr>
    <w:ins w:id="326" w:author="EZ" w:date="2025-02-17T10:51:00Z">
      <w:r>
        <w:rPr>
          <w:rFonts w:ascii="Verdana" w:hAnsi="Verdana" w:cs="Times New Roman"/>
          <w:noProof/>
          <w:sz w:val="16"/>
        </w:rPr>
        <mc:AlternateContent>
          <mc:Choice Requires="wps">
            <w:drawing>
              <wp:anchor distT="0" distB="0" distL="0" distR="0" simplePos="0" relativeHeight="251658242" behindDoc="0" locked="0" layoutInCell="1" allowOverlap="1" wp14:anchorId="52509583" wp14:editId="067E34D4">
                <wp:simplePos x="635" y="635"/>
                <wp:positionH relativeFrom="page">
                  <wp:align>left</wp:align>
                </wp:positionH>
                <wp:positionV relativeFrom="page">
                  <wp:align>bottom</wp:align>
                </wp:positionV>
                <wp:extent cx="986155" cy="376555"/>
                <wp:effectExtent l="0" t="0" r="4445" b="0"/>
                <wp:wrapNone/>
                <wp:docPr id="2023480463" name="Tekstvak 5" descr="Intern gebruik">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6155" cy="376555"/>
                        </a:xfrm>
                        <a:prstGeom prst="rect">
                          <a:avLst/>
                        </a:prstGeom>
                        <a:noFill/>
                        <a:ln>
                          <a:noFill/>
                        </a:ln>
                      </wps:spPr>
                      <wps:txbx>
                        <w:txbxContent>
                          <w:p w14:paraId="62E8A803" w14:textId="128274A0" w:rsidR="00B21EEF" w:rsidRPr="00B21EEF" w:rsidRDefault="00B21EEF" w:rsidP="00B21EEF">
                            <w:pPr>
                              <w:rPr>
                                <w:ins w:id="327" w:author="EZ" w:date="2025-02-17T10:51:00Z"/>
                                <w:rFonts w:ascii="Calibri" w:eastAsia="Calibri" w:hAnsi="Calibri" w:cs="Calibri"/>
                                <w:noProof/>
                                <w:color w:val="000000"/>
                                <w:szCs w:val="20"/>
                              </w:rPr>
                            </w:pPr>
                            <w:ins w:id="328" w:author="EZ" w:date="2025-02-17T10:51:00Z">
                              <w:r w:rsidRPr="00B21EEF">
                                <w:rPr>
                                  <w:rFonts w:ascii="Calibri" w:eastAsia="Calibri" w:hAnsi="Calibri" w:cs="Calibri"/>
                                  <w:noProof/>
                                  <w:color w:val="000000"/>
                                  <w:szCs w:val="20"/>
                                </w:rPr>
                                <w:t>Intern gebruik</w:t>
                              </w:r>
                            </w:ins>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2509583" id="_x0000_t202" coordsize="21600,21600" o:spt="202" path="m,l,21600r21600,l21600,xe">
                <v:stroke joinstyle="miter"/>
                <v:path gradientshapeok="t" o:connecttype="rect"/>
              </v:shapetype>
              <v:shape id="Tekstvak 5" o:spid="_x0000_s1031" type="#_x0000_t202" alt="Intern gebruik" style="position:absolute;margin-left:0;margin-top:0;width:77.65pt;height:29.65pt;z-index:25165824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" filled="f" stroked="f">
                <v:textbox style="mso-fit-shape-to-text:t" inset="20pt,0,0,15pt">
                  <w:txbxContent>
                    <w:p w14:paraId="62E8A803" w14:textId="128274A0" w:rsidR="00B21EEF" w:rsidRPr="00B21EEF" w:rsidRDefault="00B21EEF" w:rsidP="00B21EEF">
                      <w:pPr>
                        <w:rPr>
                          <w:ins w:id="329" w:author="EZ" w:date="2025-02-17T10:51:00Z"/>
                          <w:rFonts w:ascii="Calibri" w:eastAsia="Calibri" w:hAnsi="Calibri" w:cs="Calibri"/>
                          <w:noProof/>
                          <w:color w:val="000000"/>
                          <w:szCs w:val="20"/>
                        </w:rPr>
                      </w:pPr>
                      <w:ins w:id="330" w:author="EZ" w:date="2025-02-17T10:51:00Z">
                        <w:r w:rsidRPr="00B21EEF">
                          <w:rPr>
                            <w:rFonts w:ascii="Calibri" w:eastAsia="Calibri" w:hAnsi="Calibri" w:cs="Calibri"/>
                            <w:noProof/>
                            <w:color w:val="000000"/>
                            <w:szCs w:val="20"/>
                          </w:rPr>
                          <w:t>Intern gebruik</w:t>
                        </w:r>
                      </w:ins>
                    </w:p>
                  </w:txbxContent>
                </v:textbox>
                <w10:wrap anchorx="page" anchory="page"/>
              </v:shape>
            </w:pict>
          </mc:Fallback>
        </mc:AlternateContent>
      </w:r>
    </w:ins>
    <w:r w:rsidR="00BC464E">
      <w:rPr>
        <w:rStyle w:val="PageNumber"/>
      </w:rPr>
      <w:fldChar w:fldCharType="begin"/>
    </w:r>
    <w:r w:rsidR="00BC464E">
      <w:rPr>
        <w:rStyle w:val="PageNumber"/>
      </w:rPr>
      <w:instrText xml:space="preserve">PAGE  </w:instrText>
    </w:r>
    <w:r w:rsidR="00BC464E">
      <w:rPr>
        <w:rStyle w:val="PageNumber"/>
      </w:rPr>
      <w:fldChar w:fldCharType="separate"/>
    </w:r>
    <w:r w:rsidR="00BC464E">
      <w:rPr>
        <w:rStyle w:val="PageNumber"/>
      </w:rPr>
      <w:t>8</w:t>
    </w:r>
    <w:r w:rsidR="00BC464E">
      <w:rPr>
        <w:rStyle w:val="PageNumber"/>
      </w:rPr>
      <w:fldChar w:fldCharType="end"/>
    </w:r>
  </w:p>
  <w:p w14:paraId="0CBBFC69" w14:textId="77777777" w:rsidR="00BC464E" w:rsidRPr="00BB1DAE" w:rsidRDefault="00BC464E">
    <w:pPr>
      <w:pStyle w:val="Footer"/>
      <w:ind w:right="360" w:firstLine="360"/>
      <w:jc w:val="right"/>
    </w:pPr>
    <w:r>
      <w:rPr>
        <w:noProof/>
      </w:rPr>
      <w:drawing>
        <wp:anchor distT="0" distB="0" distL="114300" distR="114300" simplePos="0" relativeHeight="251658240" behindDoc="1" locked="0" layoutInCell="1" allowOverlap="1" wp14:anchorId="0230B182" wp14:editId="21167EDA">
          <wp:simplePos x="0" y="0"/>
          <wp:positionH relativeFrom="page">
            <wp:align>right</wp:align>
          </wp:positionH>
          <wp:positionV relativeFrom="page">
            <wp:align>bottom</wp:align>
          </wp:positionV>
          <wp:extent cx="1886400" cy="1274400"/>
          <wp:effectExtent l="0" t="0" r="0" b="2540"/>
          <wp:wrapNone/>
          <wp:docPr id="1788767318" name="Afbeelding 11" descr="watermerk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watermerk_color"/>
                  <pic:cNvPicPr>
                    <a:picLocks noChangeAspect="1" noChangeArrowheads="1"/>
                  </pic:cNvPicPr>
                </pic:nvPicPr>
                <pic:blipFill>
                  <a:blip r:embed="rId1"/>
                  <a:srcRect/>
                  <a:stretch>
                    <a:fillRect/>
                  </a:stretch>
                </pic:blipFill>
                <pic:spPr bwMode="auto">
                  <a:xfrm>
                    <a:off x="0" y="0"/>
                    <a:ext cx="1886400" cy="1274400"/>
                  </a:xfrm>
                  <a:prstGeom prst="rect">
                    <a:avLst/>
                  </a:prstGeom>
                  <a:noFill/>
                </pic:spPr>
              </pic:pic>
            </a:graphicData>
          </a:graphic>
          <wp14:sizeRelH relativeFrom="margin">
            <wp14:pctWidth>0</wp14:pctWidth>
          </wp14:sizeRelH>
          <wp14:sizeRelV relativeFrom="margin">
            <wp14:pctHeight>0</wp14:pctHeight>
          </wp14:sizeRelV>
        </wp:anchor>
      </w:drawing>
    </w:r>
    <w:proofErr w:type="spellStart"/>
    <w:r>
      <w:rPr>
        <w:szCs w:val="16"/>
        <w:lang w:val="fr-FR"/>
      </w:rPr>
      <w:t>Dialogic</w:t>
    </w:r>
    <w:proofErr w:type="spellEnd"/>
    <w:r>
      <w:rPr>
        <w:szCs w:val="16"/>
        <w:lang w:val="fr-FR"/>
      </w:rPr>
      <w:t xml:space="preserve"> </w:t>
    </w:r>
    <w:proofErr w:type="spellStart"/>
    <w:r>
      <w:rPr>
        <w:i/>
        <w:szCs w:val="16"/>
        <w:lang w:val="fr-FR"/>
      </w:rPr>
      <w:t>innovatie</w:t>
    </w:r>
    <w:proofErr w:type="spellEnd"/>
    <w:r>
      <w:rPr>
        <w:i/>
        <w:szCs w:val="16"/>
        <w:lang w:val="fr-FR"/>
      </w:rPr>
      <w:t xml:space="preserve"> </w:t>
    </w:r>
    <w:r w:rsidRPr="002D18DF">
      <w:rPr>
        <w:i/>
        <w:sz w:val="14"/>
        <w:szCs w:val="16"/>
        <w:lang w:val="fr-FR"/>
      </w:rPr>
      <w:t>●</w:t>
    </w:r>
    <w:r>
      <w:rPr>
        <w:i/>
        <w:szCs w:val="16"/>
        <w:lang w:val="fr-FR"/>
      </w:rPr>
      <w:t xml:space="preserve"> </w:t>
    </w:r>
    <w:proofErr w:type="spellStart"/>
    <w:r>
      <w:rPr>
        <w:i/>
        <w:szCs w:val="16"/>
        <w:lang w:val="fr-FR"/>
      </w:rPr>
      <w:t>interactie</w:t>
    </w:r>
    <w:proofErr w:type="spellEnd"/>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79816" w14:textId="58FD07F1" w:rsidR="00BC464E" w:rsidRPr="00A57381" w:rsidRDefault="00BC464E">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8FFA8" w14:textId="191811FE" w:rsidR="00E2176B" w:rsidRDefault="00E2176B" w:rsidP="00F60C89">
    <w:pPr>
      <w:pStyle w:val="Footer"/>
      <w:rPr>
        <w:sz w:val="16"/>
        <w:szCs w:val="16"/>
      </w:rPr>
    </w:pPr>
  </w:p>
  <w:p w14:paraId="6EB4FF5E" w14:textId="2C46440C" w:rsidR="00CA1702" w:rsidRPr="00A57381" w:rsidRDefault="00CA1702" w:rsidP="00CA1702">
    <w:pPr>
      <w:pStyle w:val="Footer"/>
      <w:ind w:right="360"/>
    </w:pPr>
  </w:p>
  <w:p w14:paraId="1FC692E3" w14:textId="39EE8628" w:rsidR="00E2176B" w:rsidRDefault="00E217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30E9D" w14:textId="77777777" w:rsidR="005B37A6" w:rsidRDefault="005B37A6" w:rsidP="009279E3">
      <w:pPr>
        <w:spacing w:line="240" w:lineRule="auto"/>
      </w:pPr>
      <w:r>
        <w:separator/>
      </w:r>
    </w:p>
  </w:footnote>
  <w:footnote w:type="continuationSeparator" w:id="0">
    <w:p w14:paraId="166193D1" w14:textId="77777777" w:rsidR="005B37A6" w:rsidRDefault="005B37A6" w:rsidP="009279E3">
      <w:pPr>
        <w:spacing w:line="240" w:lineRule="auto"/>
      </w:pPr>
      <w:r>
        <w:continuationSeparator/>
      </w:r>
    </w:p>
  </w:footnote>
  <w:footnote w:type="continuationNotice" w:id="1">
    <w:p w14:paraId="503A0C34" w14:textId="77777777" w:rsidR="005B37A6" w:rsidRDefault="005B37A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5B2D2" w14:textId="5F14082F" w:rsidR="009279E3" w:rsidRDefault="009279E3">
    <w:pPr>
      <w:pStyle w:val="Header"/>
    </w:pPr>
  </w:p>
  <w:p w14:paraId="2C59E9D9" w14:textId="77777777" w:rsidR="009279E3" w:rsidRDefault="009279E3">
    <w:pPr>
      <w:pStyle w:val="Header"/>
    </w:pPr>
  </w:p>
  <w:p w14:paraId="106CEF38" w14:textId="77777777" w:rsidR="009279E3" w:rsidRDefault="009279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E6E1A" w14:textId="77777777" w:rsidR="00BC464E" w:rsidRDefault="00BC46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2909"/>
    <w:multiLevelType w:val="multilevel"/>
    <w:tmpl w:val="B38EF9CC"/>
    <w:lvl w:ilvl="0">
      <w:start w:val="1"/>
      <w:numFmt w:val="upperLetter"/>
      <w:lvlText w:val="%1."/>
      <w:lvlJc w:val="left"/>
      <w:pPr>
        <w:tabs>
          <w:tab w:val="num" w:pos="720"/>
        </w:tabs>
        <w:ind w:left="720" w:hanging="360"/>
      </w:pPr>
      <w:rPr>
        <w:rFonts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BB07FA"/>
    <w:multiLevelType w:val="multilevel"/>
    <w:tmpl w:val="72188E78"/>
    <w:lvl w:ilvl="0">
      <w:start w:val="1"/>
      <w:numFmt w:val="bullet"/>
      <w:lvlText w:val=""/>
      <w:lvlJc w:val="left"/>
      <w:pPr>
        <w:tabs>
          <w:tab w:val="num" w:pos="-1075"/>
        </w:tabs>
        <w:ind w:left="-1075" w:hanging="360"/>
      </w:pPr>
      <w:rPr>
        <w:rFonts w:ascii="Symbol" w:hAnsi="Symbol" w:hint="default"/>
        <w:sz w:val="20"/>
      </w:rPr>
    </w:lvl>
    <w:lvl w:ilvl="1">
      <w:start w:val="1"/>
      <w:numFmt w:val="bullet"/>
      <w:lvlText w:val=""/>
      <w:lvlJc w:val="left"/>
      <w:pPr>
        <w:tabs>
          <w:tab w:val="num" w:pos="-355"/>
        </w:tabs>
        <w:ind w:left="-355" w:hanging="360"/>
      </w:pPr>
      <w:rPr>
        <w:rFonts w:ascii="Symbol" w:hAnsi="Symbol" w:hint="default"/>
        <w:sz w:val="20"/>
      </w:rPr>
    </w:lvl>
    <w:lvl w:ilvl="2" w:tentative="1">
      <w:start w:val="1"/>
      <w:numFmt w:val="bullet"/>
      <w:lvlText w:val=""/>
      <w:lvlJc w:val="left"/>
      <w:pPr>
        <w:tabs>
          <w:tab w:val="num" w:pos="365"/>
        </w:tabs>
        <w:ind w:left="365" w:hanging="360"/>
      </w:pPr>
      <w:rPr>
        <w:rFonts w:ascii="Symbol" w:hAnsi="Symbol" w:hint="default"/>
        <w:sz w:val="20"/>
      </w:rPr>
    </w:lvl>
    <w:lvl w:ilvl="3" w:tentative="1">
      <w:start w:val="1"/>
      <w:numFmt w:val="bullet"/>
      <w:lvlText w:val=""/>
      <w:lvlJc w:val="left"/>
      <w:pPr>
        <w:tabs>
          <w:tab w:val="num" w:pos="1085"/>
        </w:tabs>
        <w:ind w:left="1085" w:hanging="360"/>
      </w:pPr>
      <w:rPr>
        <w:rFonts w:ascii="Symbol" w:hAnsi="Symbol" w:hint="default"/>
        <w:sz w:val="20"/>
      </w:rPr>
    </w:lvl>
    <w:lvl w:ilvl="4" w:tentative="1">
      <w:start w:val="1"/>
      <w:numFmt w:val="bullet"/>
      <w:lvlText w:val=""/>
      <w:lvlJc w:val="left"/>
      <w:pPr>
        <w:tabs>
          <w:tab w:val="num" w:pos="1805"/>
        </w:tabs>
        <w:ind w:left="1805" w:hanging="360"/>
      </w:pPr>
      <w:rPr>
        <w:rFonts w:ascii="Symbol" w:hAnsi="Symbol" w:hint="default"/>
        <w:sz w:val="20"/>
      </w:rPr>
    </w:lvl>
    <w:lvl w:ilvl="5" w:tentative="1">
      <w:start w:val="1"/>
      <w:numFmt w:val="bullet"/>
      <w:lvlText w:val=""/>
      <w:lvlJc w:val="left"/>
      <w:pPr>
        <w:tabs>
          <w:tab w:val="num" w:pos="2525"/>
        </w:tabs>
        <w:ind w:left="2525" w:hanging="360"/>
      </w:pPr>
      <w:rPr>
        <w:rFonts w:ascii="Symbol" w:hAnsi="Symbol" w:hint="default"/>
        <w:sz w:val="20"/>
      </w:rPr>
    </w:lvl>
    <w:lvl w:ilvl="6" w:tentative="1">
      <w:start w:val="1"/>
      <w:numFmt w:val="bullet"/>
      <w:lvlText w:val=""/>
      <w:lvlJc w:val="left"/>
      <w:pPr>
        <w:tabs>
          <w:tab w:val="num" w:pos="3245"/>
        </w:tabs>
        <w:ind w:left="3245" w:hanging="360"/>
      </w:pPr>
      <w:rPr>
        <w:rFonts w:ascii="Symbol" w:hAnsi="Symbol" w:hint="default"/>
        <w:sz w:val="20"/>
      </w:rPr>
    </w:lvl>
    <w:lvl w:ilvl="7" w:tentative="1">
      <w:start w:val="1"/>
      <w:numFmt w:val="bullet"/>
      <w:lvlText w:val=""/>
      <w:lvlJc w:val="left"/>
      <w:pPr>
        <w:tabs>
          <w:tab w:val="num" w:pos="3965"/>
        </w:tabs>
        <w:ind w:left="3965" w:hanging="360"/>
      </w:pPr>
      <w:rPr>
        <w:rFonts w:ascii="Symbol" w:hAnsi="Symbol" w:hint="default"/>
        <w:sz w:val="20"/>
      </w:rPr>
    </w:lvl>
    <w:lvl w:ilvl="8" w:tentative="1">
      <w:start w:val="1"/>
      <w:numFmt w:val="bullet"/>
      <w:lvlText w:val=""/>
      <w:lvlJc w:val="left"/>
      <w:pPr>
        <w:tabs>
          <w:tab w:val="num" w:pos="4685"/>
        </w:tabs>
        <w:ind w:left="4685" w:hanging="360"/>
      </w:pPr>
      <w:rPr>
        <w:rFonts w:ascii="Symbol" w:hAnsi="Symbol" w:hint="default"/>
        <w:sz w:val="20"/>
      </w:rPr>
    </w:lvl>
  </w:abstractNum>
  <w:abstractNum w:abstractNumId="2" w15:restartNumberingAfterBreak="0">
    <w:nsid w:val="08F266EA"/>
    <w:multiLevelType w:val="multilevel"/>
    <w:tmpl w:val="DFD8EFB0"/>
    <w:lvl w:ilvl="0">
      <w:start w:val="1"/>
      <w:numFmt w:val="bullet"/>
      <w:lvlText w:val=""/>
      <w:lvlJc w:val="left"/>
      <w:pPr>
        <w:tabs>
          <w:tab w:val="num" w:pos="870"/>
        </w:tabs>
        <w:ind w:left="870" w:hanging="360"/>
      </w:pPr>
      <w:rPr>
        <w:rFonts w:ascii="Symbol" w:hAnsi="Symbol" w:hint="default"/>
        <w:sz w:val="20"/>
      </w:rPr>
    </w:lvl>
    <w:lvl w:ilvl="1">
      <w:start w:val="1"/>
      <w:numFmt w:val="bullet"/>
      <w:lvlText w:val=""/>
      <w:lvlJc w:val="left"/>
      <w:pPr>
        <w:tabs>
          <w:tab w:val="num" w:pos="1590"/>
        </w:tabs>
        <w:ind w:left="1590" w:hanging="360"/>
      </w:pPr>
      <w:rPr>
        <w:rFonts w:ascii="Symbol" w:hAnsi="Symbol" w:hint="default"/>
        <w:sz w:val="20"/>
      </w:rPr>
    </w:lvl>
    <w:lvl w:ilvl="2" w:tentative="1">
      <w:start w:val="1"/>
      <w:numFmt w:val="bullet"/>
      <w:lvlText w:val=""/>
      <w:lvlJc w:val="left"/>
      <w:pPr>
        <w:tabs>
          <w:tab w:val="num" w:pos="2310"/>
        </w:tabs>
        <w:ind w:left="2310" w:hanging="360"/>
      </w:pPr>
      <w:rPr>
        <w:rFonts w:ascii="Symbol" w:hAnsi="Symbol" w:hint="default"/>
        <w:sz w:val="20"/>
      </w:rPr>
    </w:lvl>
    <w:lvl w:ilvl="3" w:tentative="1">
      <w:start w:val="1"/>
      <w:numFmt w:val="bullet"/>
      <w:lvlText w:val=""/>
      <w:lvlJc w:val="left"/>
      <w:pPr>
        <w:tabs>
          <w:tab w:val="num" w:pos="3030"/>
        </w:tabs>
        <w:ind w:left="3030" w:hanging="360"/>
      </w:pPr>
      <w:rPr>
        <w:rFonts w:ascii="Symbol" w:hAnsi="Symbol" w:hint="default"/>
        <w:sz w:val="20"/>
      </w:rPr>
    </w:lvl>
    <w:lvl w:ilvl="4" w:tentative="1">
      <w:start w:val="1"/>
      <w:numFmt w:val="bullet"/>
      <w:lvlText w:val=""/>
      <w:lvlJc w:val="left"/>
      <w:pPr>
        <w:tabs>
          <w:tab w:val="num" w:pos="3750"/>
        </w:tabs>
        <w:ind w:left="3750" w:hanging="360"/>
      </w:pPr>
      <w:rPr>
        <w:rFonts w:ascii="Symbol" w:hAnsi="Symbol" w:hint="default"/>
        <w:sz w:val="20"/>
      </w:rPr>
    </w:lvl>
    <w:lvl w:ilvl="5" w:tentative="1">
      <w:start w:val="1"/>
      <w:numFmt w:val="bullet"/>
      <w:lvlText w:val=""/>
      <w:lvlJc w:val="left"/>
      <w:pPr>
        <w:tabs>
          <w:tab w:val="num" w:pos="4470"/>
        </w:tabs>
        <w:ind w:left="4470" w:hanging="360"/>
      </w:pPr>
      <w:rPr>
        <w:rFonts w:ascii="Symbol" w:hAnsi="Symbol" w:hint="default"/>
        <w:sz w:val="20"/>
      </w:rPr>
    </w:lvl>
    <w:lvl w:ilvl="6" w:tentative="1">
      <w:start w:val="1"/>
      <w:numFmt w:val="bullet"/>
      <w:lvlText w:val=""/>
      <w:lvlJc w:val="left"/>
      <w:pPr>
        <w:tabs>
          <w:tab w:val="num" w:pos="5190"/>
        </w:tabs>
        <w:ind w:left="5190" w:hanging="360"/>
      </w:pPr>
      <w:rPr>
        <w:rFonts w:ascii="Symbol" w:hAnsi="Symbol" w:hint="default"/>
        <w:sz w:val="20"/>
      </w:rPr>
    </w:lvl>
    <w:lvl w:ilvl="7" w:tentative="1">
      <w:start w:val="1"/>
      <w:numFmt w:val="bullet"/>
      <w:lvlText w:val=""/>
      <w:lvlJc w:val="left"/>
      <w:pPr>
        <w:tabs>
          <w:tab w:val="num" w:pos="5910"/>
        </w:tabs>
        <w:ind w:left="5910" w:hanging="360"/>
      </w:pPr>
      <w:rPr>
        <w:rFonts w:ascii="Symbol" w:hAnsi="Symbol" w:hint="default"/>
        <w:sz w:val="20"/>
      </w:rPr>
    </w:lvl>
    <w:lvl w:ilvl="8" w:tentative="1">
      <w:start w:val="1"/>
      <w:numFmt w:val="bullet"/>
      <w:lvlText w:val=""/>
      <w:lvlJc w:val="left"/>
      <w:pPr>
        <w:tabs>
          <w:tab w:val="num" w:pos="6630"/>
        </w:tabs>
        <w:ind w:left="6630" w:hanging="360"/>
      </w:pPr>
      <w:rPr>
        <w:rFonts w:ascii="Symbol" w:hAnsi="Symbol" w:hint="default"/>
        <w:sz w:val="20"/>
      </w:rPr>
    </w:lvl>
  </w:abstractNum>
  <w:abstractNum w:abstractNumId="3" w15:restartNumberingAfterBreak="0">
    <w:nsid w:val="09A107FE"/>
    <w:multiLevelType w:val="hybridMultilevel"/>
    <w:tmpl w:val="A114243C"/>
    <w:lvl w:ilvl="0" w:tplc="831AF788">
      <w:start w:val="1"/>
      <w:numFmt w:val="upperRoman"/>
      <w:lvlText w:val="%1."/>
      <w:lvlJc w:val="right"/>
      <w:pPr>
        <w:ind w:left="1440" w:hanging="360"/>
      </w:pPr>
    </w:lvl>
    <w:lvl w:ilvl="1" w:tplc="A664C852">
      <w:start w:val="1"/>
      <w:numFmt w:val="upperRoman"/>
      <w:lvlText w:val="%2."/>
      <w:lvlJc w:val="right"/>
      <w:pPr>
        <w:ind w:left="1440" w:hanging="360"/>
      </w:pPr>
    </w:lvl>
    <w:lvl w:ilvl="2" w:tplc="9022F75A">
      <w:start w:val="1"/>
      <w:numFmt w:val="upperRoman"/>
      <w:lvlText w:val="%3."/>
      <w:lvlJc w:val="right"/>
      <w:pPr>
        <w:ind w:left="1440" w:hanging="360"/>
      </w:pPr>
    </w:lvl>
    <w:lvl w:ilvl="3" w:tplc="F68876DC">
      <w:start w:val="1"/>
      <w:numFmt w:val="upperRoman"/>
      <w:lvlText w:val="%4."/>
      <w:lvlJc w:val="right"/>
      <w:pPr>
        <w:ind w:left="1440" w:hanging="360"/>
      </w:pPr>
    </w:lvl>
    <w:lvl w:ilvl="4" w:tplc="68B0BBF2">
      <w:start w:val="1"/>
      <w:numFmt w:val="upperRoman"/>
      <w:lvlText w:val="%5."/>
      <w:lvlJc w:val="right"/>
      <w:pPr>
        <w:ind w:left="1440" w:hanging="360"/>
      </w:pPr>
    </w:lvl>
    <w:lvl w:ilvl="5" w:tplc="B36A9A62">
      <w:start w:val="1"/>
      <w:numFmt w:val="upperRoman"/>
      <w:lvlText w:val="%6."/>
      <w:lvlJc w:val="right"/>
      <w:pPr>
        <w:ind w:left="1440" w:hanging="360"/>
      </w:pPr>
    </w:lvl>
    <w:lvl w:ilvl="6" w:tplc="46C0B484">
      <w:start w:val="1"/>
      <w:numFmt w:val="upperRoman"/>
      <w:lvlText w:val="%7."/>
      <w:lvlJc w:val="right"/>
      <w:pPr>
        <w:ind w:left="1440" w:hanging="360"/>
      </w:pPr>
    </w:lvl>
    <w:lvl w:ilvl="7" w:tplc="DF8A39EA">
      <w:start w:val="1"/>
      <w:numFmt w:val="upperRoman"/>
      <w:lvlText w:val="%8."/>
      <w:lvlJc w:val="right"/>
      <w:pPr>
        <w:ind w:left="1440" w:hanging="360"/>
      </w:pPr>
    </w:lvl>
    <w:lvl w:ilvl="8" w:tplc="278A4CCA">
      <w:start w:val="1"/>
      <w:numFmt w:val="upperRoman"/>
      <w:lvlText w:val="%9."/>
      <w:lvlJc w:val="right"/>
      <w:pPr>
        <w:ind w:left="1440" w:hanging="360"/>
      </w:pPr>
    </w:lvl>
  </w:abstractNum>
  <w:abstractNum w:abstractNumId="4" w15:restartNumberingAfterBreak="0">
    <w:nsid w:val="0A550A69"/>
    <w:multiLevelType w:val="hybridMultilevel"/>
    <w:tmpl w:val="CCF670DA"/>
    <w:lvl w:ilvl="0" w:tplc="D040DC44">
      <w:start w:val="1"/>
      <w:numFmt w:val="decimal"/>
      <w:lvlText w:val="%1)"/>
      <w:lvlJc w:val="left"/>
      <w:pPr>
        <w:ind w:left="928" w:hanging="360"/>
      </w:pPr>
      <w:rPr>
        <w:b/>
        <w:bCs/>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5" w15:restartNumberingAfterBreak="0">
    <w:nsid w:val="0A5A40FE"/>
    <w:multiLevelType w:val="hybridMultilevel"/>
    <w:tmpl w:val="21A06CF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0C8B70E0"/>
    <w:multiLevelType w:val="multilevel"/>
    <w:tmpl w:val="98D244F4"/>
    <w:lvl w:ilvl="0">
      <w:start w:val="1"/>
      <w:numFmt w:val="decimal"/>
      <w:lvlText w:val="%1."/>
      <w:lvlJc w:val="left"/>
      <w:pPr>
        <w:tabs>
          <w:tab w:val="num" w:pos="720"/>
        </w:tabs>
        <w:ind w:left="720" w:hanging="360"/>
      </w:pPr>
      <w:rPr>
        <w:rFonts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351F78"/>
    <w:multiLevelType w:val="hybridMultilevel"/>
    <w:tmpl w:val="D24676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3513643"/>
    <w:multiLevelType w:val="hybridMultilevel"/>
    <w:tmpl w:val="C054E9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5CB54AD"/>
    <w:multiLevelType w:val="hybridMultilevel"/>
    <w:tmpl w:val="69869DEC"/>
    <w:lvl w:ilvl="0" w:tplc="D24C3E60">
      <w:start w:val="1"/>
      <w:numFmt w:val="upperRoman"/>
      <w:lvlText w:val="%1."/>
      <w:lvlJc w:val="right"/>
      <w:pPr>
        <w:ind w:left="720" w:hanging="360"/>
      </w:pPr>
      <w:rPr>
        <w:b/>
        <w:bCs/>
        <w:color w:val="003CFA" w:themeColor="accent3" w:themeShade="BF"/>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187A3D76"/>
    <w:multiLevelType w:val="multilevel"/>
    <w:tmpl w:val="22C42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371ED7"/>
    <w:multiLevelType w:val="hybridMultilevel"/>
    <w:tmpl w:val="8D428D18"/>
    <w:lvl w:ilvl="0" w:tplc="04090013">
      <w:start w:val="1"/>
      <w:numFmt w:val="upperRoman"/>
      <w:lvlText w:val="%1."/>
      <w:lvlJc w:val="right"/>
      <w:pPr>
        <w:ind w:left="375" w:hanging="360"/>
      </w:pPr>
    </w:lvl>
    <w:lvl w:ilvl="1" w:tplc="E2B6E8A8">
      <w:numFmt w:val="bullet"/>
      <w:lvlText w:val="•"/>
      <w:lvlJc w:val="left"/>
      <w:pPr>
        <w:ind w:left="1095" w:hanging="360"/>
      </w:pPr>
      <w:rPr>
        <w:rFonts w:ascii="Century Gothic" w:eastAsiaTheme="minorHAnsi" w:hAnsi="Century Gothic" w:cstheme="minorBidi" w:hint="default"/>
      </w:rPr>
    </w:lvl>
    <w:lvl w:ilvl="2" w:tplc="0413001B" w:tentative="1">
      <w:start w:val="1"/>
      <w:numFmt w:val="lowerRoman"/>
      <w:lvlText w:val="%3."/>
      <w:lvlJc w:val="right"/>
      <w:pPr>
        <w:ind w:left="1815" w:hanging="180"/>
      </w:pPr>
    </w:lvl>
    <w:lvl w:ilvl="3" w:tplc="0413000F" w:tentative="1">
      <w:start w:val="1"/>
      <w:numFmt w:val="decimal"/>
      <w:lvlText w:val="%4."/>
      <w:lvlJc w:val="left"/>
      <w:pPr>
        <w:ind w:left="2535" w:hanging="360"/>
      </w:pPr>
    </w:lvl>
    <w:lvl w:ilvl="4" w:tplc="04130019" w:tentative="1">
      <w:start w:val="1"/>
      <w:numFmt w:val="lowerLetter"/>
      <w:lvlText w:val="%5."/>
      <w:lvlJc w:val="left"/>
      <w:pPr>
        <w:ind w:left="3255" w:hanging="360"/>
      </w:pPr>
    </w:lvl>
    <w:lvl w:ilvl="5" w:tplc="0413001B" w:tentative="1">
      <w:start w:val="1"/>
      <w:numFmt w:val="lowerRoman"/>
      <w:lvlText w:val="%6."/>
      <w:lvlJc w:val="right"/>
      <w:pPr>
        <w:ind w:left="3975" w:hanging="180"/>
      </w:pPr>
    </w:lvl>
    <w:lvl w:ilvl="6" w:tplc="0413000F" w:tentative="1">
      <w:start w:val="1"/>
      <w:numFmt w:val="decimal"/>
      <w:lvlText w:val="%7."/>
      <w:lvlJc w:val="left"/>
      <w:pPr>
        <w:ind w:left="4695" w:hanging="360"/>
      </w:pPr>
    </w:lvl>
    <w:lvl w:ilvl="7" w:tplc="04130019" w:tentative="1">
      <w:start w:val="1"/>
      <w:numFmt w:val="lowerLetter"/>
      <w:lvlText w:val="%8."/>
      <w:lvlJc w:val="left"/>
      <w:pPr>
        <w:ind w:left="5415" w:hanging="360"/>
      </w:pPr>
    </w:lvl>
    <w:lvl w:ilvl="8" w:tplc="0413001B" w:tentative="1">
      <w:start w:val="1"/>
      <w:numFmt w:val="lowerRoman"/>
      <w:lvlText w:val="%9."/>
      <w:lvlJc w:val="right"/>
      <w:pPr>
        <w:ind w:left="6135" w:hanging="180"/>
      </w:pPr>
    </w:lvl>
  </w:abstractNum>
  <w:abstractNum w:abstractNumId="12" w15:restartNumberingAfterBreak="0">
    <w:nsid w:val="1CCB58A2"/>
    <w:multiLevelType w:val="hybridMultilevel"/>
    <w:tmpl w:val="A18A9366"/>
    <w:lvl w:ilvl="0" w:tplc="306AAB3C">
      <w:start w:val="1"/>
      <w:numFmt w:val="decimal"/>
      <w:pStyle w:val="Heading2"/>
      <w:lvlText w:val="%1."/>
      <w:lvlJc w:val="left"/>
      <w:pPr>
        <w:ind w:left="360" w:hanging="360"/>
      </w:pPr>
      <w:rPr>
        <w:rFonts w:ascii="Century Gothic" w:hAnsi="Century Gothic" w:hint="default"/>
        <w:b/>
        <w:i w:val="0"/>
        <w:color w:val="005A80" w:themeColor="accent2" w:themeShade="80"/>
        <w:sz w:val="20"/>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22001ABF"/>
    <w:multiLevelType w:val="hybridMultilevel"/>
    <w:tmpl w:val="8318AD6A"/>
    <w:lvl w:ilvl="0" w:tplc="3C4CA20E">
      <w:start w:val="1"/>
      <w:numFmt w:val="decimal"/>
      <w:lvlText w:val="%1."/>
      <w:lvlJc w:val="left"/>
      <w:pPr>
        <w:ind w:left="720" w:hanging="360"/>
      </w:pPr>
    </w:lvl>
    <w:lvl w:ilvl="1" w:tplc="61F6B9C8">
      <w:start w:val="1"/>
      <w:numFmt w:val="decimal"/>
      <w:lvlText w:val="%2."/>
      <w:lvlJc w:val="left"/>
      <w:pPr>
        <w:ind w:left="720" w:hanging="360"/>
      </w:pPr>
    </w:lvl>
    <w:lvl w:ilvl="2" w:tplc="BEB843EA">
      <w:start w:val="1"/>
      <w:numFmt w:val="decimal"/>
      <w:lvlText w:val="%3."/>
      <w:lvlJc w:val="left"/>
      <w:pPr>
        <w:ind w:left="720" w:hanging="360"/>
      </w:pPr>
    </w:lvl>
    <w:lvl w:ilvl="3" w:tplc="D5325A0E">
      <w:start w:val="1"/>
      <w:numFmt w:val="decimal"/>
      <w:lvlText w:val="%4."/>
      <w:lvlJc w:val="left"/>
      <w:pPr>
        <w:ind w:left="720" w:hanging="360"/>
      </w:pPr>
    </w:lvl>
    <w:lvl w:ilvl="4" w:tplc="66A2C9A0">
      <w:start w:val="1"/>
      <w:numFmt w:val="decimal"/>
      <w:lvlText w:val="%5."/>
      <w:lvlJc w:val="left"/>
      <w:pPr>
        <w:ind w:left="720" w:hanging="360"/>
      </w:pPr>
    </w:lvl>
    <w:lvl w:ilvl="5" w:tplc="8DBC0014">
      <w:start w:val="1"/>
      <w:numFmt w:val="decimal"/>
      <w:lvlText w:val="%6."/>
      <w:lvlJc w:val="left"/>
      <w:pPr>
        <w:ind w:left="720" w:hanging="360"/>
      </w:pPr>
    </w:lvl>
    <w:lvl w:ilvl="6" w:tplc="4C28FCA0">
      <w:start w:val="1"/>
      <w:numFmt w:val="decimal"/>
      <w:lvlText w:val="%7."/>
      <w:lvlJc w:val="left"/>
      <w:pPr>
        <w:ind w:left="720" w:hanging="360"/>
      </w:pPr>
    </w:lvl>
    <w:lvl w:ilvl="7" w:tplc="273C763E">
      <w:start w:val="1"/>
      <w:numFmt w:val="decimal"/>
      <w:lvlText w:val="%8."/>
      <w:lvlJc w:val="left"/>
      <w:pPr>
        <w:ind w:left="720" w:hanging="360"/>
      </w:pPr>
    </w:lvl>
    <w:lvl w:ilvl="8" w:tplc="8EF6097A">
      <w:start w:val="1"/>
      <w:numFmt w:val="decimal"/>
      <w:lvlText w:val="%9."/>
      <w:lvlJc w:val="left"/>
      <w:pPr>
        <w:ind w:left="720" w:hanging="360"/>
      </w:pPr>
    </w:lvl>
  </w:abstractNum>
  <w:abstractNum w:abstractNumId="14" w15:restartNumberingAfterBreak="0">
    <w:nsid w:val="267E600E"/>
    <w:multiLevelType w:val="multilevel"/>
    <w:tmpl w:val="BB16CDA6"/>
    <w:lvl w:ilvl="0">
      <w:start w:val="1"/>
      <w:numFmt w:val="decimal"/>
      <w:lvlText w:val="%1."/>
      <w:lvlJc w:val="left"/>
      <w:pPr>
        <w:ind w:left="360" w:hanging="360"/>
      </w:pPr>
      <w:rPr>
        <w:rFonts w:ascii="Century Gothic" w:eastAsiaTheme="minorHAnsi" w:hAnsi="Century Gothic" w:hint="default"/>
        <w:color w:val="0070C0"/>
        <w:sz w:val="20"/>
        <w:u w:val="none"/>
      </w:rPr>
    </w:lvl>
    <w:lvl w:ilvl="1">
      <w:start w:val="1"/>
      <w:numFmt w:val="decimal"/>
      <w:isLgl/>
      <w:lvlText w:val="%1.%2."/>
      <w:lvlJc w:val="left"/>
      <w:pPr>
        <w:ind w:left="858" w:hanging="504"/>
      </w:pPr>
      <w:rPr>
        <w:rFonts w:hint="default"/>
        <w:b w:val="0"/>
        <w:u w:val="single"/>
      </w:rPr>
    </w:lvl>
    <w:lvl w:ilvl="2">
      <w:start w:val="3"/>
      <w:numFmt w:val="decimal"/>
      <w:pStyle w:val="Stijl6"/>
      <w:isLgl/>
      <w:lvlText w:val="%1.%2.%3."/>
      <w:lvlJc w:val="left"/>
      <w:pPr>
        <w:ind w:left="1428" w:hanging="720"/>
      </w:pPr>
      <w:rPr>
        <w:rFonts w:hint="default"/>
        <w:b w:val="0"/>
        <w:u w:val="single"/>
      </w:rPr>
    </w:lvl>
    <w:lvl w:ilvl="3">
      <w:start w:val="1"/>
      <w:numFmt w:val="decimal"/>
      <w:isLgl/>
      <w:lvlText w:val="%1.%2.%3.%4."/>
      <w:lvlJc w:val="left"/>
      <w:pPr>
        <w:ind w:left="1782" w:hanging="720"/>
      </w:pPr>
      <w:rPr>
        <w:rFonts w:hint="default"/>
        <w:b w:val="0"/>
        <w:u w:val="single"/>
      </w:rPr>
    </w:lvl>
    <w:lvl w:ilvl="4">
      <w:start w:val="1"/>
      <w:numFmt w:val="decimal"/>
      <w:isLgl/>
      <w:lvlText w:val="%1.%2.%3.%4.%5."/>
      <w:lvlJc w:val="left"/>
      <w:pPr>
        <w:ind w:left="2496" w:hanging="1080"/>
      </w:pPr>
      <w:rPr>
        <w:rFonts w:hint="default"/>
        <w:b w:val="0"/>
        <w:u w:val="single"/>
      </w:rPr>
    </w:lvl>
    <w:lvl w:ilvl="5">
      <w:start w:val="1"/>
      <w:numFmt w:val="decimal"/>
      <w:isLgl/>
      <w:lvlText w:val="%1.%2.%3.%4.%5.%6."/>
      <w:lvlJc w:val="left"/>
      <w:pPr>
        <w:ind w:left="2850" w:hanging="1080"/>
      </w:pPr>
      <w:rPr>
        <w:rFonts w:hint="default"/>
        <w:b w:val="0"/>
        <w:u w:val="single"/>
      </w:rPr>
    </w:lvl>
    <w:lvl w:ilvl="6">
      <w:start w:val="1"/>
      <w:numFmt w:val="decimal"/>
      <w:isLgl/>
      <w:lvlText w:val="%1.%2.%3.%4.%5.%6.%7."/>
      <w:lvlJc w:val="left"/>
      <w:pPr>
        <w:ind w:left="3564" w:hanging="1440"/>
      </w:pPr>
      <w:rPr>
        <w:rFonts w:hint="default"/>
        <w:b w:val="0"/>
        <w:u w:val="single"/>
      </w:rPr>
    </w:lvl>
    <w:lvl w:ilvl="7">
      <w:start w:val="1"/>
      <w:numFmt w:val="decimal"/>
      <w:isLgl/>
      <w:lvlText w:val="%1.%2.%3.%4.%5.%6.%7.%8."/>
      <w:lvlJc w:val="left"/>
      <w:pPr>
        <w:ind w:left="3918" w:hanging="1440"/>
      </w:pPr>
      <w:rPr>
        <w:rFonts w:hint="default"/>
        <w:b w:val="0"/>
        <w:u w:val="single"/>
      </w:rPr>
    </w:lvl>
    <w:lvl w:ilvl="8">
      <w:start w:val="1"/>
      <w:numFmt w:val="decimal"/>
      <w:isLgl/>
      <w:lvlText w:val="%1.%2.%3.%4.%5.%6.%7.%8.%9."/>
      <w:lvlJc w:val="left"/>
      <w:pPr>
        <w:ind w:left="4632" w:hanging="1800"/>
      </w:pPr>
      <w:rPr>
        <w:rFonts w:hint="default"/>
        <w:b w:val="0"/>
        <w:u w:val="single"/>
      </w:rPr>
    </w:lvl>
  </w:abstractNum>
  <w:abstractNum w:abstractNumId="15" w15:restartNumberingAfterBreak="0">
    <w:nsid w:val="2943268A"/>
    <w:multiLevelType w:val="hybridMultilevel"/>
    <w:tmpl w:val="4F2472E0"/>
    <w:lvl w:ilvl="0" w:tplc="56D6B782">
      <w:start w:val="1"/>
      <w:numFmt w:val="bullet"/>
      <w:lvlText w:val=""/>
      <w:lvlJc w:val="left"/>
      <w:pPr>
        <w:ind w:left="720" w:hanging="360"/>
      </w:pPr>
      <w:rPr>
        <w:rFonts w:ascii="Symbol" w:hAnsi="Symbol"/>
      </w:rPr>
    </w:lvl>
    <w:lvl w:ilvl="1" w:tplc="68A0302A">
      <w:start w:val="1"/>
      <w:numFmt w:val="bullet"/>
      <w:lvlText w:val=""/>
      <w:lvlJc w:val="left"/>
      <w:pPr>
        <w:ind w:left="720" w:hanging="360"/>
      </w:pPr>
      <w:rPr>
        <w:rFonts w:ascii="Symbol" w:hAnsi="Symbol"/>
      </w:rPr>
    </w:lvl>
    <w:lvl w:ilvl="2" w:tplc="344EE5B2">
      <w:start w:val="1"/>
      <w:numFmt w:val="bullet"/>
      <w:lvlText w:val=""/>
      <w:lvlJc w:val="left"/>
      <w:pPr>
        <w:ind w:left="720" w:hanging="360"/>
      </w:pPr>
      <w:rPr>
        <w:rFonts w:ascii="Symbol" w:hAnsi="Symbol"/>
      </w:rPr>
    </w:lvl>
    <w:lvl w:ilvl="3" w:tplc="82AC961C">
      <w:start w:val="1"/>
      <w:numFmt w:val="bullet"/>
      <w:lvlText w:val=""/>
      <w:lvlJc w:val="left"/>
      <w:pPr>
        <w:ind w:left="720" w:hanging="360"/>
      </w:pPr>
      <w:rPr>
        <w:rFonts w:ascii="Symbol" w:hAnsi="Symbol"/>
      </w:rPr>
    </w:lvl>
    <w:lvl w:ilvl="4" w:tplc="582C1716">
      <w:start w:val="1"/>
      <w:numFmt w:val="bullet"/>
      <w:lvlText w:val=""/>
      <w:lvlJc w:val="left"/>
      <w:pPr>
        <w:ind w:left="720" w:hanging="360"/>
      </w:pPr>
      <w:rPr>
        <w:rFonts w:ascii="Symbol" w:hAnsi="Symbol"/>
      </w:rPr>
    </w:lvl>
    <w:lvl w:ilvl="5" w:tplc="209A0E78">
      <w:start w:val="1"/>
      <w:numFmt w:val="bullet"/>
      <w:lvlText w:val=""/>
      <w:lvlJc w:val="left"/>
      <w:pPr>
        <w:ind w:left="720" w:hanging="360"/>
      </w:pPr>
      <w:rPr>
        <w:rFonts w:ascii="Symbol" w:hAnsi="Symbol"/>
      </w:rPr>
    </w:lvl>
    <w:lvl w:ilvl="6" w:tplc="752EFBA8">
      <w:start w:val="1"/>
      <w:numFmt w:val="bullet"/>
      <w:lvlText w:val=""/>
      <w:lvlJc w:val="left"/>
      <w:pPr>
        <w:ind w:left="720" w:hanging="360"/>
      </w:pPr>
      <w:rPr>
        <w:rFonts w:ascii="Symbol" w:hAnsi="Symbol"/>
      </w:rPr>
    </w:lvl>
    <w:lvl w:ilvl="7" w:tplc="0BE22F16">
      <w:start w:val="1"/>
      <w:numFmt w:val="bullet"/>
      <w:lvlText w:val=""/>
      <w:lvlJc w:val="left"/>
      <w:pPr>
        <w:ind w:left="720" w:hanging="360"/>
      </w:pPr>
      <w:rPr>
        <w:rFonts w:ascii="Symbol" w:hAnsi="Symbol"/>
      </w:rPr>
    </w:lvl>
    <w:lvl w:ilvl="8" w:tplc="CACEB666">
      <w:start w:val="1"/>
      <w:numFmt w:val="bullet"/>
      <w:lvlText w:val=""/>
      <w:lvlJc w:val="left"/>
      <w:pPr>
        <w:ind w:left="720" w:hanging="360"/>
      </w:pPr>
      <w:rPr>
        <w:rFonts w:ascii="Symbol" w:hAnsi="Symbol"/>
      </w:rPr>
    </w:lvl>
  </w:abstractNum>
  <w:abstractNum w:abstractNumId="16" w15:restartNumberingAfterBreak="0">
    <w:nsid w:val="2F713BB5"/>
    <w:multiLevelType w:val="hybridMultilevel"/>
    <w:tmpl w:val="AA945E1C"/>
    <w:lvl w:ilvl="0" w:tplc="B03C8FF4">
      <w:start w:val="1"/>
      <w:numFmt w:val="decimal"/>
      <w:lvlText w:val="%1."/>
      <w:lvlJc w:val="left"/>
      <w:pPr>
        <w:ind w:left="720" w:hanging="360"/>
      </w:pPr>
    </w:lvl>
    <w:lvl w:ilvl="1" w:tplc="FF32CEE0">
      <w:start w:val="1"/>
      <w:numFmt w:val="decimal"/>
      <w:lvlText w:val="%2."/>
      <w:lvlJc w:val="left"/>
      <w:pPr>
        <w:ind w:left="720" w:hanging="360"/>
      </w:pPr>
    </w:lvl>
    <w:lvl w:ilvl="2" w:tplc="F970C4CE">
      <w:start w:val="1"/>
      <w:numFmt w:val="decimal"/>
      <w:lvlText w:val="%3."/>
      <w:lvlJc w:val="left"/>
      <w:pPr>
        <w:ind w:left="720" w:hanging="360"/>
      </w:pPr>
    </w:lvl>
    <w:lvl w:ilvl="3" w:tplc="9D48444C">
      <w:start w:val="1"/>
      <w:numFmt w:val="decimal"/>
      <w:lvlText w:val="%4."/>
      <w:lvlJc w:val="left"/>
      <w:pPr>
        <w:ind w:left="720" w:hanging="360"/>
      </w:pPr>
    </w:lvl>
    <w:lvl w:ilvl="4" w:tplc="95C4F164">
      <w:start w:val="1"/>
      <w:numFmt w:val="decimal"/>
      <w:lvlText w:val="%5."/>
      <w:lvlJc w:val="left"/>
      <w:pPr>
        <w:ind w:left="720" w:hanging="360"/>
      </w:pPr>
    </w:lvl>
    <w:lvl w:ilvl="5" w:tplc="40381E92">
      <w:start w:val="1"/>
      <w:numFmt w:val="decimal"/>
      <w:lvlText w:val="%6."/>
      <w:lvlJc w:val="left"/>
      <w:pPr>
        <w:ind w:left="720" w:hanging="360"/>
      </w:pPr>
    </w:lvl>
    <w:lvl w:ilvl="6" w:tplc="4D8673C2">
      <w:start w:val="1"/>
      <w:numFmt w:val="decimal"/>
      <w:lvlText w:val="%7."/>
      <w:lvlJc w:val="left"/>
      <w:pPr>
        <w:ind w:left="720" w:hanging="360"/>
      </w:pPr>
    </w:lvl>
    <w:lvl w:ilvl="7" w:tplc="54106B7A">
      <w:start w:val="1"/>
      <w:numFmt w:val="decimal"/>
      <w:lvlText w:val="%8."/>
      <w:lvlJc w:val="left"/>
      <w:pPr>
        <w:ind w:left="720" w:hanging="360"/>
      </w:pPr>
    </w:lvl>
    <w:lvl w:ilvl="8" w:tplc="941EF056">
      <w:start w:val="1"/>
      <w:numFmt w:val="decimal"/>
      <w:lvlText w:val="%9."/>
      <w:lvlJc w:val="left"/>
      <w:pPr>
        <w:ind w:left="720" w:hanging="360"/>
      </w:pPr>
    </w:lvl>
  </w:abstractNum>
  <w:abstractNum w:abstractNumId="17" w15:restartNumberingAfterBreak="0">
    <w:nsid w:val="32757054"/>
    <w:multiLevelType w:val="hybridMultilevel"/>
    <w:tmpl w:val="175A2D18"/>
    <w:lvl w:ilvl="0" w:tplc="D37E0F46">
      <w:start w:val="12"/>
      <w:numFmt w:val="decimal"/>
      <w:lvlText w:val="%1."/>
      <w:lvlJc w:val="left"/>
      <w:pPr>
        <w:ind w:left="842" w:hanging="360"/>
      </w:pPr>
      <w:rPr>
        <w:rFonts w:ascii="Century Gothic" w:hAnsi="Century Gothic" w:hint="default"/>
        <w:b w:val="0"/>
        <w:bCs/>
        <w:i w:val="0"/>
        <w:color w:val="auto"/>
        <w:sz w:val="20"/>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8" w15:restartNumberingAfterBreak="0">
    <w:nsid w:val="37FD1DB0"/>
    <w:multiLevelType w:val="hybridMultilevel"/>
    <w:tmpl w:val="22DA79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39831FAC"/>
    <w:multiLevelType w:val="hybridMultilevel"/>
    <w:tmpl w:val="6FD6FE8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399B373A"/>
    <w:multiLevelType w:val="hybridMultilevel"/>
    <w:tmpl w:val="CC989A0A"/>
    <w:lvl w:ilvl="0" w:tplc="261EA5C6">
      <w:start w:val="2023"/>
      <w:numFmt w:val="bullet"/>
      <w:lvlText w:val=""/>
      <w:lvlJc w:val="left"/>
      <w:pPr>
        <w:ind w:left="720" w:hanging="360"/>
      </w:pPr>
      <w:rPr>
        <w:rFonts w:ascii="Symbol" w:eastAsia="MS Minngs"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AB73EB4"/>
    <w:multiLevelType w:val="hybridMultilevel"/>
    <w:tmpl w:val="0B7CD670"/>
    <w:lvl w:ilvl="0" w:tplc="0413000F">
      <w:start w:val="1"/>
      <w:numFmt w:val="decimal"/>
      <w:lvlText w:val="%1."/>
      <w:lvlJc w:val="left"/>
      <w:pPr>
        <w:ind w:left="1004" w:hanging="360"/>
      </w:pPr>
    </w:lvl>
    <w:lvl w:ilvl="1" w:tplc="04130019" w:tentative="1">
      <w:start w:val="1"/>
      <w:numFmt w:val="lowerLetter"/>
      <w:lvlText w:val="%2."/>
      <w:lvlJc w:val="left"/>
      <w:pPr>
        <w:ind w:left="1724" w:hanging="360"/>
      </w:pPr>
    </w:lvl>
    <w:lvl w:ilvl="2" w:tplc="0413001B" w:tentative="1">
      <w:start w:val="1"/>
      <w:numFmt w:val="lowerRoman"/>
      <w:lvlText w:val="%3."/>
      <w:lvlJc w:val="right"/>
      <w:pPr>
        <w:ind w:left="2444" w:hanging="180"/>
      </w:pPr>
    </w:lvl>
    <w:lvl w:ilvl="3" w:tplc="0413000F" w:tentative="1">
      <w:start w:val="1"/>
      <w:numFmt w:val="decimal"/>
      <w:lvlText w:val="%4."/>
      <w:lvlJc w:val="left"/>
      <w:pPr>
        <w:ind w:left="3164" w:hanging="360"/>
      </w:pPr>
    </w:lvl>
    <w:lvl w:ilvl="4" w:tplc="04130019" w:tentative="1">
      <w:start w:val="1"/>
      <w:numFmt w:val="lowerLetter"/>
      <w:lvlText w:val="%5."/>
      <w:lvlJc w:val="left"/>
      <w:pPr>
        <w:ind w:left="3884" w:hanging="360"/>
      </w:pPr>
    </w:lvl>
    <w:lvl w:ilvl="5" w:tplc="0413001B" w:tentative="1">
      <w:start w:val="1"/>
      <w:numFmt w:val="lowerRoman"/>
      <w:lvlText w:val="%6."/>
      <w:lvlJc w:val="right"/>
      <w:pPr>
        <w:ind w:left="4604" w:hanging="180"/>
      </w:pPr>
    </w:lvl>
    <w:lvl w:ilvl="6" w:tplc="0413000F" w:tentative="1">
      <w:start w:val="1"/>
      <w:numFmt w:val="decimal"/>
      <w:lvlText w:val="%7."/>
      <w:lvlJc w:val="left"/>
      <w:pPr>
        <w:ind w:left="5324" w:hanging="360"/>
      </w:pPr>
    </w:lvl>
    <w:lvl w:ilvl="7" w:tplc="04130019" w:tentative="1">
      <w:start w:val="1"/>
      <w:numFmt w:val="lowerLetter"/>
      <w:lvlText w:val="%8."/>
      <w:lvlJc w:val="left"/>
      <w:pPr>
        <w:ind w:left="6044" w:hanging="360"/>
      </w:pPr>
    </w:lvl>
    <w:lvl w:ilvl="8" w:tplc="0413001B" w:tentative="1">
      <w:start w:val="1"/>
      <w:numFmt w:val="lowerRoman"/>
      <w:lvlText w:val="%9."/>
      <w:lvlJc w:val="right"/>
      <w:pPr>
        <w:ind w:left="6764" w:hanging="180"/>
      </w:pPr>
    </w:lvl>
  </w:abstractNum>
  <w:abstractNum w:abstractNumId="22" w15:restartNumberingAfterBreak="0">
    <w:nsid w:val="3C1C37CB"/>
    <w:multiLevelType w:val="hybridMultilevel"/>
    <w:tmpl w:val="35349650"/>
    <w:lvl w:ilvl="0" w:tplc="0413000F">
      <w:start w:val="1"/>
      <w:numFmt w:val="decimal"/>
      <w:lvlText w:val="%1."/>
      <w:lvlJc w:val="left"/>
      <w:pPr>
        <w:ind w:left="1230" w:hanging="360"/>
      </w:pPr>
    </w:lvl>
    <w:lvl w:ilvl="1" w:tplc="04130019">
      <w:start w:val="1"/>
      <w:numFmt w:val="lowerLetter"/>
      <w:lvlText w:val="%2."/>
      <w:lvlJc w:val="left"/>
      <w:pPr>
        <w:ind w:left="1950" w:hanging="360"/>
      </w:pPr>
    </w:lvl>
    <w:lvl w:ilvl="2" w:tplc="0413001B" w:tentative="1">
      <w:start w:val="1"/>
      <w:numFmt w:val="lowerRoman"/>
      <w:lvlText w:val="%3."/>
      <w:lvlJc w:val="right"/>
      <w:pPr>
        <w:ind w:left="2670" w:hanging="180"/>
      </w:pPr>
    </w:lvl>
    <w:lvl w:ilvl="3" w:tplc="0413000F" w:tentative="1">
      <w:start w:val="1"/>
      <w:numFmt w:val="decimal"/>
      <w:lvlText w:val="%4."/>
      <w:lvlJc w:val="left"/>
      <w:pPr>
        <w:ind w:left="3390" w:hanging="360"/>
      </w:pPr>
    </w:lvl>
    <w:lvl w:ilvl="4" w:tplc="04130019" w:tentative="1">
      <w:start w:val="1"/>
      <w:numFmt w:val="lowerLetter"/>
      <w:lvlText w:val="%5."/>
      <w:lvlJc w:val="left"/>
      <w:pPr>
        <w:ind w:left="4110" w:hanging="360"/>
      </w:pPr>
    </w:lvl>
    <w:lvl w:ilvl="5" w:tplc="0413001B" w:tentative="1">
      <w:start w:val="1"/>
      <w:numFmt w:val="lowerRoman"/>
      <w:lvlText w:val="%6."/>
      <w:lvlJc w:val="right"/>
      <w:pPr>
        <w:ind w:left="4830" w:hanging="180"/>
      </w:pPr>
    </w:lvl>
    <w:lvl w:ilvl="6" w:tplc="0413000F" w:tentative="1">
      <w:start w:val="1"/>
      <w:numFmt w:val="decimal"/>
      <w:lvlText w:val="%7."/>
      <w:lvlJc w:val="left"/>
      <w:pPr>
        <w:ind w:left="5550" w:hanging="360"/>
      </w:pPr>
    </w:lvl>
    <w:lvl w:ilvl="7" w:tplc="04130019" w:tentative="1">
      <w:start w:val="1"/>
      <w:numFmt w:val="lowerLetter"/>
      <w:lvlText w:val="%8."/>
      <w:lvlJc w:val="left"/>
      <w:pPr>
        <w:ind w:left="6270" w:hanging="360"/>
      </w:pPr>
    </w:lvl>
    <w:lvl w:ilvl="8" w:tplc="0413001B" w:tentative="1">
      <w:start w:val="1"/>
      <w:numFmt w:val="lowerRoman"/>
      <w:lvlText w:val="%9."/>
      <w:lvlJc w:val="right"/>
      <w:pPr>
        <w:ind w:left="6990" w:hanging="180"/>
      </w:pPr>
    </w:lvl>
  </w:abstractNum>
  <w:abstractNum w:abstractNumId="23" w15:restartNumberingAfterBreak="0">
    <w:nsid w:val="3DF47EAD"/>
    <w:multiLevelType w:val="multilevel"/>
    <w:tmpl w:val="506468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0B35099"/>
    <w:multiLevelType w:val="hybridMultilevel"/>
    <w:tmpl w:val="63DC8C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1D014FA"/>
    <w:multiLevelType w:val="hybridMultilevel"/>
    <w:tmpl w:val="033C5D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65A3D64"/>
    <w:multiLevelType w:val="hybridMultilevel"/>
    <w:tmpl w:val="A606C9F6"/>
    <w:lvl w:ilvl="0" w:tplc="FE303EEE">
      <w:start w:val="1"/>
      <w:numFmt w:val="upperRoman"/>
      <w:pStyle w:val="RomanNumbering"/>
      <w:lvlText w:val="%1."/>
      <w:lvlJc w:val="right"/>
      <w:pPr>
        <w:ind w:left="720" w:hanging="360"/>
      </w:pPr>
      <w:rPr>
        <w:color w:val="000000" w:themeColor="text1"/>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4963110C"/>
    <w:multiLevelType w:val="multilevel"/>
    <w:tmpl w:val="02D2A4D0"/>
    <w:lvl w:ilvl="0">
      <w:start w:val="1"/>
      <w:numFmt w:val="decimal"/>
      <w:pStyle w:val="Heading1"/>
      <w:lvlText w:val="%1."/>
      <w:lvlJc w:val="left"/>
      <w:pPr>
        <w:ind w:left="357" w:hanging="357"/>
      </w:pPr>
      <w:rPr>
        <w:rFonts w:hint="default"/>
      </w:rPr>
    </w:lvl>
    <w:lvl w:ilvl="1">
      <w:start w:val="4"/>
      <w:numFmt w:val="decimal"/>
      <w:lvlText w:val="%1.%2."/>
      <w:lvlJc w:val="left"/>
      <w:pPr>
        <w:ind w:left="924" w:hanging="357"/>
      </w:pPr>
      <w:rPr>
        <w:rFonts w:hint="default"/>
        <w:b/>
        <w:bCs w:val="0"/>
      </w:rPr>
    </w:lvl>
    <w:lvl w:ilvl="2">
      <w:start w:val="1"/>
      <w:numFmt w:val="decimal"/>
      <w:lvlText w:val="%1.%2.%3."/>
      <w:lvlJc w:val="left"/>
      <w:pPr>
        <w:ind w:left="640" w:hanging="357"/>
      </w:pPr>
      <w:rPr>
        <w:rFonts w:hint="default"/>
      </w:rPr>
    </w:lvl>
    <w:lvl w:ilvl="3">
      <w:start w:val="1"/>
      <w:numFmt w:val="decimal"/>
      <w:pStyle w:val="Heading4"/>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8" w15:restartNumberingAfterBreak="0">
    <w:nsid w:val="4A1433A7"/>
    <w:multiLevelType w:val="multilevel"/>
    <w:tmpl w:val="5714F070"/>
    <w:lvl w:ilvl="0">
      <w:start w:val="7"/>
      <w:numFmt w:val="decimal"/>
      <w:lvlText w:val="%1"/>
      <w:lvlJc w:val="left"/>
      <w:pPr>
        <w:ind w:left="444" w:hanging="444"/>
      </w:pPr>
      <w:rPr>
        <w:rFonts w:hint="default"/>
      </w:rPr>
    </w:lvl>
    <w:lvl w:ilvl="1">
      <w:start w:val="2"/>
      <w:numFmt w:val="decimal"/>
      <w:lvlText w:val="%1.%2"/>
      <w:lvlJc w:val="left"/>
      <w:pPr>
        <w:ind w:left="798" w:hanging="444"/>
      </w:pPr>
      <w:rPr>
        <w:rFonts w:hint="default"/>
      </w:rPr>
    </w:lvl>
    <w:lvl w:ilvl="2">
      <w:start w:val="3"/>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29" w15:restartNumberingAfterBreak="0">
    <w:nsid w:val="4E3467EC"/>
    <w:multiLevelType w:val="hybridMultilevel"/>
    <w:tmpl w:val="204E90D4"/>
    <w:lvl w:ilvl="0" w:tplc="7CECF97C">
      <w:start w:val="1"/>
      <w:numFmt w:val="upperRoman"/>
      <w:lvlText w:val="%1."/>
      <w:lvlJc w:val="right"/>
      <w:pPr>
        <w:ind w:left="720" w:hanging="360"/>
      </w:pPr>
    </w:lvl>
    <w:lvl w:ilvl="1" w:tplc="A01E0774">
      <w:start w:val="1"/>
      <w:numFmt w:val="upperRoman"/>
      <w:lvlText w:val="%2."/>
      <w:lvlJc w:val="right"/>
      <w:pPr>
        <w:ind w:left="720" w:hanging="360"/>
      </w:pPr>
    </w:lvl>
    <w:lvl w:ilvl="2" w:tplc="6E30A658">
      <w:start w:val="1"/>
      <w:numFmt w:val="upperRoman"/>
      <w:lvlText w:val="%3."/>
      <w:lvlJc w:val="right"/>
      <w:pPr>
        <w:ind w:left="720" w:hanging="360"/>
      </w:pPr>
    </w:lvl>
    <w:lvl w:ilvl="3" w:tplc="30E2AAEC">
      <w:start w:val="1"/>
      <w:numFmt w:val="upperRoman"/>
      <w:lvlText w:val="%4."/>
      <w:lvlJc w:val="right"/>
      <w:pPr>
        <w:ind w:left="720" w:hanging="360"/>
      </w:pPr>
    </w:lvl>
    <w:lvl w:ilvl="4" w:tplc="AB6AB690">
      <w:start w:val="1"/>
      <w:numFmt w:val="upperRoman"/>
      <w:lvlText w:val="%5."/>
      <w:lvlJc w:val="right"/>
      <w:pPr>
        <w:ind w:left="720" w:hanging="360"/>
      </w:pPr>
    </w:lvl>
    <w:lvl w:ilvl="5" w:tplc="280817F8">
      <w:start w:val="1"/>
      <w:numFmt w:val="upperRoman"/>
      <w:lvlText w:val="%6."/>
      <w:lvlJc w:val="right"/>
      <w:pPr>
        <w:ind w:left="720" w:hanging="360"/>
      </w:pPr>
    </w:lvl>
    <w:lvl w:ilvl="6" w:tplc="D4A0811A">
      <w:start w:val="1"/>
      <w:numFmt w:val="upperRoman"/>
      <w:lvlText w:val="%7."/>
      <w:lvlJc w:val="right"/>
      <w:pPr>
        <w:ind w:left="720" w:hanging="360"/>
      </w:pPr>
    </w:lvl>
    <w:lvl w:ilvl="7" w:tplc="3D1CB9AA">
      <w:start w:val="1"/>
      <w:numFmt w:val="upperRoman"/>
      <w:lvlText w:val="%8."/>
      <w:lvlJc w:val="right"/>
      <w:pPr>
        <w:ind w:left="720" w:hanging="360"/>
      </w:pPr>
    </w:lvl>
    <w:lvl w:ilvl="8" w:tplc="4450393A">
      <w:start w:val="1"/>
      <w:numFmt w:val="upperRoman"/>
      <w:lvlText w:val="%9."/>
      <w:lvlJc w:val="right"/>
      <w:pPr>
        <w:ind w:left="720" w:hanging="360"/>
      </w:pPr>
    </w:lvl>
  </w:abstractNum>
  <w:abstractNum w:abstractNumId="30" w15:restartNumberingAfterBreak="0">
    <w:nsid w:val="527C3283"/>
    <w:multiLevelType w:val="hybridMultilevel"/>
    <w:tmpl w:val="4C90A86A"/>
    <w:lvl w:ilvl="0" w:tplc="C0D64696">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564E3072"/>
    <w:multiLevelType w:val="hybridMultilevel"/>
    <w:tmpl w:val="709ED1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565136FE"/>
    <w:multiLevelType w:val="multilevel"/>
    <w:tmpl w:val="42EA7514"/>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33" w15:restartNumberingAfterBreak="0">
    <w:nsid w:val="581147C3"/>
    <w:multiLevelType w:val="multilevel"/>
    <w:tmpl w:val="E1924468"/>
    <w:lvl w:ilvl="0">
      <w:start w:val="1"/>
      <w:numFmt w:val="decimal"/>
      <w:pStyle w:val="SpaceList"/>
      <w:lvlText w:val="%1."/>
      <w:lvlJc w:val="left"/>
      <w:pPr>
        <w:ind w:left="644" w:hanging="360"/>
      </w:pPr>
      <w:rPr>
        <w:b/>
        <w:bCs/>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34" w15:restartNumberingAfterBreak="0">
    <w:nsid w:val="590966DD"/>
    <w:multiLevelType w:val="hybridMultilevel"/>
    <w:tmpl w:val="D9006A1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59BD7C8F"/>
    <w:multiLevelType w:val="multilevel"/>
    <w:tmpl w:val="EF80951E"/>
    <w:lvl w:ilvl="0">
      <w:start w:val="2"/>
      <w:numFmt w:val="decimal"/>
      <w:lvlText w:val="%1."/>
      <w:lvlJc w:val="left"/>
      <w:pPr>
        <w:ind w:left="360" w:hanging="360"/>
      </w:pPr>
      <w:rPr>
        <w:rFonts w:ascii="Century Gothic" w:eastAsiaTheme="minorHAnsi" w:hAnsi="Century Gothic" w:hint="default"/>
        <w:color w:val="0070C0"/>
        <w:sz w:val="24"/>
        <w:szCs w:val="40"/>
        <w:u w:val="none"/>
      </w:rPr>
    </w:lvl>
    <w:lvl w:ilvl="1">
      <w:start w:val="1"/>
      <w:numFmt w:val="decimal"/>
      <w:isLgl/>
      <w:lvlText w:val="%1.%2."/>
      <w:lvlJc w:val="left"/>
      <w:pPr>
        <w:ind w:left="858" w:hanging="504"/>
      </w:pPr>
      <w:rPr>
        <w:rFonts w:hint="default"/>
        <w:b/>
        <w:bCs/>
        <w:u w:val="none"/>
      </w:rPr>
    </w:lvl>
    <w:lvl w:ilvl="2">
      <w:start w:val="3"/>
      <w:numFmt w:val="decimal"/>
      <w:isLgl/>
      <w:lvlText w:val="%1.%2.%3."/>
      <w:lvlJc w:val="left"/>
      <w:pPr>
        <w:ind w:left="1428" w:hanging="720"/>
      </w:pPr>
      <w:rPr>
        <w:rFonts w:hint="default"/>
        <w:b w:val="0"/>
        <w:u w:val="single"/>
      </w:rPr>
    </w:lvl>
    <w:lvl w:ilvl="3">
      <w:start w:val="1"/>
      <w:numFmt w:val="decimal"/>
      <w:isLgl/>
      <w:lvlText w:val="%1.%2.%3.%4."/>
      <w:lvlJc w:val="left"/>
      <w:pPr>
        <w:ind w:left="1782" w:hanging="720"/>
      </w:pPr>
      <w:rPr>
        <w:rFonts w:hint="default"/>
        <w:b w:val="0"/>
        <w:u w:val="single"/>
      </w:rPr>
    </w:lvl>
    <w:lvl w:ilvl="4">
      <w:start w:val="1"/>
      <w:numFmt w:val="decimal"/>
      <w:isLgl/>
      <w:lvlText w:val="%1.%2.%3.%4.%5."/>
      <w:lvlJc w:val="left"/>
      <w:pPr>
        <w:ind w:left="2496" w:hanging="1080"/>
      </w:pPr>
      <w:rPr>
        <w:rFonts w:hint="default"/>
        <w:b w:val="0"/>
        <w:u w:val="single"/>
      </w:rPr>
    </w:lvl>
    <w:lvl w:ilvl="5">
      <w:start w:val="1"/>
      <w:numFmt w:val="decimal"/>
      <w:isLgl/>
      <w:lvlText w:val="%1.%2.%3.%4.%5.%6."/>
      <w:lvlJc w:val="left"/>
      <w:pPr>
        <w:ind w:left="2850" w:hanging="1080"/>
      </w:pPr>
      <w:rPr>
        <w:rFonts w:hint="default"/>
        <w:b w:val="0"/>
        <w:u w:val="single"/>
      </w:rPr>
    </w:lvl>
    <w:lvl w:ilvl="6">
      <w:start w:val="1"/>
      <w:numFmt w:val="decimal"/>
      <w:isLgl/>
      <w:lvlText w:val="%1.%2.%3.%4.%5.%6.%7."/>
      <w:lvlJc w:val="left"/>
      <w:pPr>
        <w:ind w:left="3564" w:hanging="1440"/>
      </w:pPr>
      <w:rPr>
        <w:rFonts w:hint="default"/>
        <w:b w:val="0"/>
        <w:u w:val="single"/>
      </w:rPr>
    </w:lvl>
    <w:lvl w:ilvl="7">
      <w:start w:val="1"/>
      <w:numFmt w:val="decimal"/>
      <w:isLgl/>
      <w:lvlText w:val="%1.%2.%3.%4.%5.%6.%7.%8."/>
      <w:lvlJc w:val="left"/>
      <w:pPr>
        <w:ind w:left="3918" w:hanging="1440"/>
      </w:pPr>
      <w:rPr>
        <w:rFonts w:hint="default"/>
        <w:b w:val="0"/>
        <w:u w:val="single"/>
      </w:rPr>
    </w:lvl>
    <w:lvl w:ilvl="8">
      <w:start w:val="1"/>
      <w:numFmt w:val="decimal"/>
      <w:isLgl/>
      <w:lvlText w:val="%1.%2.%3.%4.%5.%6.%7.%8.%9."/>
      <w:lvlJc w:val="left"/>
      <w:pPr>
        <w:ind w:left="4632" w:hanging="1800"/>
      </w:pPr>
      <w:rPr>
        <w:rFonts w:hint="default"/>
        <w:b w:val="0"/>
        <w:u w:val="single"/>
      </w:rPr>
    </w:lvl>
  </w:abstractNum>
  <w:abstractNum w:abstractNumId="36" w15:restartNumberingAfterBreak="0">
    <w:nsid w:val="610F47AC"/>
    <w:multiLevelType w:val="multilevel"/>
    <w:tmpl w:val="A90E2484"/>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1954B64"/>
    <w:multiLevelType w:val="hybridMultilevel"/>
    <w:tmpl w:val="5F56F672"/>
    <w:lvl w:ilvl="0" w:tplc="01E6385A">
      <w:start w:val="1"/>
      <w:numFmt w:val="upperRoman"/>
      <w:lvlText w:val="%1."/>
      <w:lvlJc w:val="right"/>
      <w:pPr>
        <w:ind w:left="1230" w:hanging="360"/>
      </w:pPr>
      <w:rPr>
        <w:rFonts w:hint="default"/>
        <w:b/>
        <w:bCs/>
        <w:color w:val="003CFA" w:themeColor="accent3" w:themeShade="BF"/>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625B7647"/>
    <w:multiLevelType w:val="multilevel"/>
    <w:tmpl w:val="9A0C3D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3A865AD"/>
    <w:multiLevelType w:val="multilevel"/>
    <w:tmpl w:val="CA00047C"/>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40" w15:restartNumberingAfterBreak="0">
    <w:nsid w:val="6A330063"/>
    <w:multiLevelType w:val="hybridMultilevel"/>
    <w:tmpl w:val="074C5DEC"/>
    <w:lvl w:ilvl="0" w:tplc="0409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41" w15:restartNumberingAfterBreak="0">
    <w:nsid w:val="6AAA4B35"/>
    <w:multiLevelType w:val="hybridMultilevel"/>
    <w:tmpl w:val="07A0CA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6C683170"/>
    <w:multiLevelType w:val="multilevel"/>
    <w:tmpl w:val="686C9466"/>
    <w:lvl w:ilvl="0">
      <w:start w:val="1"/>
      <w:numFmt w:val="decimal"/>
      <w:lvlText w:val="%1."/>
      <w:lvlJc w:val="left"/>
      <w:pPr>
        <w:tabs>
          <w:tab w:val="num" w:pos="720"/>
        </w:tabs>
        <w:ind w:left="720" w:hanging="360"/>
      </w:pPr>
    </w:lvl>
    <w:lvl w:ilvl="1">
      <w:start w:val="7"/>
      <w:numFmt w:val="bullet"/>
      <w:lvlText w:val="-"/>
      <w:lvlJc w:val="left"/>
      <w:pPr>
        <w:ind w:left="1440" w:hanging="360"/>
      </w:pPr>
      <w:rPr>
        <w:rFonts w:ascii="Century Gothic" w:eastAsiaTheme="minorHAnsi" w:hAnsi="Century Gothic" w:cstheme="minorBidi" w:hint="default"/>
        <w:color w:val="auto"/>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CA2508E"/>
    <w:multiLevelType w:val="multilevel"/>
    <w:tmpl w:val="E3B8BD1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D0655EB"/>
    <w:multiLevelType w:val="hybridMultilevel"/>
    <w:tmpl w:val="1548E2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15:restartNumberingAfterBreak="0">
    <w:nsid w:val="6E904A2A"/>
    <w:multiLevelType w:val="multilevel"/>
    <w:tmpl w:val="90B2728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 w15:restartNumberingAfterBreak="0">
    <w:nsid w:val="6F7063B3"/>
    <w:multiLevelType w:val="hybridMultilevel"/>
    <w:tmpl w:val="02BC2328"/>
    <w:lvl w:ilvl="0" w:tplc="2BCC8876">
      <w:start w:val="2"/>
      <w:numFmt w:val="upperRoman"/>
      <w:lvlText w:val="%1."/>
      <w:lvlJc w:val="right"/>
      <w:pPr>
        <w:ind w:left="1230" w:hanging="360"/>
      </w:pPr>
      <w:rPr>
        <w:rFonts w:hint="default"/>
        <w:b/>
        <w:bCs/>
        <w:color w:val="003CFA" w:themeColor="accent3" w:themeShade="BF"/>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7" w15:restartNumberingAfterBreak="0">
    <w:nsid w:val="6FF3170F"/>
    <w:multiLevelType w:val="hybridMultilevel"/>
    <w:tmpl w:val="B2444A6E"/>
    <w:lvl w:ilvl="0" w:tplc="04130001">
      <w:start w:val="1"/>
      <w:numFmt w:val="bullet"/>
      <w:lvlText w:val=""/>
      <w:lvlJc w:val="left"/>
      <w:pPr>
        <w:ind w:left="830" w:hanging="360"/>
      </w:pPr>
      <w:rPr>
        <w:rFonts w:ascii="Symbol" w:hAnsi="Symbol" w:hint="default"/>
      </w:rPr>
    </w:lvl>
    <w:lvl w:ilvl="1" w:tplc="04130003" w:tentative="1">
      <w:start w:val="1"/>
      <w:numFmt w:val="bullet"/>
      <w:lvlText w:val="o"/>
      <w:lvlJc w:val="left"/>
      <w:pPr>
        <w:ind w:left="1550" w:hanging="360"/>
      </w:pPr>
      <w:rPr>
        <w:rFonts w:ascii="Courier New" w:hAnsi="Courier New" w:cs="Courier New" w:hint="default"/>
      </w:rPr>
    </w:lvl>
    <w:lvl w:ilvl="2" w:tplc="04130005" w:tentative="1">
      <w:start w:val="1"/>
      <w:numFmt w:val="bullet"/>
      <w:lvlText w:val=""/>
      <w:lvlJc w:val="left"/>
      <w:pPr>
        <w:ind w:left="2270" w:hanging="360"/>
      </w:pPr>
      <w:rPr>
        <w:rFonts w:ascii="Wingdings" w:hAnsi="Wingdings" w:hint="default"/>
      </w:rPr>
    </w:lvl>
    <w:lvl w:ilvl="3" w:tplc="04130001" w:tentative="1">
      <w:start w:val="1"/>
      <w:numFmt w:val="bullet"/>
      <w:lvlText w:val=""/>
      <w:lvlJc w:val="left"/>
      <w:pPr>
        <w:ind w:left="2990" w:hanging="360"/>
      </w:pPr>
      <w:rPr>
        <w:rFonts w:ascii="Symbol" w:hAnsi="Symbol" w:hint="default"/>
      </w:rPr>
    </w:lvl>
    <w:lvl w:ilvl="4" w:tplc="04130003" w:tentative="1">
      <w:start w:val="1"/>
      <w:numFmt w:val="bullet"/>
      <w:lvlText w:val="o"/>
      <w:lvlJc w:val="left"/>
      <w:pPr>
        <w:ind w:left="3710" w:hanging="360"/>
      </w:pPr>
      <w:rPr>
        <w:rFonts w:ascii="Courier New" w:hAnsi="Courier New" w:cs="Courier New" w:hint="default"/>
      </w:rPr>
    </w:lvl>
    <w:lvl w:ilvl="5" w:tplc="04130005" w:tentative="1">
      <w:start w:val="1"/>
      <w:numFmt w:val="bullet"/>
      <w:lvlText w:val=""/>
      <w:lvlJc w:val="left"/>
      <w:pPr>
        <w:ind w:left="4430" w:hanging="360"/>
      </w:pPr>
      <w:rPr>
        <w:rFonts w:ascii="Wingdings" w:hAnsi="Wingdings" w:hint="default"/>
      </w:rPr>
    </w:lvl>
    <w:lvl w:ilvl="6" w:tplc="04130001" w:tentative="1">
      <w:start w:val="1"/>
      <w:numFmt w:val="bullet"/>
      <w:lvlText w:val=""/>
      <w:lvlJc w:val="left"/>
      <w:pPr>
        <w:ind w:left="5150" w:hanging="360"/>
      </w:pPr>
      <w:rPr>
        <w:rFonts w:ascii="Symbol" w:hAnsi="Symbol" w:hint="default"/>
      </w:rPr>
    </w:lvl>
    <w:lvl w:ilvl="7" w:tplc="04130003" w:tentative="1">
      <w:start w:val="1"/>
      <w:numFmt w:val="bullet"/>
      <w:lvlText w:val="o"/>
      <w:lvlJc w:val="left"/>
      <w:pPr>
        <w:ind w:left="5870" w:hanging="360"/>
      </w:pPr>
      <w:rPr>
        <w:rFonts w:ascii="Courier New" w:hAnsi="Courier New" w:cs="Courier New" w:hint="default"/>
      </w:rPr>
    </w:lvl>
    <w:lvl w:ilvl="8" w:tplc="04130005" w:tentative="1">
      <w:start w:val="1"/>
      <w:numFmt w:val="bullet"/>
      <w:lvlText w:val=""/>
      <w:lvlJc w:val="left"/>
      <w:pPr>
        <w:ind w:left="6590" w:hanging="360"/>
      </w:pPr>
      <w:rPr>
        <w:rFonts w:ascii="Wingdings" w:hAnsi="Wingdings" w:hint="default"/>
      </w:rPr>
    </w:lvl>
  </w:abstractNum>
  <w:abstractNum w:abstractNumId="48" w15:restartNumberingAfterBreak="0">
    <w:nsid w:val="7001221A"/>
    <w:multiLevelType w:val="multilevel"/>
    <w:tmpl w:val="9F5C15CE"/>
    <w:lvl w:ilvl="0">
      <w:start w:val="2"/>
      <w:numFmt w:val="decimal"/>
      <w:lvlText w:val="%1."/>
      <w:lvlJc w:val="left"/>
      <w:pPr>
        <w:ind w:left="360" w:hanging="360"/>
      </w:pPr>
      <w:rPr>
        <w:rFonts w:ascii="Century Gothic" w:eastAsiaTheme="minorHAnsi" w:hAnsi="Century Gothic" w:hint="default"/>
        <w:color w:val="0070C0"/>
        <w:sz w:val="20"/>
        <w:u w:val="none"/>
      </w:rPr>
    </w:lvl>
    <w:lvl w:ilvl="1">
      <w:start w:val="1"/>
      <w:numFmt w:val="decimal"/>
      <w:isLgl/>
      <w:lvlText w:val="%1.%2."/>
      <w:lvlJc w:val="left"/>
      <w:pPr>
        <w:ind w:left="858" w:hanging="504"/>
      </w:pPr>
      <w:rPr>
        <w:rFonts w:hint="default"/>
        <w:b/>
        <w:bCs/>
        <w:u w:val="none"/>
      </w:rPr>
    </w:lvl>
    <w:lvl w:ilvl="2">
      <w:start w:val="3"/>
      <w:numFmt w:val="decimal"/>
      <w:isLgl/>
      <w:lvlText w:val="%1.%2.%3."/>
      <w:lvlJc w:val="left"/>
      <w:pPr>
        <w:ind w:left="1428" w:hanging="720"/>
      </w:pPr>
      <w:rPr>
        <w:rFonts w:hint="default"/>
        <w:b w:val="0"/>
        <w:u w:val="single"/>
      </w:rPr>
    </w:lvl>
    <w:lvl w:ilvl="3">
      <w:start w:val="1"/>
      <w:numFmt w:val="decimal"/>
      <w:isLgl/>
      <w:lvlText w:val="%1.%2.%3.%4."/>
      <w:lvlJc w:val="left"/>
      <w:pPr>
        <w:ind w:left="1782" w:hanging="720"/>
      </w:pPr>
      <w:rPr>
        <w:rFonts w:hint="default"/>
        <w:b w:val="0"/>
        <w:u w:val="single"/>
      </w:rPr>
    </w:lvl>
    <w:lvl w:ilvl="4">
      <w:start w:val="1"/>
      <w:numFmt w:val="decimal"/>
      <w:isLgl/>
      <w:lvlText w:val="%1.%2.%3.%4.%5."/>
      <w:lvlJc w:val="left"/>
      <w:pPr>
        <w:ind w:left="2496" w:hanging="1080"/>
      </w:pPr>
      <w:rPr>
        <w:rFonts w:hint="default"/>
        <w:b w:val="0"/>
        <w:u w:val="single"/>
      </w:rPr>
    </w:lvl>
    <w:lvl w:ilvl="5">
      <w:start w:val="1"/>
      <w:numFmt w:val="decimal"/>
      <w:isLgl/>
      <w:lvlText w:val="%1.%2.%3.%4.%5.%6."/>
      <w:lvlJc w:val="left"/>
      <w:pPr>
        <w:ind w:left="2850" w:hanging="1080"/>
      </w:pPr>
      <w:rPr>
        <w:rFonts w:hint="default"/>
        <w:b w:val="0"/>
        <w:u w:val="single"/>
      </w:rPr>
    </w:lvl>
    <w:lvl w:ilvl="6">
      <w:start w:val="1"/>
      <w:numFmt w:val="decimal"/>
      <w:isLgl/>
      <w:lvlText w:val="%1.%2.%3.%4.%5.%6.%7."/>
      <w:lvlJc w:val="left"/>
      <w:pPr>
        <w:ind w:left="3564" w:hanging="1440"/>
      </w:pPr>
      <w:rPr>
        <w:rFonts w:hint="default"/>
        <w:b w:val="0"/>
        <w:u w:val="single"/>
      </w:rPr>
    </w:lvl>
    <w:lvl w:ilvl="7">
      <w:start w:val="1"/>
      <w:numFmt w:val="decimal"/>
      <w:isLgl/>
      <w:lvlText w:val="%1.%2.%3.%4.%5.%6.%7.%8."/>
      <w:lvlJc w:val="left"/>
      <w:pPr>
        <w:ind w:left="3918" w:hanging="1440"/>
      </w:pPr>
      <w:rPr>
        <w:rFonts w:hint="default"/>
        <w:b w:val="0"/>
        <w:u w:val="single"/>
      </w:rPr>
    </w:lvl>
    <w:lvl w:ilvl="8">
      <w:start w:val="1"/>
      <w:numFmt w:val="decimal"/>
      <w:isLgl/>
      <w:lvlText w:val="%1.%2.%3.%4.%5.%6.%7.%8.%9."/>
      <w:lvlJc w:val="left"/>
      <w:pPr>
        <w:ind w:left="4632" w:hanging="1800"/>
      </w:pPr>
      <w:rPr>
        <w:rFonts w:hint="default"/>
        <w:b w:val="0"/>
        <w:u w:val="single"/>
      </w:rPr>
    </w:lvl>
  </w:abstractNum>
  <w:abstractNum w:abstractNumId="49" w15:restartNumberingAfterBreak="0">
    <w:nsid w:val="719230BE"/>
    <w:multiLevelType w:val="hybridMultilevel"/>
    <w:tmpl w:val="02EA25C2"/>
    <w:lvl w:ilvl="0" w:tplc="FFFFFFFF">
      <w:start w:val="1"/>
      <w:numFmt w:val="upperLetter"/>
      <w:lvlText w:val="%1."/>
      <w:lvlJc w:val="left"/>
      <w:pPr>
        <w:ind w:left="786" w:hanging="360"/>
      </w:pPr>
    </w:lvl>
    <w:lvl w:ilvl="1" w:tplc="FFFFFFFF" w:tentative="1">
      <w:start w:val="1"/>
      <w:numFmt w:val="lowerLetter"/>
      <w:lvlText w:val="%2."/>
      <w:lvlJc w:val="left"/>
      <w:pPr>
        <w:ind w:left="1506" w:hanging="360"/>
      </w:pPr>
    </w:lvl>
    <w:lvl w:ilvl="2" w:tplc="FFFFFFFF" w:tentative="1">
      <w:start w:val="1"/>
      <w:numFmt w:val="lowerRoman"/>
      <w:lvlText w:val="%3."/>
      <w:lvlJc w:val="right"/>
      <w:pPr>
        <w:ind w:left="2226" w:hanging="180"/>
      </w:pPr>
    </w:lvl>
    <w:lvl w:ilvl="3" w:tplc="FFFFFFFF" w:tentative="1">
      <w:start w:val="1"/>
      <w:numFmt w:val="decimal"/>
      <w:lvlText w:val="%4."/>
      <w:lvlJc w:val="left"/>
      <w:pPr>
        <w:ind w:left="2946" w:hanging="360"/>
      </w:pPr>
    </w:lvl>
    <w:lvl w:ilvl="4" w:tplc="FFFFFFFF" w:tentative="1">
      <w:start w:val="1"/>
      <w:numFmt w:val="lowerLetter"/>
      <w:lvlText w:val="%5."/>
      <w:lvlJc w:val="left"/>
      <w:pPr>
        <w:ind w:left="3666" w:hanging="360"/>
      </w:pPr>
    </w:lvl>
    <w:lvl w:ilvl="5" w:tplc="FFFFFFFF" w:tentative="1">
      <w:start w:val="1"/>
      <w:numFmt w:val="lowerRoman"/>
      <w:lvlText w:val="%6."/>
      <w:lvlJc w:val="right"/>
      <w:pPr>
        <w:ind w:left="4386" w:hanging="180"/>
      </w:pPr>
    </w:lvl>
    <w:lvl w:ilvl="6" w:tplc="FFFFFFFF" w:tentative="1">
      <w:start w:val="1"/>
      <w:numFmt w:val="decimal"/>
      <w:lvlText w:val="%7."/>
      <w:lvlJc w:val="left"/>
      <w:pPr>
        <w:ind w:left="5106" w:hanging="360"/>
      </w:pPr>
    </w:lvl>
    <w:lvl w:ilvl="7" w:tplc="FFFFFFFF" w:tentative="1">
      <w:start w:val="1"/>
      <w:numFmt w:val="lowerLetter"/>
      <w:lvlText w:val="%8."/>
      <w:lvlJc w:val="left"/>
      <w:pPr>
        <w:ind w:left="5826" w:hanging="360"/>
      </w:pPr>
    </w:lvl>
    <w:lvl w:ilvl="8" w:tplc="FFFFFFFF" w:tentative="1">
      <w:start w:val="1"/>
      <w:numFmt w:val="lowerRoman"/>
      <w:lvlText w:val="%9."/>
      <w:lvlJc w:val="right"/>
      <w:pPr>
        <w:ind w:left="6546" w:hanging="180"/>
      </w:pPr>
    </w:lvl>
  </w:abstractNum>
  <w:abstractNum w:abstractNumId="50" w15:restartNumberingAfterBreak="0">
    <w:nsid w:val="724A4D4E"/>
    <w:multiLevelType w:val="multilevel"/>
    <w:tmpl w:val="AAFC1682"/>
    <w:lvl w:ilvl="0">
      <w:start w:val="1"/>
      <w:numFmt w:val="decimal"/>
      <w:lvlText w:val="%1."/>
      <w:lvlJc w:val="left"/>
      <w:pPr>
        <w:ind w:left="357" w:hanging="357"/>
      </w:pPr>
      <w:rPr>
        <w:rFonts w:hint="default"/>
        <w:b/>
        <w:bCs/>
      </w:rPr>
    </w:lvl>
    <w:lvl w:ilvl="1">
      <w:start w:val="4"/>
      <w:numFmt w:val="decimal"/>
      <w:lvlText w:val="%1.%2."/>
      <w:lvlJc w:val="left"/>
      <w:pPr>
        <w:ind w:left="924" w:hanging="357"/>
      </w:pPr>
      <w:rPr>
        <w:rFonts w:hint="default"/>
        <w:b/>
        <w:bCs w:val="0"/>
      </w:rPr>
    </w:lvl>
    <w:lvl w:ilvl="2">
      <w:start w:val="1"/>
      <w:numFmt w:val="decimal"/>
      <w:lvlText w:val="%1.%2.%3."/>
      <w:lvlJc w:val="left"/>
      <w:pPr>
        <w:ind w:left="640"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51" w15:restartNumberingAfterBreak="0">
    <w:nsid w:val="733C0BF6"/>
    <w:multiLevelType w:val="hybridMultilevel"/>
    <w:tmpl w:val="40E88EE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2" w15:restartNumberingAfterBreak="0">
    <w:nsid w:val="75924304"/>
    <w:multiLevelType w:val="multilevel"/>
    <w:tmpl w:val="4914EF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76C065DF"/>
    <w:multiLevelType w:val="hybridMultilevel"/>
    <w:tmpl w:val="2550CBE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54" w15:restartNumberingAfterBreak="0">
    <w:nsid w:val="773205C3"/>
    <w:multiLevelType w:val="hybridMultilevel"/>
    <w:tmpl w:val="C1B492EC"/>
    <w:lvl w:ilvl="0" w:tplc="EED26CC0">
      <w:start w:val="1"/>
      <w:numFmt w:val="decimal"/>
      <w:pStyle w:val="NumberedList"/>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5" w15:restartNumberingAfterBreak="0">
    <w:nsid w:val="78F82580"/>
    <w:multiLevelType w:val="multilevel"/>
    <w:tmpl w:val="94E0CBE4"/>
    <w:lvl w:ilvl="0">
      <w:start w:val="6"/>
      <w:numFmt w:val="decimal"/>
      <w:lvlText w:val="%1."/>
      <w:lvlJc w:val="left"/>
      <w:pPr>
        <w:tabs>
          <w:tab w:val="num" w:pos="720"/>
        </w:tabs>
        <w:ind w:left="720" w:hanging="360"/>
      </w:pPr>
      <w:rPr>
        <w:rFonts w:hint="default"/>
        <w:sz w:val="24"/>
        <w:szCs w:val="40"/>
      </w:rPr>
    </w:lvl>
    <w:lvl w:ilvl="1">
      <w:start w:val="6"/>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A124FB5"/>
    <w:multiLevelType w:val="hybridMultilevel"/>
    <w:tmpl w:val="02EA25C2"/>
    <w:lvl w:ilvl="0" w:tplc="04130015">
      <w:start w:val="1"/>
      <w:numFmt w:val="upperLetter"/>
      <w:lvlText w:val="%1."/>
      <w:lvlJc w:val="left"/>
      <w:pPr>
        <w:ind w:left="1004" w:hanging="360"/>
      </w:p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num w:numId="1" w16cid:durableId="978681254">
    <w:abstractNumId w:val="32"/>
  </w:num>
  <w:num w:numId="2" w16cid:durableId="544751848">
    <w:abstractNumId w:val="45"/>
  </w:num>
  <w:num w:numId="3" w16cid:durableId="1666322986">
    <w:abstractNumId w:val="42"/>
  </w:num>
  <w:num w:numId="4" w16cid:durableId="905149122">
    <w:abstractNumId w:val="10"/>
  </w:num>
  <w:num w:numId="5" w16cid:durableId="589049377">
    <w:abstractNumId w:val="31"/>
  </w:num>
  <w:num w:numId="6" w16cid:durableId="821118285">
    <w:abstractNumId w:val="30"/>
  </w:num>
  <w:num w:numId="7" w16cid:durableId="1101680099">
    <w:abstractNumId w:val="20"/>
  </w:num>
  <w:num w:numId="8" w16cid:durableId="1250844371">
    <w:abstractNumId w:val="5"/>
  </w:num>
  <w:num w:numId="9" w16cid:durableId="1357002605">
    <w:abstractNumId w:val="8"/>
  </w:num>
  <w:num w:numId="10" w16cid:durableId="1598295674">
    <w:abstractNumId w:val="35"/>
  </w:num>
  <w:num w:numId="11" w16cid:durableId="319121071">
    <w:abstractNumId w:val="14"/>
  </w:num>
  <w:num w:numId="12" w16cid:durableId="384767020">
    <w:abstractNumId w:val="1"/>
  </w:num>
  <w:num w:numId="13" w16cid:durableId="1860119719">
    <w:abstractNumId w:val="6"/>
  </w:num>
  <w:num w:numId="14" w16cid:durableId="311905821">
    <w:abstractNumId w:val="38"/>
  </w:num>
  <w:num w:numId="15" w16cid:durableId="2004503596">
    <w:abstractNumId w:val="23"/>
  </w:num>
  <w:num w:numId="16" w16cid:durableId="209344033">
    <w:abstractNumId w:val="39"/>
  </w:num>
  <w:num w:numId="17" w16cid:durableId="1283609726">
    <w:abstractNumId w:val="12"/>
  </w:num>
  <w:num w:numId="18" w16cid:durableId="1475098586">
    <w:abstractNumId w:val="48"/>
  </w:num>
  <w:num w:numId="19" w16cid:durableId="1384987013">
    <w:abstractNumId w:val="44"/>
  </w:num>
  <w:num w:numId="20" w16cid:durableId="1831679518">
    <w:abstractNumId w:val="28"/>
  </w:num>
  <w:num w:numId="21" w16cid:durableId="2091656890">
    <w:abstractNumId w:val="2"/>
  </w:num>
  <w:num w:numId="22" w16cid:durableId="532576632">
    <w:abstractNumId w:val="25"/>
  </w:num>
  <w:num w:numId="23" w16cid:durableId="2021276995">
    <w:abstractNumId w:val="15"/>
  </w:num>
  <w:num w:numId="24" w16cid:durableId="194277391">
    <w:abstractNumId w:val="27"/>
  </w:num>
  <w:num w:numId="25" w16cid:durableId="1156917233">
    <w:abstractNumId w:val="51"/>
  </w:num>
  <w:num w:numId="26" w16cid:durableId="17123290">
    <w:abstractNumId w:val="26"/>
  </w:num>
  <w:num w:numId="27" w16cid:durableId="1862357776">
    <w:abstractNumId w:val="33"/>
  </w:num>
  <w:num w:numId="28" w16cid:durableId="789130992">
    <w:abstractNumId w:val="3"/>
  </w:num>
  <w:num w:numId="29" w16cid:durableId="1861385149">
    <w:abstractNumId w:val="13"/>
  </w:num>
  <w:num w:numId="30" w16cid:durableId="2070032906">
    <w:abstractNumId w:val="29"/>
  </w:num>
  <w:num w:numId="31" w16cid:durableId="1177844534">
    <w:abstractNumId w:val="11"/>
  </w:num>
  <w:num w:numId="32" w16cid:durableId="1250969210">
    <w:abstractNumId w:val="40"/>
  </w:num>
  <w:num w:numId="33" w16cid:durableId="1812212966">
    <w:abstractNumId w:val="16"/>
  </w:num>
  <w:num w:numId="34" w16cid:durableId="285351315">
    <w:abstractNumId w:val="22"/>
  </w:num>
  <w:num w:numId="35" w16cid:durableId="1475370180">
    <w:abstractNumId w:val="4"/>
  </w:num>
  <w:num w:numId="36" w16cid:durableId="47650384">
    <w:abstractNumId w:val="0"/>
  </w:num>
  <w:num w:numId="37" w16cid:durableId="671879677">
    <w:abstractNumId w:val="19"/>
  </w:num>
  <w:num w:numId="38" w16cid:durableId="292684436">
    <w:abstractNumId w:val="7"/>
  </w:num>
  <w:num w:numId="39" w16cid:durableId="856695832">
    <w:abstractNumId w:val="36"/>
  </w:num>
  <w:num w:numId="40" w16cid:durableId="1311515595">
    <w:abstractNumId w:val="41"/>
  </w:num>
  <w:num w:numId="41" w16cid:durableId="1695615394">
    <w:abstractNumId w:val="50"/>
  </w:num>
  <w:num w:numId="42" w16cid:durableId="1007749766">
    <w:abstractNumId w:val="55"/>
  </w:num>
  <w:num w:numId="43" w16cid:durableId="837158556">
    <w:abstractNumId w:val="17"/>
  </w:num>
  <w:num w:numId="44" w16cid:durableId="809791495">
    <w:abstractNumId w:val="9"/>
  </w:num>
  <w:num w:numId="45" w16cid:durableId="820080359">
    <w:abstractNumId w:val="46"/>
  </w:num>
  <w:num w:numId="46" w16cid:durableId="569655292">
    <w:abstractNumId w:val="37"/>
  </w:num>
  <w:num w:numId="47" w16cid:durableId="1381006914">
    <w:abstractNumId w:val="47"/>
  </w:num>
  <w:num w:numId="48" w16cid:durableId="689381310">
    <w:abstractNumId w:val="43"/>
  </w:num>
  <w:num w:numId="49" w16cid:durableId="1014308786">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621495854">
    <w:abstractNumId w:val="52"/>
  </w:num>
  <w:num w:numId="51" w16cid:durableId="898830568">
    <w:abstractNumId w:val="24"/>
  </w:num>
  <w:num w:numId="52" w16cid:durableId="994408921">
    <w:abstractNumId w:val="34"/>
  </w:num>
  <w:num w:numId="53" w16cid:durableId="1199702905">
    <w:abstractNumId w:val="54"/>
  </w:num>
  <w:num w:numId="54" w16cid:durableId="49497803">
    <w:abstractNumId w:val="26"/>
    <w:lvlOverride w:ilvl="0">
      <w:startOverride w:val="1"/>
    </w:lvlOverride>
  </w:num>
  <w:num w:numId="55" w16cid:durableId="1033311938">
    <w:abstractNumId w:val="18"/>
  </w:num>
  <w:num w:numId="56" w16cid:durableId="1536768832">
    <w:abstractNumId w:val="21"/>
  </w:num>
  <w:num w:numId="57" w16cid:durableId="417287186">
    <w:abstractNumId w:val="56"/>
  </w:num>
  <w:num w:numId="58" w16cid:durableId="467818990">
    <w:abstractNumId w:val="4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2AE"/>
    <w:rsid w:val="00000023"/>
    <w:rsid w:val="00000144"/>
    <w:rsid w:val="000001E6"/>
    <w:rsid w:val="000004C9"/>
    <w:rsid w:val="00000595"/>
    <w:rsid w:val="0000099E"/>
    <w:rsid w:val="00000A32"/>
    <w:rsid w:val="00001124"/>
    <w:rsid w:val="00001491"/>
    <w:rsid w:val="00001822"/>
    <w:rsid w:val="00001A95"/>
    <w:rsid w:val="00001C10"/>
    <w:rsid w:val="00002016"/>
    <w:rsid w:val="00002080"/>
    <w:rsid w:val="000020E7"/>
    <w:rsid w:val="0000214D"/>
    <w:rsid w:val="000022C8"/>
    <w:rsid w:val="00002326"/>
    <w:rsid w:val="0000242E"/>
    <w:rsid w:val="0000251F"/>
    <w:rsid w:val="0000275E"/>
    <w:rsid w:val="00002825"/>
    <w:rsid w:val="00002D74"/>
    <w:rsid w:val="000033D8"/>
    <w:rsid w:val="00003525"/>
    <w:rsid w:val="00004AE7"/>
    <w:rsid w:val="00004FCB"/>
    <w:rsid w:val="00004FE6"/>
    <w:rsid w:val="0000533C"/>
    <w:rsid w:val="0000564F"/>
    <w:rsid w:val="00005746"/>
    <w:rsid w:val="000061E1"/>
    <w:rsid w:val="00006417"/>
    <w:rsid w:val="00006445"/>
    <w:rsid w:val="0000653E"/>
    <w:rsid w:val="000069D7"/>
    <w:rsid w:val="00006F7C"/>
    <w:rsid w:val="00007273"/>
    <w:rsid w:val="000073E8"/>
    <w:rsid w:val="00007503"/>
    <w:rsid w:val="000076FA"/>
    <w:rsid w:val="00007703"/>
    <w:rsid w:val="00007F81"/>
    <w:rsid w:val="0001008E"/>
    <w:rsid w:val="000108B3"/>
    <w:rsid w:val="00010D2F"/>
    <w:rsid w:val="00011123"/>
    <w:rsid w:val="000116B7"/>
    <w:rsid w:val="00011722"/>
    <w:rsid w:val="0001175C"/>
    <w:rsid w:val="000118F4"/>
    <w:rsid w:val="00011B64"/>
    <w:rsid w:val="00011EF9"/>
    <w:rsid w:val="00012ADE"/>
    <w:rsid w:val="00012B1E"/>
    <w:rsid w:val="00012C0F"/>
    <w:rsid w:val="00013613"/>
    <w:rsid w:val="00013DBF"/>
    <w:rsid w:val="000142C2"/>
    <w:rsid w:val="000148FA"/>
    <w:rsid w:val="000149F8"/>
    <w:rsid w:val="00014B93"/>
    <w:rsid w:val="00014F56"/>
    <w:rsid w:val="00015286"/>
    <w:rsid w:val="0001540A"/>
    <w:rsid w:val="00015414"/>
    <w:rsid w:val="0001541C"/>
    <w:rsid w:val="00015922"/>
    <w:rsid w:val="00015B0F"/>
    <w:rsid w:val="00015F27"/>
    <w:rsid w:val="00015F8E"/>
    <w:rsid w:val="000165DC"/>
    <w:rsid w:val="00016934"/>
    <w:rsid w:val="00016D93"/>
    <w:rsid w:val="00017019"/>
    <w:rsid w:val="00017243"/>
    <w:rsid w:val="00017543"/>
    <w:rsid w:val="000175D5"/>
    <w:rsid w:val="000179BE"/>
    <w:rsid w:val="00017A29"/>
    <w:rsid w:val="00017BB5"/>
    <w:rsid w:val="00017BF9"/>
    <w:rsid w:val="00017EC0"/>
    <w:rsid w:val="00017FA2"/>
    <w:rsid w:val="00020EF1"/>
    <w:rsid w:val="00021024"/>
    <w:rsid w:val="000210CB"/>
    <w:rsid w:val="000213BF"/>
    <w:rsid w:val="00021613"/>
    <w:rsid w:val="00021694"/>
    <w:rsid w:val="00021926"/>
    <w:rsid w:val="000220B7"/>
    <w:rsid w:val="000224D2"/>
    <w:rsid w:val="0002250F"/>
    <w:rsid w:val="00022647"/>
    <w:rsid w:val="00022806"/>
    <w:rsid w:val="00022AFB"/>
    <w:rsid w:val="00022B0E"/>
    <w:rsid w:val="00022DCD"/>
    <w:rsid w:val="00023876"/>
    <w:rsid w:val="00023A46"/>
    <w:rsid w:val="00023C43"/>
    <w:rsid w:val="00024566"/>
    <w:rsid w:val="000246C1"/>
    <w:rsid w:val="00024972"/>
    <w:rsid w:val="00024A88"/>
    <w:rsid w:val="00024AE5"/>
    <w:rsid w:val="00024AF2"/>
    <w:rsid w:val="0002508E"/>
    <w:rsid w:val="00025159"/>
    <w:rsid w:val="00025373"/>
    <w:rsid w:val="00025D70"/>
    <w:rsid w:val="00025EEC"/>
    <w:rsid w:val="000262AC"/>
    <w:rsid w:val="000262AE"/>
    <w:rsid w:val="00026CE3"/>
    <w:rsid w:val="00026E7C"/>
    <w:rsid w:val="00026F87"/>
    <w:rsid w:val="0002727B"/>
    <w:rsid w:val="0002782E"/>
    <w:rsid w:val="00031B5D"/>
    <w:rsid w:val="000321A7"/>
    <w:rsid w:val="0003247D"/>
    <w:rsid w:val="000324A1"/>
    <w:rsid w:val="00032D6F"/>
    <w:rsid w:val="00032E87"/>
    <w:rsid w:val="00032EF1"/>
    <w:rsid w:val="00033542"/>
    <w:rsid w:val="00033E68"/>
    <w:rsid w:val="00033F84"/>
    <w:rsid w:val="000345B5"/>
    <w:rsid w:val="00034707"/>
    <w:rsid w:val="000356A3"/>
    <w:rsid w:val="00035CC4"/>
    <w:rsid w:val="00035DB6"/>
    <w:rsid w:val="00036041"/>
    <w:rsid w:val="00036C52"/>
    <w:rsid w:val="0003707D"/>
    <w:rsid w:val="000374FA"/>
    <w:rsid w:val="00037805"/>
    <w:rsid w:val="0004001E"/>
    <w:rsid w:val="0004029D"/>
    <w:rsid w:val="0004046D"/>
    <w:rsid w:val="00040776"/>
    <w:rsid w:val="0004084D"/>
    <w:rsid w:val="0004085D"/>
    <w:rsid w:val="00040A9A"/>
    <w:rsid w:val="0004109E"/>
    <w:rsid w:val="0004111E"/>
    <w:rsid w:val="00041273"/>
    <w:rsid w:val="00041540"/>
    <w:rsid w:val="000415D2"/>
    <w:rsid w:val="000415E0"/>
    <w:rsid w:val="0004170A"/>
    <w:rsid w:val="00041AA4"/>
    <w:rsid w:val="00042034"/>
    <w:rsid w:val="00042391"/>
    <w:rsid w:val="0004275A"/>
    <w:rsid w:val="00042894"/>
    <w:rsid w:val="00042B0A"/>
    <w:rsid w:val="00042D0B"/>
    <w:rsid w:val="00042F68"/>
    <w:rsid w:val="00043171"/>
    <w:rsid w:val="00043A27"/>
    <w:rsid w:val="00043D09"/>
    <w:rsid w:val="00043F91"/>
    <w:rsid w:val="00044AC7"/>
    <w:rsid w:val="00044D10"/>
    <w:rsid w:val="00045067"/>
    <w:rsid w:val="000451FE"/>
    <w:rsid w:val="0004527A"/>
    <w:rsid w:val="0004528E"/>
    <w:rsid w:val="000453FE"/>
    <w:rsid w:val="00045677"/>
    <w:rsid w:val="000459EC"/>
    <w:rsid w:val="00045A8C"/>
    <w:rsid w:val="00046119"/>
    <w:rsid w:val="00046138"/>
    <w:rsid w:val="00046322"/>
    <w:rsid w:val="00046C2C"/>
    <w:rsid w:val="00046C75"/>
    <w:rsid w:val="00046D6F"/>
    <w:rsid w:val="00046F19"/>
    <w:rsid w:val="0004719C"/>
    <w:rsid w:val="00047368"/>
    <w:rsid w:val="00047895"/>
    <w:rsid w:val="00047B3D"/>
    <w:rsid w:val="00047DB6"/>
    <w:rsid w:val="00047DDF"/>
    <w:rsid w:val="000500BF"/>
    <w:rsid w:val="0005027F"/>
    <w:rsid w:val="00050549"/>
    <w:rsid w:val="000507A2"/>
    <w:rsid w:val="000508FC"/>
    <w:rsid w:val="00050B37"/>
    <w:rsid w:val="00050D2D"/>
    <w:rsid w:val="00051374"/>
    <w:rsid w:val="0005187A"/>
    <w:rsid w:val="00051C52"/>
    <w:rsid w:val="00051F5C"/>
    <w:rsid w:val="00052054"/>
    <w:rsid w:val="000521D2"/>
    <w:rsid w:val="000522D6"/>
    <w:rsid w:val="0005244C"/>
    <w:rsid w:val="000524E8"/>
    <w:rsid w:val="0005277C"/>
    <w:rsid w:val="000528C2"/>
    <w:rsid w:val="00052B6B"/>
    <w:rsid w:val="00053184"/>
    <w:rsid w:val="000536B9"/>
    <w:rsid w:val="00053AF5"/>
    <w:rsid w:val="000541E4"/>
    <w:rsid w:val="00054409"/>
    <w:rsid w:val="00054E17"/>
    <w:rsid w:val="000550C4"/>
    <w:rsid w:val="0005516C"/>
    <w:rsid w:val="0005538A"/>
    <w:rsid w:val="000558D2"/>
    <w:rsid w:val="0005596A"/>
    <w:rsid w:val="000559FE"/>
    <w:rsid w:val="00055B3F"/>
    <w:rsid w:val="0005651D"/>
    <w:rsid w:val="000566E4"/>
    <w:rsid w:val="00056B90"/>
    <w:rsid w:val="00056BDF"/>
    <w:rsid w:val="00056CC3"/>
    <w:rsid w:val="00057B60"/>
    <w:rsid w:val="00057F5E"/>
    <w:rsid w:val="00057FC2"/>
    <w:rsid w:val="000601C3"/>
    <w:rsid w:val="00060204"/>
    <w:rsid w:val="00060788"/>
    <w:rsid w:val="00060B62"/>
    <w:rsid w:val="00060C8C"/>
    <w:rsid w:val="000618F8"/>
    <w:rsid w:val="000621D0"/>
    <w:rsid w:val="0006224C"/>
    <w:rsid w:val="00062271"/>
    <w:rsid w:val="00062347"/>
    <w:rsid w:val="00062B71"/>
    <w:rsid w:val="00062E4C"/>
    <w:rsid w:val="0006300D"/>
    <w:rsid w:val="000633CB"/>
    <w:rsid w:val="0006351A"/>
    <w:rsid w:val="00063680"/>
    <w:rsid w:val="0006380F"/>
    <w:rsid w:val="00063B42"/>
    <w:rsid w:val="00063ED5"/>
    <w:rsid w:val="00064183"/>
    <w:rsid w:val="000641AB"/>
    <w:rsid w:val="00064403"/>
    <w:rsid w:val="0006495E"/>
    <w:rsid w:val="00064FE8"/>
    <w:rsid w:val="00064FEB"/>
    <w:rsid w:val="00064FF4"/>
    <w:rsid w:val="00065216"/>
    <w:rsid w:val="000652F3"/>
    <w:rsid w:val="00065367"/>
    <w:rsid w:val="000653A7"/>
    <w:rsid w:val="00065F20"/>
    <w:rsid w:val="00065F26"/>
    <w:rsid w:val="000663DD"/>
    <w:rsid w:val="00066CFD"/>
    <w:rsid w:val="000670CB"/>
    <w:rsid w:val="00067B82"/>
    <w:rsid w:val="000708E9"/>
    <w:rsid w:val="0007098E"/>
    <w:rsid w:val="00070FE5"/>
    <w:rsid w:val="00071122"/>
    <w:rsid w:val="000712BE"/>
    <w:rsid w:val="00071784"/>
    <w:rsid w:val="00071958"/>
    <w:rsid w:val="00071D49"/>
    <w:rsid w:val="00071D7D"/>
    <w:rsid w:val="00071FD7"/>
    <w:rsid w:val="00072763"/>
    <w:rsid w:val="00072D71"/>
    <w:rsid w:val="00072DF8"/>
    <w:rsid w:val="0007323D"/>
    <w:rsid w:val="000735E4"/>
    <w:rsid w:val="0007364D"/>
    <w:rsid w:val="00073B13"/>
    <w:rsid w:val="00073E82"/>
    <w:rsid w:val="00074027"/>
    <w:rsid w:val="00074C89"/>
    <w:rsid w:val="00074ECE"/>
    <w:rsid w:val="00074F78"/>
    <w:rsid w:val="000753E3"/>
    <w:rsid w:val="00075A7A"/>
    <w:rsid w:val="00075B12"/>
    <w:rsid w:val="00075D56"/>
    <w:rsid w:val="00075DAB"/>
    <w:rsid w:val="00075E31"/>
    <w:rsid w:val="00075ECC"/>
    <w:rsid w:val="0007613F"/>
    <w:rsid w:val="000766F7"/>
    <w:rsid w:val="000768F6"/>
    <w:rsid w:val="00076C6E"/>
    <w:rsid w:val="00077519"/>
    <w:rsid w:val="00077629"/>
    <w:rsid w:val="000776A7"/>
    <w:rsid w:val="00077B16"/>
    <w:rsid w:val="00077EC2"/>
    <w:rsid w:val="000800AE"/>
    <w:rsid w:val="00080233"/>
    <w:rsid w:val="00080858"/>
    <w:rsid w:val="000808C7"/>
    <w:rsid w:val="00080FC9"/>
    <w:rsid w:val="00081868"/>
    <w:rsid w:val="00081CBE"/>
    <w:rsid w:val="00081E68"/>
    <w:rsid w:val="00082104"/>
    <w:rsid w:val="0008225A"/>
    <w:rsid w:val="00082CB9"/>
    <w:rsid w:val="00082FB4"/>
    <w:rsid w:val="000830B2"/>
    <w:rsid w:val="0008365E"/>
    <w:rsid w:val="00083A1B"/>
    <w:rsid w:val="00083D92"/>
    <w:rsid w:val="00083FA0"/>
    <w:rsid w:val="000843C4"/>
    <w:rsid w:val="00084868"/>
    <w:rsid w:val="00084CB5"/>
    <w:rsid w:val="00084EAF"/>
    <w:rsid w:val="0008530E"/>
    <w:rsid w:val="00085967"/>
    <w:rsid w:val="00085BE6"/>
    <w:rsid w:val="00085C4A"/>
    <w:rsid w:val="000860E3"/>
    <w:rsid w:val="000862FE"/>
    <w:rsid w:val="00086703"/>
    <w:rsid w:val="00086841"/>
    <w:rsid w:val="00086981"/>
    <w:rsid w:val="00087078"/>
    <w:rsid w:val="0008707F"/>
    <w:rsid w:val="00087533"/>
    <w:rsid w:val="000877D8"/>
    <w:rsid w:val="00090700"/>
    <w:rsid w:val="00090BD7"/>
    <w:rsid w:val="00090CA0"/>
    <w:rsid w:val="00090D42"/>
    <w:rsid w:val="000912B3"/>
    <w:rsid w:val="000912F9"/>
    <w:rsid w:val="000915BF"/>
    <w:rsid w:val="000916C9"/>
    <w:rsid w:val="00091A04"/>
    <w:rsid w:val="00091E94"/>
    <w:rsid w:val="000920E1"/>
    <w:rsid w:val="0009230E"/>
    <w:rsid w:val="00092A8C"/>
    <w:rsid w:val="00092C33"/>
    <w:rsid w:val="000931E4"/>
    <w:rsid w:val="000933E0"/>
    <w:rsid w:val="00093C40"/>
    <w:rsid w:val="00093D8D"/>
    <w:rsid w:val="000942D6"/>
    <w:rsid w:val="0009470B"/>
    <w:rsid w:val="00094ED6"/>
    <w:rsid w:val="000951D1"/>
    <w:rsid w:val="000953D5"/>
    <w:rsid w:val="00095911"/>
    <w:rsid w:val="00095AFD"/>
    <w:rsid w:val="00095D56"/>
    <w:rsid w:val="00095E70"/>
    <w:rsid w:val="000961F6"/>
    <w:rsid w:val="00096A22"/>
    <w:rsid w:val="00096CB4"/>
    <w:rsid w:val="00097355"/>
    <w:rsid w:val="0009767E"/>
    <w:rsid w:val="00097776"/>
    <w:rsid w:val="00097D22"/>
    <w:rsid w:val="00097EF2"/>
    <w:rsid w:val="000A0118"/>
    <w:rsid w:val="000A0504"/>
    <w:rsid w:val="000A05CB"/>
    <w:rsid w:val="000A0B99"/>
    <w:rsid w:val="000A0FC1"/>
    <w:rsid w:val="000A148F"/>
    <w:rsid w:val="000A15E1"/>
    <w:rsid w:val="000A1623"/>
    <w:rsid w:val="000A16F5"/>
    <w:rsid w:val="000A182D"/>
    <w:rsid w:val="000A1A4B"/>
    <w:rsid w:val="000A23EC"/>
    <w:rsid w:val="000A244E"/>
    <w:rsid w:val="000A2804"/>
    <w:rsid w:val="000A28CE"/>
    <w:rsid w:val="000A2D96"/>
    <w:rsid w:val="000A3276"/>
    <w:rsid w:val="000A33E1"/>
    <w:rsid w:val="000A373D"/>
    <w:rsid w:val="000A3958"/>
    <w:rsid w:val="000A3997"/>
    <w:rsid w:val="000A3A8F"/>
    <w:rsid w:val="000A3E14"/>
    <w:rsid w:val="000A3EF1"/>
    <w:rsid w:val="000A40AA"/>
    <w:rsid w:val="000A4101"/>
    <w:rsid w:val="000A45C4"/>
    <w:rsid w:val="000A4765"/>
    <w:rsid w:val="000A478E"/>
    <w:rsid w:val="000A4BB7"/>
    <w:rsid w:val="000A4DBF"/>
    <w:rsid w:val="000A4F84"/>
    <w:rsid w:val="000A4FD2"/>
    <w:rsid w:val="000A5326"/>
    <w:rsid w:val="000A555C"/>
    <w:rsid w:val="000A55F8"/>
    <w:rsid w:val="000A5D8F"/>
    <w:rsid w:val="000A5F15"/>
    <w:rsid w:val="000A6161"/>
    <w:rsid w:val="000A64CB"/>
    <w:rsid w:val="000A6CB3"/>
    <w:rsid w:val="000A71E0"/>
    <w:rsid w:val="000A73C5"/>
    <w:rsid w:val="000A74D4"/>
    <w:rsid w:val="000A77B0"/>
    <w:rsid w:val="000A7880"/>
    <w:rsid w:val="000A7D1D"/>
    <w:rsid w:val="000B0950"/>
    <w:rsid w:val="000B0982"/>
    <w:rsid w:val="000B0BCE"/>
    <w:rsid w:val="000B12CB"/>
    <w:rsid w:val="000B166B"/>
    <w:rsid w:val="000B174F"/>
    <w:rsid w:val="000B1F86"/>
    <w:rsid w:val="000B2179"/>
    <w:rsid w:val="000B2D3C"/>
    <w:rsid w:val="000B2DB2"/>
    <w:rsid w:val="000B3987"/>
    <w:rsid w:val="000B3AFC"/>
    <w:rsid w:val="000B3C56"/>
    <w:rsid w:val="000B3D25"/>
    <w:rsid w:val="000B4191"/>
    <w:rsid w:val="000B462F"/>
    <w:rsid w:val="000B477B"/>
    <w:rsid w:val="000B4B5B"/>
    <w:rsid w:val="000B4B89"/>
    <w:rsid w:val="000B50F0"/>
    <w:rsid w:val="000B519B"/>
    <w:rsid w:val="000B52D6"/>
    <w:rsid w:val="000B533C"/>
    <w:rsid w:val="000B53FA"/>
    <w:rsid w:val="000B5459"/>
    <w:rsid w:val="000B5B75"/>
    <w:rsid w:val="000B5D0B"/>
    <w:rsid w:val="000B5FCE"/>
    <w:rsid w:val="000B615C"/>
    <w:rsid w:val="000B6279"/>
    <w:rsid w:val="000B6475"/>
    <w:rsid w:val="000B69F1"/>
    <w:rsid w:val="000B6A95"/>
    <w:rsid w:val="000B6AF1"/>
    <w:rsid w:val="000B6C2E"/>
    <w:rsid w:val="000B6F67"/>
    <w:rsid w:val="000B7C49"/>
    <w:rsid w:val="000C003B"/>
    <w:rsid w:val="000C01AA"/>
    <w:rsid w:val="000C068D"/>
    <w:rsid w:val="000C0D92"/>
    <w:rsid w:val="000C0E13"/>
    <w:rsid w:val="000C1154"/>
    <w:rsid w:val="000C1353"/>
    <w:rsid w:val="000C13DA"/>
    <w:rsid w:val="000C1963"/>
    <w:rsid w:val="000C19AA"/>
    <w:rsid w:val="000C1BC4"/>
    <w:rsid w:val="000C2474"/>
    <w:rsid w:val="000C30DA"/>
    <w:rsid w:val="000C3200"/>
    <w:rsid w:val="000C322F"/>
    <w:rsid w:val="000C3304"/>
    <w:rsid w:val="000C3640"/>
    <w:rsid w:val="000C3959"/>
    <w:rsid w:val="000C3C27"/>
    <w:rsid w:val="000C4284"/>
    <w:rsid w:val="000C42A4"/>
    <w:rsid w:val="000C44E4"/>
    <w:rsid w:val="000C4642"/>
    <w:rsid w:val="000C4890"/>
    <w:rsid w:val="000C48BC"/>
    <w:rsid w:val="000C4943"/>
    <w:rsid w:val="000C4F98"/>
    <w:rsid w:val="000C51CC"/>
    <w:rsid w:val="000C522A"/>
    <w:rsid w:val="000C581E"/>
    <w:rsid w:val="000C6234"/>
    <w:rsid w:val="000C62EA"/>
    <w:rsid w:val="000C70DA"/>
    <w:rsid w:val="000C723B"/>
    <w:rsid w:val="000C77B4"/>
    <w:rsid w:val="000C7AF2"/>
    <w:rsid w:val="000C7E9A"/>
    <w:rsid w:val="000C7EA1"/>
    <w:rsid w:val="000C7F97"/>
    <w:rsid w:val="000D087B"/>
    <w:rsid w:val="000D0C4A"/>
    <w:rsid w:val="000D0E53"/>
    <w:rsid w:val="000D12FE"/>
    <w:rsid w:val="000D150E"/>
    <w:rsid w:val="000D216F"/>
    <w:rsid w:val="000D21CF"/>
    <w:rsid w:val="000D266B"/>
    <w:rsid w:val="000D2A99"/>
    <w:rsid w:val="000D2AE7"/>
    <w:rsid w:val="000D2AF1"/>
    <w:rsid w:val="000D2B81"/>
    <w:rsid w:val="000D30B3"/>
    <w:rsid w:val="000D34FA"/>
    <w:rsid w:val="000D36D6"/>
    <w:rsid w:val="000D3926"/>
    <w:rsid w:val="000D42C8"/>
    <w:rsid w:val="000D46FB"/>
    <w:rsid w:val="000D4847"/>
    <w:rsid w:val="000D49D4"/>
    <w:rsid w:val="000D4DC9"/>
    <w:rsid w:val="000D517D"/>
    <w:rsid w:val="000D56E0"/>
    <w:rsid w:val="000D5791"/>
    <w:rsid w:val="000D5976"/>
    <w:rsid w:val="000D5BAE"/>
    <w:rsid w:val="000D5F87"/>
    <w:rsid w:val="000D5FEC"/>
    <w:rsid w:val="000D65EA"/>
    <w:rsid w:val="000D6838"/>
    <w:rsid w:val="000D6E53"/>
    <w:rsid w:val="000D7343"/>
    <w:rsid w:val="000D7D52"/>
    <w:rsid w:val="000D7F8F"/>
    <w:rsid w:val="000D7FFE"/>
    <w:rsid w:val="000E0222"/>
    <w:rsid w:val="000E0332"/>
    <w:rsid w:val="000E034A"/>
    <w:rsid w:val="000E08DD"/>
    <w:rsid w:val="000E0C69"/>
    <w:rsid w:val="000E0E28"/>
    <w:rsid w:val="000E0E38"/>
    <w:rsid w:val="000E1053"/>
    <w:rsid w:val="000E1517"/>
    <w:rsid w:val="000E1D17"/>
    <w:rsid w:val="000E1FDC"/>
    <w:rsid w:val="000E204E"/>
    <w:rsid w:val="000E20F2"/>
    <w:rsid w:val="000E244D"/>
    <w:rsid w:val="000E2677"/>
    <w:rsid w:val="000E2C12"/>
    <w:rsid w:val="000E32CE"/>
    <w:rsid w:val="000E357D"/>
    <w:rsid w:val="000E35F9"/>
    <w:rsid w:val="000E3B34"/>
    <w:rsid w:val="000E3E7A"/>
    <w:rsid w:val="000E41DD"/>
    <w:rsid w:val="000E4242"/>
    <w:rsid w:val="000E4DEE"/>
    <w:rsid w:val="000E4F77"/>
    <w:rsid w:val="000E50E3"/>
    <w:rsid w:val="000E53B6"/>
    <w:rsid w:val="000E53BB"/>
    <w:rsid w:val="000E56CC"/>
    <w:rsid w:val="000E5C3E"/>
    <w:rsid w:val="000E5C5C"/>
    <w:rsid w:val="000E5FC1"/>
    <w:rsid w:val="000E6014"/>
    <w:rsid w:val="000E6688"/>
    <w:rsid w:val="000E6F84"/>
    <w:rsid w:val="000E7B37"/>
    <w:rsid w:val="000F033D"/>
    <w:rsid w:val="000F0595"/>
    <w:rsid w:val="000F062A"/>
    <w:rsid w:val="000F0990"/>
    <w:rsid w:val="000F0B31"/>
    <w:rsid w:val="000F1040"/>
    <w:rsid w:val="000F10F2"/>
    <w:rsid w:val="000F12B5"/>
    <w:rsid w:val="000F15A4"/>
    <w:rsid w:val="000F173D"/>
    <w:rsid w:val="000F19FA"/>
    <w:rsid w:val="000F2167"/>
    <w:rsid w:val="000F292E"/>
    <w:rsid w:val="000F2993"/>
    <w:rsid w:val="000F2FEB"/>
    <w:rsid w:val="000F324F"/>
    <w:rsid w:val="000F371E"/>
    <w:rsid w:val="000F3766"/>
    <w:rsid w:val="000F3942"/>
    <w:rsid w:val="000F39BF"/>
    <w:rsid w:val="000F402C"/>
    <w:rsid w:val="000F4202"/>
    <w:rsid w:val="000F4B7E"/>
    <w:rsid w:val="000F4E37"/>
    <w:rsid w:val="000F4E46"/>
    <w:rsid w:val="000F54E6"/>
    <w:rsid w:val="000F5533"/>
    <w:rsid w:val="000F576D"/>
    <w:rsid w:val="000F5DB0"/>
    <w:rsid w:val="000F650A"/>
    <w:rsid w:val="000F69AA"/>
    <w:rsid w:val="000F6A3C"/>
    <w:rsid w:val="000F73FD"/>
    <w:rsid w:val="000F7C7D"/>
    <w:rsid w:val="000F7EE7"/>
    <w:rsid w:val="000F7FE3"/>
    <w:rsid w:val="001004CF"/>
    <w:rsid w:val="001009AC"/>
    <w:rsid w:val="00100C16"/>
    <w:rsid w:val="00101048"/>
    <w:rsid w:val="00101097"/>
    <w:rsid w:val="00101ADD"/>
    <w:rsid w:val="00101C4B"/>
    <w:rsid w:val="00101CB5"/>
    <w:rsid w:val="001027CD"/>
    <w:rsid w:val="00103273"/>
    <w:rsid w:val="0010370D"/>
    <w:rsid w:val="001039EE"/>
    <w:rsid w:val="00103A10"/>
    <w:rsid w:val="00103B2B"/>
    <w:rsid w:val="00103BB6"/>
    <w:rsid w:val="00103C0A"/>
    <w:rsid w:val="00103F3A"/>
    <w:rsid w:val="001041CA"/>
    <w:rsid w:val="001044EB"/>
    <w:rsid w:val="00104B54"/>
    <w:rsid w:val="0010505D"/>
    <w:rsid w:val="00105612"/>
    <w:rsid w:val="0010573A"/>
    <w:rsid w:val="0010581A"/>
    <w:rsid w:val="001058BF"/>
    <w:rsid w:val="00105B21"/>
    <w:rsid w:val="00105E2E"/>
    <w:rsid w:val="001060EE"/>
    <w:rsid w:val="00107736"/>
    <w:rsid w:val="00107BDB"/>
    <w:rsid w:val="00107D44"/>
    <w:rsid w:val="001105B8"/>
    <w:rsid w:val="001109C8"/>
    <w:rsid w:val="00110D6F"/>
    <w:rsid w:val="00111047"/>
    <w:rsid w:val="001110C8"/>
    <w:rsid w:val="0011134E"/>
    <w:rsid w:val="00111492"/>
    <w:rsid w:val="00111AD9"/>
    <w:rsid w:val="00111C2B"/>
    <w:rsid w:val="0011202F"/>
    <w:rsid w:val="00112197"/>
    <w:rsid w:val="00112280"/>
    <w:rsid w:val="001123D8"/>
    <w:rsid w:val="00112A5C"/>
    <w:rsid w:val="00112AA6"/>
    <w:rsid w:val="00112D27"/>
    <w:rsid w:val="00112E2C"/>
    <w:rsid w:val="00113293"/>
    <w:rsid w:val="00113A88"/>
    <w:rsid w:val="00113C76"/>
    <w:rsid w:val="00113D88"/>
    <w:rsid w:val="00113F48"/>
    <w:rsid w:val="0011412B"/>
    <w:rsid w:val="001141E8"/>
    <w:rsid w:val="00114A92"/>
    <w:rsid w:val="00114E19"/>
    <w:rsid w:val="001158FC"/>
    <w:rsid w:val="00115DD9"/>
    <w:rsid w:val="001166DE"/>
    <w:rsid w:val="00116AC7"/>
    <w:rsid w:val="00116EDE"/>
    <w:rsid w:val="0011726B"/>
    <w:rsid w:val="001177FA"/>
    <w:rsid w:val="00117807"/>
    <w:rsid w:val="001178A9"/>
    <w:rsid w:val="00117952"/>
    <w:rsid w:val="00117DDF"/>
    <w:rsid w:val="00117E2B"/>
    <w:rsid w:val="0012006F"/>
    <w:rsid w:val="001203C7"/>
    <w:rsid w:val="001206FD"/>
    <w:rsid w:val="001207B8"/>
    <w:rsid w:val="001208F1"/>
    <w:rsid w:val="001209CC"/>
    <w:rsid w:val="00121358"/>
    <w:rsid w:val="00121403"/>
    <w:rsid w:val="0012160E"/>
    <w:rsid w:val="001217F7"/>
    <w:rsid w:val="00121891"/>
    <w:rsid w:val="00121B10"/>
    <w:rsid w:val="00121BB4"/>
    <w:rsid w:val="00121C19"/>
    <w:rsid w:val="00121DB1"/>
    <w:rsid w:val="001220EA"/>
    <w:rsid w:val="00122196"/>
    <w:rsid w:val="0012259C"/>
    <w:rsid w:val="00122C3C"/>
    <w:rsid w:val="00122D7B"/>
    <w:rsid w:val="001231B4"/>
    <w:rsid w:val="001235A5"/>
    <w:rsid w:val="0012371B"/>
    <w:rsid w:val="00123774"/>
    <w:rsid w:val="00123A49"/>
    <w:rsid w:val="00123ECB"/>
    <w:rsid w:val="00124B33"/>
    <w:rsid w:val="00124B6A"/>
    <w:rsid w:val="00124DF7"/>
    <w:rsid w:val="00125073"/>
    <w:rsid w:val="00125D01"/>
    <w:rsid w:val="00126046"/>
    <w:rsid w:val="0012623A"/>
    <w:rsid w:val="00126C45"/>
    <w:rsid w:val="00126E75"/>
    <w:rsid w:val="001270CF"/>
    <w:rsid w:val="00127A78"/>
    <w:rsid w:val="00127ABE"/>
    <w:rsid w:val="00127B39"/>
    <w:rsid w:val="00127BD1"/>
    <w:rsid w:val="00127C1C"/>
    <w:rsid w:val="00127D32"/>
    <w:rsid w:val="0013000E"/>
    <w:rsid w:val="0013071D"/>
    <w:rsid w:val="00131009"/>
    <w:rsid w:val="00131756"/>
    <w:rsid w:val="00131799"/>
    <w:rsid w:val="00132191"/>
    <w:rsid w:val="00132446"/>
    <w:rsid w:val="00132689"/>
    <w:rsid w:val="00132BBB"/>
    <w:rsid w:val="00132D02"/>
    <w:rsid w:val="00133062"/>
    <w:rsid w:val="00133238"/>
    <w:rsid w:val="0013342B"/>
    <w:rsid w:val="001334EC"/>
    <w:rsid w:val="001335EA"/>
    <w:rsid w:val="00133823"/>
    <w:rsid w:val="001338FD"/>
    <w:rsid w:val="00133F7A"/>
    <w:rsid w:val="001342B6"/>
    <w:rsid w:val="0013431E"/>
    <w:rsid w:val="00134534"/>
    <w:rsid w:val="001348CE"/>
    <w:rsid w:val="00134EBF"/>
    <w:rsid w:val="001351B4"/>
    <w:rsid w:val="001352B7"/>
    <w:rsid w:val="001354DB"/>
    <w:rsid w:val="00135F13"/>
    <w:rsid w:val="00135F74"/>
    <w:rsid w:val="00135F95"/>
    <w:rsid w:val="00136605"/>
    <w:rsid w:val="00136AA0"/>
    <w:rsid w:val="00136C3E"/>
    <w:rsid w:val="00137045"/>
    <w:rsid w:val="00137733"/>
    <w:rsid w:val="001377AB"/>
    <w:rsid w:val="00137860"/>
    <w:rsid w:val="00137A73"/>
    <w:rsid w:val="00137E1C"/>
    <w:rsid w:val="001403F0"/>
    <w:rsid w:val="00140409"/>
    <w:rsid w:val="001408C2"/>
    <w:rsid w:val="00140939"/>
    <w:rsid w:val="00140B28"/>
    <w:rsid w:val="00140F8C"/>
    <w:rsid w:val="00141496"/>
    <w:rsid w:val="001416DD"/>
    <w:rsid w:val="00141794"/>
    <w:rsid w:val="001418A6"/>
    <w:rsid w:val="00141F58"/>
    <w:rsid w:val="0014209D"/>
    <w:rsid w:val="0014247F"/>
    <w:rsid w:val="0014252D"/>
    <w:rsid w:val="001425C2"/>
    <w:rsid w:val="00142808"/>
    <w:rsid w:val="00142906"/>
    <w:rsid w:val="001429E5"/>
    <w:rsid w:val="0014313A"/>
    <w:rsid w:val="001436DB"/>
    <w:rsid w:val="00143702"/>
    <w:rsid w:val="00143BDF"/>
    <w:rsid w:val="00143C46"/>
    <w:rsid w:val="00143CE5"/>
    <w:rsid w:val="00143DFF"/>
    <w:rsid w:val="001443C3"/>
    <w:rsid w:val="001456EC"/>
    <w:rsid w:val="001458F6"/>
    <w:rsid w:val="00145D26"/>
    <w:rsid w:val="00145E69"/>
    <w:rsid w:val="00145ECB"/>
    <w:rsid w:val="00146107"/>
    <w:rsid w:val="001464CD"/>
    <w:rsid w:val="00146DC3"/>
    <w:rsid w:val="00146F52"/>
    <w:rsid w:val="00147704"/>
    <w:rsid w:val="001477E1"/>
    <w:rsid w:val="00147A63"/>
    <w:rsid w:val="00147AE2"/>
    <w:rsid w:val="001501C4"/>
    <w:rsid w:val="0015021F"/>
    <w:rsid w:val="0015119F"/>
    <w:rsid w:val="0015145F"/>
    <w:rsid w:val="00151C0F"/>
    <w:rsid w:val="00151FBB"/>
    <w:rsid w:val="001526D6"/>
    <w:rsid w:val="00152A98"/>
    <w:rsid w:val="00152ADB"/>
    <w:rsid w:val="0015365B"/>
    <w:rsid w:val="0015385F"/>
    <w:rsid w:val="00153A85"/>
    <w:rsid w:val="00154131"/>
    <w:rsid w:val="001541FF"/>
    <w:rsid w:val="001545A2"/>
    <w:rsid w:val="001546C4"/>
    <w:rsid w:val="0015475D"/>
    <w:rsid w:val="00154884"/>
    <w:rsid w:val="00154DB2"/>
    <w:rsid w:val="0015539C"/>
    <w:rsid w:val="0015599D"/>
    <w:rsid w:val="00155B74"/>
    <w:rsid w:val="0015624E"/>
    <w:rsid w:val="0015633A"/>
    <w:rsid w:val="00156A3A"/>
    <w:rsid w:val="00156AF2"/>
    <w:rsid w:val="00156BA2"/>
    <w:rsid w:val="00156C46"/>
    <w:rsid w:val="0015715B"/>
    <w:rsid w:val="001572A5"/>
    <w:rsid w:val="001573AE"/>
    <w:rsid w:val="001573BC"/>
    <w:rsid w:val="00157874"/>
    <w:rsid w:val="00157E4B"/>
    <w:rsid w:val="001601BB"/>
    <w:rsid w:val="001601D5"/>
    <w:rsid w:val="00160A81"/>
    <w:rsid w:val="00160AAB"/>
    <w:rsid w:val="00160FA3"/>
    <w:rsid w:val="00161887"/>
    <w:rsid w:val="00161A4E"/>
    <w:rsid w:val="0016233F"/>
    <w:rsid w:val="001624AB"/>
    <w:rsid w:val="00163797"/>
    <w:rsid w:val="0016427F"/>
    <w:rsid w:val="001645FF"/>
    <w:rsid w:val="001647DC"/>
    <w:rsid w:val="00164B0F"/>
    <w:rsid w:val="00164E1D"/>
    <w:rsid w:val="0016546C"/>
    <w:rsid w:val="0016572D"/>
    <w:rsid w:val="00165B9C"/>
    <w:rsid w:val="00165CFE"/>
    <w:rsid w:val="00166137"/>
    <w:rsid w:val="0016667F"/>
    <w:rsid w:val="0016681A"/>
    <w:rsid w:val="0016687E"/>
    <w:rsid w:val="00166DC3"/>
    <w:rsid w:val="001670F2"/>
    <w:rsid w:val="00167228"/>
    <w:rsid w:val="0016722A"/>
    <w:rsid w:val="001673EA"/>
    <w:rsid w:val="001675AD"/>
    <w:rsid w:val="001675D6"/>
    <w:rsid w:val="00167672"/>
    <w:rsid w:val="0016772F"/>
    <w:rsid w:val="00167DBB"/>
    <w:rsid w:val="0017024E"/>
    <w:rsid w:val="0017061C"/>
    <w:rsid w:val="00170644"/>
    <w:rsid w:val="00170B48"/>
    <w:rsid w:val="00170B76"/>
    <w:rsid w:val="00170EB8"/>
    <w:rsid w:val="00170FD8"/>
    <w:rsid w:val="00171054"/>
    <w:rsid w:val="00171986"/>
    <w:rsid w:val="00171A30"/>
    <w:rsid w:val="00171D06"/>
    <w:rsid w:val="001726D7"/>
    <w:rsid w:val="0017281A"/>
    <w:rsid w:val="001728BB"/>
    <w:rsid w:val="00172BEF"/>
    <w:rsid w:val="00172C64"/>
    <w:rsid w:val="00172CE3"/>
    <w:rsid w:val="00173313"/>
    <w:rsid w:val="001735D4"/>
    <w:rsid w:val="0017392D"/>
    <w:rsid w:val="00173BA8"/>
    <w:rsid w:val="00173F69"/>
    <w:rsid w:val="001740E4"/>
    <w:rsid w:val="00174865"/>
    <w:rsid w:val="00174A8C"/>
    <w:rsid w:val="00174DBE"/>
    <w:rsid w:val="00174E6D"/>
    <w:rsid w:val="00174FEB"/>
    <w:rsid w:val="0017520A"/>
    <w:rsid w:val="0017559A"/>
    <w:rsid w:val="00175BAA"/>
    <w:rsid w:val="00175C47"/>
    <w:rsid w:val="00175EA3"/>
    <w:rsid w:val="001762B2"/>
    <w:rsid w:val="00176314"/>
    <w:rsid w:val="001767DB"/>
    <w:rsid w:val="00176C9E"/>
    <w:rsid w:val="00177762"/>
    <w:rsid w:val="00177F0C"/>
    <w:rsid w:val="00180044"/>
    <w:rsid w:val="00180615"/>
    <w:rsid w:val="00180685"/>
    <w:rsid w:val="00180986"/>
    <w:rsid w:val="001809C7"/>
    <w:rsid w:val="00180F01"/>
    <w:rsid w:val="00180F14"/>
    <w:rsid w:val="00181154"/>
    <w:rsid w:val="001815A3"/>
    <w:rsid w:val="00182B62"/>
    <w:rsid w:val="00183015"/>
    <w:rsid w:val="00183A2C"/>
    <w:rsid w:val="00183E38"/>
    <w:rsid w:val="00183EA6"/>
    <w:rsid w:val="00183F31"/>
    <w:rsid w:val="001845C0"/>
    <w:rsid w:val="0018486F"/>
    <w:rsid w:val="00184DD6"/>
    <w:rsid w:val="001850FA"/>
    <w:rsid w:val="00185276"/>
    <w:rsid w:val="001852EE"/>
    <w:rsid w:val="001854A6"/>
    <w:rsid w:val="00185685"/>
    <w:rsid w:val="001856D8"/>
    <w:rsid w:val="00185D8E"/>
    <w:rsid w:val="00185F5B"/>
    <w:rsid w:val="00186692"/>
    <w:rsid w:val="00186900"/>
    <w:rsid w:val="00186E2F"/>
    <w:rsid w:val="001870B4"/>
    <w:rsid w:val="001874DE"/>
    <w:rsid w:val="0018758F"/>
    <w:rsid w:val="001876C7"/>
    <w:rsid w:val="00187F37"/>
    <w:rsid w:val="0019009E"/>
    <w:rsid w:val="00190109"/>
    <w:rsid w:val="00190135"/>
    <w:rsid w:val="00190159"/>
    <w:rsid w:val="0019075E"/>
    <w:rsid w:val="001907A7"/>
    <w:rsid w:val="00190DC4"/>
    <w:rsid w:val="001911D4"/>
    <w:rsid w:val="0019129E"/>
    <w:rsid w:val="0019163C"/>
    <w:rsid w:val="00191A0B"/>
    <w:rsid w:val="00191F8C"/>
    <w:rsid w:val="00191FC2"/>
    <w:rsid w:val="00192152"/>
    <w:rsid w:val="0019245B"/>
    <w:rsid w:val="001927A7"/>
    <w:rsid w:val="0019297D"/>
    <w:rsid w:val="00192AFD"/>
    <w:rsid w:val="00192B3C"/>
    <w:rsid w:val="00192B7C"/>
    <w:rsid w:val="00192ED5"/>
    <w:rsid w:val="00192FAB"/>
    <w:rsid w:val="00192FB6"/>
    <w:rsid w:val="00193062"/>
    <w:rsid w:val="001931F5"/>
    <w:rsid w:val="0019328B"/>
    <w:rsid w:val="001935B0"/>
    <w:rsid w:val="001939B5"/>
    <w:rsid w:val="00193A73"/>
    <w:rsid w:val="00193ADF"/>
    <w:rsid w:val="0019414E"/>
    <w:rsid w:val="00194150"/>
    <w:rsid w:val="001949CC"/>
    <w:rsid w:val="00194A43"/>
    <w:rsid w:val="00194A4A"/>
    <w:rsid w:val="00194B57"/>
    <w:rsid w:val="00194D68"/>
    <w:rsid w:val="00194F48"/>
    <w:rsid w:val="001950FD"/>
    <w:rsid w:val="00195308"/>
    <w:rsid w:val="001959F1"/>
    <w:rsid w:val="00195BD1"/>
    <w:rsid w:val="00195F61"/>
    <w:rsid w:val="00196CEA"/>
    <w:rsid w:val="00197452"/>
    <w:rsid w:val="00197682"/>
    <w:rsid w:val="00197DB4"/>
    <w:rsid w:val="001A01FC"/>
    <w:rsid w:val="001A0398"/>
    <w:rsid w:val="001A07FB"/>
    <w:rsid w:val="001A0B55"/>
    <w:rsid w:val="001A0F69"/>
    <w:rsid w:val="001A10C5"/>
    <w:rsid w:val="001A11FC"/>
    <w:rsid w:val="001A1A54"/>
    <w:rsid w:val="001A1C97"/>
    <w:rsid w:val="001A203D"/>
    <w:rsid w:val="001A2628"/>
    <w:rsid w:val="001A278F"/>
    <w:rsid w:val="001A2BD5"/>
    <w:rsid w:val="001A2C84"/>
    <w:rsid w:val="001A31D8"/>
    <w:rsid w:val="001A3443"/>
    <w:rsid w:val="001A35E2"/>
    <w:rsid w:val="001A38DC"/>
    <w:rsid w:val="001A3B43"/>
    <w:rsid w:val="001A3C8E"/>
    <w:rsid w:val="001A3DE6"/>
    <w:rsid w:val="001A3ECC"/>
    <w:rsid w:val="001A4417"/>
    <w:rsid w:val="001A4909"/>
    <w:rsid w:val="001A4E25"/>
    <w:rsid w:val="001A6065"/>
    <w:rsid w:val="001A616B"/>
    <w:rsid w:val="001A6D88"/>
    <w:rsid w:val="001A6F70"/>
    <w:rsid w:val="001A7453"/>
    <w:rsid w:val="001A7497"/>
    <w:rsid w:val="001A7503"/>
    <w:rsid w:val="001A7C21"/>
    <w:rsid w:val="001B02CC"/>
    <w:rsid w:val="001B0398"/>
    <w:rsid w:val="001B04F1"/>
    <w:rsid w:val="001B06EC"/>
    <w:rsid w:val="001B07AF"/>
    <w:rsid w:val="001B0E6D"/>
    <w:rsid w:val="001B0F01"/>
    <w:rsid w:val="001B133D"/>
    <w:rsid w:val="001B1886"/>
    <w:rsid w:val="001B1A22"/>
    <w:rsid w:val="001B1A27"/>
    <w:rsid w:val="001B1FCA"/>
    <w:rsid w:val="001B21B6"/>
    <w:rsid w:val="001B230D"/>
    <w:rsid w:val="001B2539"/>
    <w:rsid w:val="001B2552"/>
    <w:rsid w:val="001B25B1"/>
    <w:rsid w:val="001B2D1E"/>
    <w:rsid w:val="001B2F66"/>
    <w:rsid w:val="001B31D7"/>
    <w:rsid w:val="001B3349"/>
    <w:rsid w:val="001B34CA"/>
    <w:rsid w:val="001B3757"/>
    <w:rsid w:val="001B3994"/>
    <w:rsid w:val="001B3C54"/>
    <w:rsid w:val="001B3E0E"/>
    <w:rsid w:val="001B41D1"/>
    <w:rsid w:val="001B41F1"/>
    <w:rsid w:val="001B4735"/>
    <w:rsid w:val="001B4CD2"/>
    <w:rsid w:val="001B4E36"/>
    <w:rsid w:val="001B56E0"/>
    <w:rsid w:val="001B57F1"/>
    <w:rsid w:val="001B5818"/>
    <w:rsid w:val="001B5AE8"/>
    <w:rsid w:val="001B61BC"/>
    <w:rsid w:val="001B6563"/>
    <w:rsid w:val="001B6921"/>
    <w:rsid w:val="001B6A2A"/>
    <w:rsid w:val="001B7048"/>
    <w:rsid w:val="001B71CB"/>
    <w:rsid w:val="001B73A4"/>
    <w:rsid w:val="001B7636"/>
    <w:rsid w:val="001B7650"/>
    <w:rsid w:val="001B7839"/>
    <w:rsid w:val="001B7BE8"/>
    <w:rsid w:val="001B7D1B"/>
    <w:rsid w:val="001B7F4C"/>
    <w:rsid w:val="001C0668"/>
    <w:rsid w:val="001C07E8"/>
    <w:rsid w:val="001C11DF"/>
    <w:rsid w:val="001C1871"/>
    <w:rsid w:val="001C19A8"/>
    <w:rsid w:val="001C1A2C"/>
    <w:rsid w:val="001C1CE3"/>
    <w:rsid w:val="001C22A7"/>
    <w:rsid w:val="001C22EA"/>
    <w:rsid w:val="001C2F73"/>
    <w:rsid w:val="001C300A"/>
    <w:rsid w:val="001C33B4"/>
    <w:rsid w:val="001C33E5"/>
    <w:rsid w:val="001C3523"/>
    <w:rsid w:val="001C3700"/>
    <w:rsid w:val="001C41F6"/>
    <w:rsid w:val="001C42CE"/>
    <w:rsid w:val="001C4723"/>
    <w:rsid w:val="001C4762"/>
    <w:rsid w:val="001C4856"/>
    <w:rsid w:val="001C4C15"/>
    <w:rsid w:val="001C4CF0"/>
    <w:rsid w:val="001C54E2"/>
    <w:rsid w:val="001C5CCD"/>
    <w:rsid w:val="001C5D99"/>
    <w:rsid w:val="001C5E59"/>
    <w:rsid w:val="001C5FE3"/>
    <w:rsid w:val="001C6C6D"/>
    <w:rsid w:val="001C7267"/>
    <w:rsid w:val="001C776A"/>
    <w:rsid w:val="001C77A0"/>
    <w:rsid w:val="001C7E36"/>
    <w:rsid w:val="001C7FF0"/>
    <w:rsid w:val="001D057C"/>
    <w:rsid w:val="001D08D4"/>
    <w:rsid w:val="001D094F"/>
    <w:rsid w:val="001D097A"/>
    <w:rsid w:val="001D0C50"/>
    <w:rsid w:val="001D0DCF"/>
    <w:rsid w:val="001D0E53"/>
    <w:rsid w:val="001D10D6"/>
    <w:rsid w:val="001D13F4"/>
    <w:rsid w:val="001D16F6"/>
    <w:rsid w:val="001D1BCA"/>
    <w:rsid w:val="001D205F"/>
    <w:rsid w:val="001D2DE8"/>
    <w:rsid w:val="001D2DFB"/>
    <w:rsid w:val="001D2EA9"/>
    <w:rsid w:val="001D3424"/>
    <w:rsid w:val="001D3461"/>
    <w:rsid w:val="001D347A"/>
    <w:rsid w:val="001D39CB"/>
    <w:rsid w:val="001D3F54"/>
    <w:rsid w:val="001D402E"/>
    <w:rsid w:val="001D4686"/>
    <w:rsid w:val="001D46ED"/>
    <w:rsid w:val="001D46FC"/>
    <w:rsid w:val="001D4A4C"/>
    <w:rsid w:val="001D4B44"/>
    <w:rsid w:val="001D4C45"/>
    <w:rsid w:val="001D4FFE"/>
    <w:rsid w:val="001D501B"/>
    <w:rsid w:val="001D5044"/>
    <w:rsid w:val="001D522F"/>
    <w:rsid w:val="001D5308"/>
    <w:rsid w:val="001D59D5"/>
    <w:rsid w:val="001D59D6"/>
    <w:rsid w:val="001D5B89"/>
    <w:rsid w:val="001D5BDE"/>
    <w:rsid w:val="001D6603"/>
    <w:rsid w:val="001D674B"/>
    <w:rsid w:val="001D69EC"/>
    <w:rsid w:val="001D6A5B"/>
    <w:rsid w:val="001D6AB4"/>
    <w:rsid w:val="001D6C29"/>
    <w:rsid w:val="001D7821"/>
    <w:rsid w:val="001D7874"/>
    <w:rsid w:val="001D7A92"/>
    <w:rsid w:val="001D7A97"/>
    <w:rsid w:val="001D7BAE"/>
    <w:rsid w:val="001D7E4C"/>
    <w:rsid w:val="001E01F8"/>
    <w:rsid w:val="001E0513"/>
    <w:rsid w:val="001E0A3B"/>
    <w:rsid w:val="001E0F28"/>
    <w:rsid w:val="001E15DE"/>
    <w:rsid w:val="001E1721"/>
    <w:rsid w:val="001E174D"/>
    <w:rsid w:val="001E25FB"/>
    <w:rsid w:val="001E2C46"/>
    <w:rsid w:val="001E2C61"/>
    <w:rsid w:val="001E2EA4"/>
    <w:rsid w:val="001E2EC5"/>
    <w:rsid w:val="001E30F1"/>
    <w:rsid w:val="001E3C41"/>
    <w:rsid w:val="001E3D2C"/>
    <w:rsid w:val="001E3D64"/>
    <w:rsid w:val="001E3D69"/>
    <w:rsid w:val="001E3EF6"/>
    <w:rsid w:val="001E4AD8"/>
    <w:rsid w:val="001E4C40"/>
    <w:rsid w:val="001E4D48"/>
    <w:rsid w:val="001E5096"/>
    <w:rsid w:val="001E5207"/>
    <w:rsid w:val="001E596A"/>
    <w:rsid w:val="001E5AE9"/>
    <w:rsid w:val="001E5BEF"/>
    <w:rsid w:val="001E6015"/>
    <w:rsid w:val="001E614B"/>
    <w:rsid w:val="001E6856"/>
    <w:rsid w:val="001E6927"/>
    <w:rsid w:val="001E6FF3"/>
    <w:rsid w:val="001E77A9"/>
    <w:rsid w:val="001E791F"/>
    <w:rsid w:val="001E7F1F"/>
    <w:rsid w:val="001F04E9"/>
    <w:rsid w:val="001F0637"/>
    <w:rsid w:val="001F0639"/>
    <w:rsid w:val="001F133E"/>
    <w:rsid w:val="001F1BDF"/>
    <w:rsid w:val="001F2202"/>
    <w:rsid w:val="001F23A4"/>
    <w:rsid w:val="001F262A"/>
    <w:rsid w:val="001F2B5A"/>
    <w:rsid w:val="001F3156"/>
    <w:rsid w:val="001F3242"/>
    <w:rsid w:val="001F3272"/>
    <w:rsid w:val="001F3440"/>
    <w:rsid w:val="001F3692"/>
    <w:rsid w:val="001F39E8"/>
    <w:rsid w:val="001F3A76"/>
    <w:rsid w:val="001F3C7E"/>
    <w:rsid w:val="001F3D46"/>
    <w:rsid w:val="001F41F3"/>
    <w:rsid w:val="001F427C"/>
    <w:rsid w:val="001F473E"/>
    <w:rsid w:val="001F4E66"/>
    <w:rsid w:val="001F4EE7"/>
    <w:rsid w:val="001F5369"/>
    <w:rsid w:val="001F5520"/>
    <w:rsid w:val="001F55B2"/>
    <w:rsid w:val="001F5D9F"/>
    <w:rsid w:val="001F5DE8"/>
    <w:rsid w:val="001F5F88"/>
    <w:rsid w:val="001F6418"/>
    <w:rsid w:val="001F6724"/>
    <w:rsid w:val="001F684F"/>
    <w:rsid w:val="001F6A33"/>
    <w:rsid w:val="001F7633"/>
    <w:rsid w:val="001F7C2F"/>
    <w:rsid w:val="002000D1"/>
    <w:rsid w:val="00200575"/>
    <w:rsid w:val="00200E69"/>
    <w:rsid w:val="00200F69"/>
    <w:rsid w:val="0020107E"/>
    <w:rsid w:val="00201125"/>
    <w:rsid w:val="002019AF"/>
    <w:rsid w:val="002019BB"/>
    <w:rsid w:val="00201C77"/>
    <w:rsid w:val="00201EE2"/>
    <w:rsid w:val="00201F75"/>
    <w:rsid w:val="00202ADF"/>
    <w:rsid w:val="00203150"/>
    <w:rsid w:val="002031B4"/>
    <w:rsid w:val="0020332A"/>
    <w:rsid w:val="002037DE"/>
    <w:rsid w:val="00203933"/>
    <w:rsid w:val="00203995"/>
    <w:rsid w:val="002039CE"/>
    <w:rsid w:val="00203BD9"/>
    <w:rsid w:val="00204895"/>
    <w:rsid w:val="00204989"/>
    <w:rsid w:val="002052D3"/>
    <w:rsid w:val="002057CF"/>
    <w:rsid w:val="002059AD"/>
    <w:rsid w:val="00205ACC"/>
    <w:rsid w:val="0020611E"/>
    <w:rsid w:val="002067C7"/>
    <w:rsid w:val="0020705C"/>
    <w:rsid w:val="00207227"/>
    <w:rsid w:val="0020725F"/>
    <w:rsid w:val="00207593"/>
    <w:rsid w:val="002075F8"/>
    <w:rsid w:val="00207ED3"/>
    <w:rsid w:val="00207FEB"/>
    <w:rsid w:val="00210160"/>
    <w:rsid w:val="002103C6"/>
    <w:rsid w:val="002105C3"/>
    <w:rsid w:val="00210671"/>
    <w:rsid w:val="00210987"/>
    <w:rsid w:val="00210A6C"/>
    <w:rsid w:val="00210AD7"/>
    <w:rsid w:val="0021109C"/>
    <w:rsid w:val="002112D2"/>
    <w:rsid w:val="00211351"/>
    <w:rsid w:val="0021142D"/>
    <w:rsid w:val="0021172A"/>
    <w:rsid w:val="002117D4"/>
    <w:rsid w:val="00211931"/>
    <w:rsid w:val="00211A95"/>
    <w:rsid w:val="00211F45"/>
    <w:rsid w:val="002120EF"/>
    <w:rsid w:val="002122A6"/>
    <w:rsid w:val="00212CC4"/>
    <w:rsid w:val="00212E7F"/>
    <w:rsid w:val="002131DF"/>
    <w:rsid w:val="00213442"/>
    <w:rsid w:val="0021357D"/>
    <w:rsid w:val="002137D6"/>
    <w:rsid w:val="00213A8E"/>
    <w:rsid w:val="00214E25"/>
    <w:rsid w:val="002155B7"/>
    <w:rsid w:val="00215687"/>
    <w:rsid w:val="00215688"/>
    <w:rsid w:val="00215816"/>
    <w:rsid w:val="00215AC7"/>
    <w:rsid w:val="00215F98"/>
    <w:rsid w:val="002166AD"/>
    <w:rsid w:val="0021682A"/>
    <w:rsid w:val="00216EB5"/>
    <w:rsid w:val="00216FE5"/>
    <w:rsid w:val="00216FEC"/>
    <w:rsid w:val="002170C2"/>
    <w:rsid w:val="00217165"/>
    <w:rsid w:val="002171FD"/>
    <w:rsid w:val="00217432"/>
    <w:rsid w:val="00217ED9"/>
    <w:rsid w:val="00217EF1"/>
    <w:rsid w:val="00220762"/>
    <w:rsid w:val="00220CD8"/>
    <w:rsid w:val="00220DFD"/>
    <w:rsid w:val="00221207"/>
    <w:rsid w:val="00221409"/>
    <w:rsid w:val="002216AF"/>
    <w:rsid w:val="00221A50"/>
    <w:rsid w:val="00221D20"/>
    <w:rsid w:val="00221E1F"/>
    <w:rsid w:val="00222302"/>
    <w:rsid w:val="002224C8"/>
    <w:rsid w:val="002226B0"/>
    <w:rsid w:val="00222775"/>
    <w:rsid w:val="002228F7"/>
    <w:rsid w:val="00222950"/>
    <w:rsid w:val="00222DE9"/>
    <w:rsid w:val="00222FC7"/>
    <w:rsid w:val="00223223"/>
    <w:rsid w:val="00223C2D"/>
    <w:rsid w:val="002240D0"/>
    <w:rsid w:val="0022432C"/>
    <w:rsid w:val="00224355"/>
    <w:rsid w:val="002244C4"/>
    <w:rsid w:val="0022469B"/>
    <w:rsid w:val="00224851"/>
    <w:rsid w:val="00224E62"/>
    <w:rsid w:val="00224F1D"/>
    <w:rsid w:val="00224F4F"/>
    <w:rsid w:val="00224F7F"/>
    <w:rsid w:val="00225140"/>
    <w:rsid w:val="0022527D"/>
    <w:rsid w:val="00225298"/>
    <w:rsid w:val="00225313"/>
    <w:rsid w:val="00225489"/>
    <w:rsid w:val="00225FF9"/>
    <w:rsid w:val="002262D5"/>
    <w:rsid w:val="0022653F"/>
    <w:rsid w:val="00226633"/>
    <w:rsid w:val="00226B36"/>
    <w:rsid w:val="00226E6C"/>
    <w:rsid w:val="00226EA3"/>
    <w:rsid w:val="00226F52"/>
    <w:rsid w:val="002271B4"/>
    <w:rsid w:val="002276F4"/>
    <w:rsid w:val="002278FA"/>
    <w:rsid w:val="002306AD"/>
    <w:rsid w:val="002308E7"/>
    <w:rsid w:val="00230E59"/>
    <w:rsid w:val="002313FB"/>
    <w:rsid w:val="00231753"/>
    <w:rsid w:val="00231856"/>
    <w:rsid w:val="00231872"/>
    <w:rsid w:val="002319F1"/>
    <w:rsid w:val="00231BA0"/>
    <w:rsid w:val="00231BA9"/>
    <w:rsid w:val="00231F77"/>
    <w:rsid w:val="002329FE"/>
    <w:rsid w:val="00232BBD"/>
    <w:rsid w:val="00234203"/>
    <w:rsid w:val="00234947"/>
    <w:rsid w:val="00235596"/>
    <w:rsid w:val="00235601"/>
    <w:rsid w:val="002356A8"/>
    <w:rsid w:val="002356B1"/>
    <w:rsid w:val="0023576A"/>
    <w:rsid w:val="00235818"/>
    <w:rsid w:val="00236353"/>
    <w:rsid w:val="002364B5"/>
    <w:rsid w:val="002366BB"/>
    <w:rsid w:val="00236879"/>
    <w:rsid w:val="00236949"/>
    <w:rsid w:val="00236C9E"/>
    <w:rsid w:val="00237227"/>
    <w:rsid w:val="00237692"/>
    <w:rsid w:val="00237830"/>
    <w:rsid w:val="0023799E"/>
    <w:rsid w:val="00237BA1"/>
    <w:rsid w:val="00240376"/>
    <w:rsid w:val="00240C27"/>
    <w:rsid w:val="00241387"/>
    <w:rsid w:val="0024139E"/>
    <w:rsid w:val="002417E1"/>
    <w:rsid w:val="0024199A"/>
    <w:rsid w:val="002419CD"/>
    <w:rsid w:val="00241B0F"/>
    <w:rsid w:val="00241B2F"/>
    <w:rsid w:val="00241CA8"/>
    <w:rsid w:val="00241FB1"/>
    <w:rsid w:val="00242022"/>
    <w:rsid w:val="00242434"/>
    <w:rsid w:val="002427F0"/>
    <w:rsid w:val="00242F10"/>
    <w:rsid w:val="00243039"/>
    <w:rsid w:val="00243051"/>
    <w:rsid w:val="00243348"/>
    <w:rsid w:val="002435AB"/>
    <w:rsid w:val="002435E6"/>
    <w:rsid w:val="00243C4A"/>
    <w:rsid w:val="00244011"/>
    <w:rsid w:val="0024414B"/>
    <w:rsid w:val="00244882"/>
    <w:rsid w:val="0024489D"/>
    <w:rsid w:val="002448C6"/>
    <w:rsid w:val="00244B44"/>
    <w:rsid w:val="00244C40"/>
    <w:rsid w:val="00244FC2"/>
    <w:rsid w:val="00245399"/>
    <w:rsid w:val="00245425"/>
    <w:rsid w:val="0024543E"/>
    <w:rsid w:val="002455A4"/>
    <w:rsid w:val="002455CF"/>
    <w:rsid w:val="002456B9"/>
    <w:rsid w:val="00245880"/>
    <w:rsid w:val="00245ABC"/>
    <w:rsid w:val="00245B94"/>
    <w:rsid w:val="00245D49"/>
    <w:rsid w:val="00245F2A"/>
    <w:rsid w:val="002468ED"/>
    <w:rsid w:val="00246FF3"/>
    <w:rsid w:val="0024700F"/>
    <w:rsid w:val="0024723E"/>
    <w:rsid w:val="0024735E"/>
    <w:rsid w:val="002474FC"/>
    <w:rsid w:val="002477C3"/>
    <w:rsid w:val="00247E9B"/>
    <w:rsid w:val="002501A0"/>
    <w:rsid w:val="00250303"/>
    <w:rsid w:val="00250B10"/>
    <w:rsid w:val="00250C21"/>
    <w:rsid w:val="002510C5"/>
    <w:rsid w:val="002526D1"/>
    <w:rsid w:val="0025276D"/>
    <w:rsid w:val="00252B62"/>
    <w:rsid w:val="00253072"/>
    <w:rsid w:val="0025387D"/>
    <w:rsid w:val="00253B60"/>
    <w:rsid w:val="00253C4B"/>
    <w:rsid w:val="00253DC8"/>
    <w:rsid w:val="00253EA7"/>
    <w:rsid w:val="00253EB4"/>
    <w:rsid w:val="00253F23"/>
    <w:rsid w:val="00254081"/>
    <w:rsid w:val="002542F2"/>
    <w:rsid w:val="00254D4E"/>
    <w:rsid w:val="00254E8C"/>
    <w:rsid w:val="0025554D"/>
    <w:rsid w:val="00255553"/>
    <w:rsid w:val="00255DF7"/>
    <w:rsid w:val="00255F9B"/>
    <w:rsid w:val="00256F5C"/>
    <w:rsid w:val="002573D3"/>
    <w:rsid w:val="00257700"/>
    <w:rsid w:val="00257835"/>
    <w:rsid w:val="00257A4E"/>
    <w:rsid w:val="00257D8A"/>
    <w:rsid w:val="002603C3"/>
    <w:rsid w:val="00260CA1"/>
    <w:rsid w:val="00260D18"/>
    <w:rsid w:val="002611BE"/>
    <w:rsid w:val="002615B9"/>
    <w:rsid w:val="002615D5"/>
    <w:rsid w:val="002617AE"/>
    <w:rsid w:val="002617CE"/>
    <w:rsid w:val="00261816"/>
    <w:rsid w:val="002621DC"/>
    <w:rsid w:val="0026224D"/>
    <w:rsid w:val="002627A0"/>
    <w:rsid w:val="00262B83"/>
    <w:rsid w:val="00262C54"/>
    <w:rsid w:val="00263333"/>
    <w:rsid w:val="0026373D"/>
    <w:rsid w:val="002639D9"/>
    <w:rsid w:val="00263C43"/>
    <w:rsid w:val="00263E7B"/>
    <w:rsid w:val="00263FED"/>
    <w:rsid w:val="002642BB"/>
    <w:rsid w:val="00264431"/>
    <w:rsid w:val="00264542"/>
    <w:rsid w:val="002647E9"/>
    <w:rsid w:val="00265398"/>
    <w:rsid w:val="00265399"/>
    <w:rsid w:val="002658EA"/>
    <w:rsid w:val="00265E75"/>
    <w:rsid w:val="00265F40"/>
    <w:rsid w:val="002662DD"/>
    <w:rsid w:val="0026663B"/>
    <w:rsid w:val="002667EE"/>
    <w:rsid w:val="00266CC7"/>
    <w:rsid w:val="002670C4"/>
    <w:rsid w:val="002674F1"/>
    <w:rsid w:val="00267AF8"/>
    <w:rsid w:val="00267BF1"/>
    <w:rsid w:val="0027049E"/>
    <w:rsid w:val="00270868"/>
    <w:rsid w:val="002711BF"/>
    <w:rsid w:val="0027133E"/>
    <w:rsid w:val="002714B5"/>
    <w:rsid w:val="0027162C"/>
    <w:rsid w:val="002716C7"/>
    <w:rsid w:val="00271838"/>
    <w:rsid w:val="00271888"/>
    <w:rsid w:val="002720DE"/>
    <w:rsid w:val="002724CB"/>
    <w:rsid w:val="00272E67"/>
    <w:rsid w:val="00273065"/>
    <w:rsid w:val="00273471"/>
    <w:rsid w:val="00273C24"/>
    <w:rsid w:val="00273DDD"/>
    <w:rsid w:val="00273ECF"/>
    <w:rsid w:val="00273F23"/>
    <w:rsid w:val="002744F6"/>
    <w:rsid w:val="00274619"/>
    <w:rsid w:val="00274685"/>
    <w:rsid w:val="00274B18"/>
    <w:rsid w:val="00275074"/>
    <w:rsid w:val="0027533F"/>
    <w:rsid w:val="002756B1"/>
    <w:rsid w:val="00275767"/>
    <w:rsid w:val="002764D2"/>
    <w:rsid w:val="002769AD"/>
    <w:rsid w:val="00276AB6"/>
    <w:rsid w:val="00276B1F"/>
    <w:rsid w:val="00276BD8"/>
    <w:rsid w:val="00276CF0"/>
    <w:rsid w:val="002771BD"/>
    <w:rsid w:val="00277234"/>
    <w:rsid w:val="00277374"/>
    <w:rsid w:val="002773B5"/>
    <w:rsid w:val="00277477"/>
    <w:rsid w:val="002779B4"/>
    <w:rsid w:val="00277B60"/>
    <w:rsid w:val="00277FD1"/>
    <w:rsid w:val="00280355"/>
    <w:rsid w:val="002809B0"/>
    <w:rsid w:val="00280AF5"/>
    <w:rsid w:val="00280D17"/>
    <w:rsid w:val="00280DAC"/>
    <w:rsid w:val="00280F18"/>
    <w:rsid w:val="00281027"/>
    <w:rsid w:val="00281462"/>
    <w:rsid w:val="00281867"/>
    <w:rsid w:val="00281891"/>
    <w:rsid w:val="00281BC7"/>
    <w:rsid w:val="00281BEB"/>
    <w:rsid w:val="00281D4D"/>
    <w:rsid w:val="00281E99"/>
    <w:rsid w:val="00281EC9"/>
    <w:rsid w:val="002827FB"/>
    <w:rsid w:val="002829C5"/>
    <w:rsid w:val="00282D0A"/>
    <w:rsid w:val="0028336E"/>
    <w:rsid w:val="00283670"/>
    <w:rsid w:val="0028426C"/>
    <w:rsid w:val="002842EF"/>
    <w:rsid w:val="002848EE"/>
    <w:rsid w:val="00284ECF"/>
    <w:rsid w:val="002855CE"/>
    <w:rsid w:val="00285785"/>
    <w:rsid w:val="00285C0F"/>
    <w:rsid w:val="00286661"/>
    <w:rsid w:val="00286A08"/>
    <w:rsid w:val="00287075"/>
    <w:rsid w:val="00287222"/>
    <w:rsid w:val="002874FC"/>
    <w:rsid w:val="0028777D"/>
    <w:rsid w:val="00287DA2"/>
    <w:rsid w:val="0029033A"/>
    <w:rsid w:val="0029098A"/>
    <w:rsid w:val="00290AE5"/>
    <w:rsid w:val="00290E83"/>
    <w:rsid w:val="00291193"/>
    <w:rsid w:val="00291414"/>
    <w:rsid w:val="00291525"/>
    <w:rsid w:val="00291B90"/>
    <w:rsid w:val="00291C7D"/>
    <w:rsid w:val="00291F9C"/>
    <w:rsid w:val="002920D1"/>
    <w:rsid w:val="0029288B"/>
    <w:rsid w:val="00293092"/>
    <w:rsid w:val="00293331"/>
    <w:rsid w:val="002937BC"/>
    <w:rsid w:val="00293888"/>
    <w:rsid w:val="00293D4F"/>
    <w:rsid w:val="002940D6"/>
    <w:rsid w:val="002940D7"/>
    <w:rsid w:val="002942CB"/>
    <w:rsid w:val="0029434C"/>
    <w:rsid w:val="002951D8"/>
    <w:rsid w:val="002959A9"/>
    <w:rsid w:val="00295A8B"/>
    <w:rsid w:val="00295B8A"/>
    <w:rsid w:val="00295C66"/>
    <w:rsid w:val="00295EC6"/>
    <w:rsid w:val="00295F73"/>
    <w:rsid w:val="0029618D"/>
    <w:rsid w:val="00296388"/>
    <w:rsid w:val="002963CF"/>
    <w:rsid w:val="002965AF"/>
    <w:rsid w:val="002977D1"/>
    <w:rsid w:val="00297902"/>
    <w:rsid w:val="00297988"/>
    <w:rsid w:val="00297D79"/>
    <w:rsid w:val="002A080A"/>
    <w:rsid w:val="002A0B9D"/>
    <w:rsid w:val="002A110A"/>
    <w:rsid w:val="002A1682"/>
    <w:rsid w:val="002A1BDA"/>
    <w:rsid w:val="002A1C19"/>
    <w:rsid w:val="002A1DD5"/>
    <w:rsid w:val="002A2247"/>
    <w:rsid w:val="002A2B0A"/>
    <w:rsid w:val="002A3076"/>
    <w:rsid w:val="002A30F3"/>
    <w:rsid w:val="002A31F6"/>
    <w:rsid w:val="002A321B"/>
    <w:rsid w:val="002A3435"/>
    <w:rsid w:val="002A3E3C"/>
    <w:rsid w:val="002A42EB"/>
    <w:rsid w:val="002A4670"/>
    <w:rsid w:val="002A4CD9"/>
    <w:rsid w:val="002A54C6"/>
    <w:rsid w:val="002A5708"/>
    <w:rsid w:val="002A58DB"/>
    <w:rsid w:val="002A5911"/>
    <w:rsid w:val="002A5A19"/>
    <w:rsid w:val="002A5A24"/>
    <w:rsid w:val="002A6115"/>
    <w:rsid w:val="002A6259"/>
    <w:rsid w:val="002A6352"/>
    <w:rsid w:val="002A645D"/>
    <w:rsid w:val="002A6C2B"/>
    <w:rsid w:val="002A6C9C"/>
    <w:rsid w:val="002A703B"/>
    <w:rsid w:val="002A7040"/>
    <w:rsid w:val="002A7C31"/>
    <w:rsid w:val="002A7C37"/>
    <w:rsid w:val="002A7D81"/>
    <w:rsid w:val="002A7DF1"/>
    <w:rsid w:val="002B0830"/>
    <w:rsid w:val="002B0ABF"/>
    <w:rsid w:val="002B1781"/>
    <w:rsid w:val="002B17BF"/>
    <w:rsid w:val="002B1CD5"/>
    <w:rsid w:val="002B1E54"/>
    <w:rsid w:val="002B1ED3"/>
    <w:rsid w:val="002B20D3"/>
    <w:rsid w:val="002B21A9"/>
    <w:rsid w:val="002B21CE"/>
    <w:rsid w:val="002B2265"/>
    <w:rsid w:val="002B2282"/>
    <w:rsid w:val="002B2665"/>
    <w:rsid w:val="002B26B5"/>
    <w:rsid w:val="002B2EBE"/>
    <w:rsid w:val="002B3264"/>
    <w:rsid w:val="002B3611"/>
    <w:rsid w:val="002B3A7B"/>
    <w:rsid w:val="002B3D3C"/>
    <w:rsid w:val="002B453E"/>
    <w:rsid w:val="002B45D7"/>
    <w:rsid w:val="002B4E6C"/>
    <w:rsid w:val="002B542A"/>
    <w:rsid w:val="002B5917"/>
    <w:rsid w:val="002B5D18"/>
    <w:rsid w:val="002B5D25"/>
    <w:rsid w:val="002B5F04"/>
    <w:rsid w:val="002B61E4"/>
    <w:rsid w:val="002B6238"/>
    <w:rsid w:val="002B634D"/>
    <w:rsid w:val="002B6584"/>
    <w:rsid w:val="002B65EE"/>
    <w:rsid w:val="002B6A6A"/>
    <w:rsid w:val="002B6BD8"/>
    <w:rsid w:val="002B6E1B"/>
    <w:rsid w:val="002B730B"/>
    <w:rsid w:val="002B7F99"/>
    <w:rsid w:val="002C00DB"/>
    <w:rsid w:val="002C0951"/>
    <w:rsid w:val="002C0B7D"/>
    <w:rsid w:val="002C1104"/>
    <w:rsid w:val="002C15D8"/>
    <w:rsid w:val="002C1730"/>
    <w:rsid w:val="002C19B5"/>
    <w:rsid w:val="002C1D16"/>
    <w:rsid w:val="002C1FDE"/>
    <w:rsid w:val="002C2097"/>
    <w:rsid w:val="002C3B04"/>
    <w:rsid w:val="002C3C8C"/>
    <w:rsid w:val="002C3DD0"/>
    <w:rsid w:val="002C400A"/>
    <w:rsid w:val="002C4598"/>
    <w:rsid w:val="002C48EA"/>
    <w:rsid w:val="002C49CB"/>
    <w:rsid w:val="002C4DBA"/>
    <w:rsid w:val="002C56BD"/>
    <w:rsid w:val="002C5875"/>
    <w:rsid w:val="002C5F02"/>
    <w:rsid w:val="002C61B8"/>
    <w:rsid w:val="002C61D2"/>
    <w:rsid w:val="002C61EB"/>
    <w:rsid w:val="002C6357"/>
    <w:rsid w:val="002C6E0B"/>
    <w:rsid w:val="002C71A8"/>
    <w:rsid w:val="002C78CA"/>
    <w:rsid w:val="002C7D06"/>
    <w:rsid w:val="002C7DFA"/>
    <w:rsid w:val="002D0095"/>
    <w:rsid w:val="002D00E6"/>
    <w:rsid w:val="002D0250"/>
    <w:rsid w:val="002D0879"/>
    <w:rsid w:val="002D172D"/>
    <w:rsid w:val="002D1F18"/>
    <w:rsid w:val="002D218D"/>
    <w:rsid w:val="002D2264"/>
    <w:rsid w:val="002D24C0"/>
    <w:rsid w:val="002D24C3"/>
    <w:rsid w:val="002D2676"/>
    <w:rsid w:val="002D2A94"/>
    <w:rsid w:val="002D2DA6"/>
    <w:rsid w:val="002D3092"/>
    <w:rsid w:val="002D30FE"/>
    <w:rsid w:val="002D3141"/>
    <w:rsid w:val="002D3383"/>
    <w:rsid w:val="002D3834"/>
    <w:rsid w:val="002D3926"/>
    <w:rsid w:val="002D42DA"/>
    <w:rsid w:val="002D4794"/>
    <w:rsid w:val="002D4A30"/>
    <w:rsid w:val="002D4EC8"/>
    <w:rsid w:val="002D58DB"/>
    <w:rsid w:val="002D5CD4"/>
    <w:rsid w:val="002D5D17"/>
    <w:rsid w:val="002D5D91"/>
    <w:rsid w:val="002D5DDF"/>
    <w:rsid w:val="002D5EB9"/>
    <w:rsid w:val="002D6C34"/>
    <w:rsid w:val="002D6DD1"/>
    <w:rsid w:val="002D71B2"/>
    <w:rsid w:val="002D7413"/>
    <w:rsid w:val="002D7454"/>
    <w:rsid w:val="002D74BE"/>
    <w:rsid w:val="002D7618"/>
    <w:rsid w:val="002D7714"/>
    <w:rsid w:val="002D77E5"/>
    <w:rsid w:val="002D7FD8"/>
    <w:rsid w:val="002E0423"/>
    <w:rsid w:val="002E083F"/>
    <w:rsid w:val="002E09C3"/>
    <w:rsid w:val="002E0B36"/>
    <w:rsid w:val="002E0F5A"/>
    <w:rsid w:val="002E156F"/>
    <w:rsid w:val="002E1666"/>
    <w:rsid w:val="002E1A79"/>
    <w:rsid w:val="002E1D1A"/>
    <w:rsid w:val="002E1D89"/>
    <w:rsid w:val="002E2433"/>
    <w:rsid w:val="002E3E05"/>
    <w:rsid w:val="002E3F99"/>
    <w:rsid w:val="002E3FFD"/>
    <w:rsid w:val="002E4068"/>
    <w:rsid w:val="002E43D9"/>
    <w:rsid w:val="002E46D9"/>
    <w:rsid w:val="002E4B20"/>
    <w:rsid w:val="002E4B37"/>
    <w:rsid w:val="002E5062"/>
    <w:rsid w:val="002E5A57"/>
    <w:rsid w:val="002E5CFD"/>
    <w:rsid w:val="002E5D6F"/>
    <w:rsid w:val="002E62C0"/>
    <w:rsid w:val="002E631C"/>
    <w:rsid w:val="002E6B5C"/>
    <w:rsid w:val="002E6F4D"/>
    <w:rsid w:val="002F0563"/>
    <w:rsid w:val="002F0977"/>
    <w:rsid w:val="002F097B"/>
    <w:rsid w:val="002F0B53"/>
    <w:rsid w:val="002F0E27"/>
    <w:rsid w:val="002F1035"/>
    <w:rsid w:val="002F1059"/>
    <w:rsid w:val="002F1211"/>
    <w:rsid w:val="002F1428"/>
    <w:rsid w:val="002F1489"/>
    <w:rsid w:val="002F15F0"/>
    <w:rsid w:val="002F1A7A"/>
    <w:rsid w:val="002F1CC9"/>
    <w:rsid w:val="002F1E65"/>
    <w:rsid w:val="002F203E"/>
    <w:rsid w:val="002F204F"/>
    <w:rsid w:val="002F2449"/>
    <w:rsid w:val="002F2F2A"/>
    <w:rsid w:val="002F3BEA"/>
    <w:rsid w:val="002F3FB8"/>
    <w:rsid w:val="002F4582"/>
    <w:rsid w:val="002F45C2"/>
    <w:rsid w:val="002F4863"/>
    <w:rsid w:val="002F4E04"/>
    <w:rsid w:val="002F4EF8"/>
    <w:rsid w:val="002F53C2"/>
    <w:rsid w:val="002F5699"/>
    <w:rsid w:val="002F6866"/>
    <w:rsid w:val="002F7089"/>
    <w:rsid w:val="002F7103"/>
    <w:rsid w:val="002F71D6"/>
    <w:rsid w:val="002F74B5"/>
    <w:rsid w:val="002F75A2"/>
    <w:rsid w:val="002F76D7"/>
    <w:rsid w:val="002F7931"/>
    <w:rsid w:val="002F7AF8"/>
    <w:rsid w:val="002F7C18"/>
    <w:rsid w:val="002F7E2F"/>
    <w:rsid w:val="002F7EE8"/>
    <w:rsid w:val="003001A5"/>
    <w:rsid w:val="0030021A"/>
    <w:rsid w:val="00300320"/>
    <w:rsid w:val="00300535"/>
    <w:rsid w:val="00300713"/>
    <w:rsid w:val="00300F5B"/>
    <w:rsid w:val="003010FB"/>
    <w:rsid w:val="0030118C"/>
    <w:rsid w:val="003017A0"/>
    <w:rsid w:val="00301993"/>
    <w:rsid w:val="00301B5C"/>
    <w:rsid w:val="0030205C"/>
    <w:rsid w:val="00302390"/>
    <w:rsid w:val="003028F7"/>
    <w:rsid w:val="00302A77"/>
    <w:rsid w:val="00302AEB"/>
    <w:rsid w:val="00302BC9"/>
    <w:rsid w:val="00302FCA"/>
    <w:rsid w:val="003038A4"/>
    <w:rsid w:val="00304443"/>
    <w:rsid w:val="003047A8"/>
    <w:rsid w:val="00304E6A"/>
    <w:rsid w:val="00305225"/>
    <w:rsid w:val="00305262"/>
    <w:rsid w:val="0030584E"/>
    <w:rsid w:val="0030608A"/>
    <w:rsid w:val="003063AC"/>
    <w:rsid w:val="003066CB"/>
    <w:rsid w:val="003068FD"/>
    <w:rsid w:val="003069DA"/>
    <w:rsid w:val="00307150"/>
    <w:rsid w:val="00307589"/>
    <w:rsid w:val="00307DD5"/>
    <w:rsid w:val="003105CD"/>
    <w:rsid w:val="00310D77"/>
    <w:rsid w:val="00310FF6"/>
    <w:rsid w:val="00311582"/>
    <w:rsid w:val="00311711"/>
    <w:rsid w:val="00311B51"/>
    <w:rsid w:val="00311CDE"/>
    <w:rsid w:val="0031243E"/>
    <w:rsid w:val="0031251A"/>
    <w:rsid w:val="00312827"/>
    <w:rsid w:val="00312F2E"/>
    <w:rsid w:val="003131D2"/>
    <w:rsid w:val="00313209"/>
    <w:rsid w:val="003135C7"/>
    <w:rsid w:val="00313B86"/>
    <w:rsid w:val="003141BE"/>
    <w:rsid w:val="00314BA2"/>
    <w:rsid w:val="00315031"/>
    <w:rsid w:val="003151D6"/>
    <w:rsid w:val="00315423"/>
    <w:rsid w:val="00315431"/>
    <w:rsid w:val="00315C84"/>
    <w:rsid w:val="003163CB"/>
    <w:rsid w:val="003163F9"/>
    <w:rsid w:val="0031642D"/>
    <w:rsid w:val="003169A8"/>
    <w:rsid w:val="00316DAC"/>
    <w:rsid w:val="003170EA"/>
    <w:rsid w:val="00317229"/>
    <w:rsid w:val="0031727C"/>
    <w:rsid w:val="00317492"/>
    <w:rsid w:val="00317B88"/>
    <w:rsid w:val="00317FE8"/>
    <w:rsid w:val="003200AE"/>
    <w:rsid w:val="00320A3C"/>
    <w:rsid w:val="00320ED4"/>
    <w:rsid w:val="003211B5"/>
    <w:rsid w:val="003212B0"/>
    <w:rsid w:val="003218FC"/>
    <w:rsid w:val="003223F6"/>
    <w:rsid w:val="00322420"/>
    <w:rsid w:val="00322657"/>
    <w:rsid w:val="00322963"/>
    <w:rsid w:val="00322B76"/>
    <w:rsid w:val="003237F0"/>
    <w:rsid w:val="003239B1"/>
    <w:rsid w:val="00324306"/>
    <w:rsid w:val="003243B3"/>
    <w:rsid w:val="00324834"/>
    <w:rsid w:val="00325036"/>
    <w:rsid w:val="003255E5"/>
    <w:rsid w:val="00325881"/>
    <w:rsid w:val="00325AF6"/>
    <w:rsid w:val="00325B1B"/>
    <w:rsid w:val="00326345"/>
    <w:rsid w:val="00326D85"/>
    <w:rsid w:val="003271C1"/>
    <w:rsid w:val="003272E2"/>
    <w:rsid w:val="003272FE"/>
    <w:rsid w:val="00327590"/>
    <w:rsid w:val="003275D1"/>
    <w:rsid w:val="00327CCC"/>
    <w:rsid w:val="00327D83"/>
    <w:rsid w:val="00327EE9"/>
    <w:rsid w:val="0033038B"/>
    <w:rsid w:val="00330943"/>
    <w:rsid w:val="00330A2B"/>
    <w:rsid w:val="00330F2B"/>
    <w:rsid w:val="00331242"/>
    <w:rsid w:val="00331504"/>
    <w:rsid w:val="0033161A"/>
    <w:rsid w:val="00331747"/>
    <w:rsid w:val="00331C1B"/>
    <w:rsid w:val="0033210A"/>
    <w:rsid w:val="00332B61"/>
    <w:rsid w:val="00332E57"/>
    <w:rsid w:val="0033340F"/>
    <w:rsid w:val="00333694"/>
    <w:rsid w:val="00334621"/>
    <w:rsid w:val="003348C0"/>
    <w:rsid w:val="00334D71"/>
    <w:rsid w:val="00334E5B"/>
    <w:rsid w:val="00335169"/>
    <w:rsid w:val="00335B0C"/>
    <w:rsid w:val="00335CB1"/>
    <w:rsid w:val="00335D21"/>
    <w:rsid w:val="00335F40"/>
    <w:rsid w:val="00335F41"/>
    <w:rsid w:val="003360F2"/>
    <w:rsid w:val="00336169"/>
    <w:rsid w:val="00336178"/>
    <w:rsid w:val="003361BB"/>
    <w:rsid w:val="00336393"/>
    <w:rsid w:val="0033658D"/>
    <w:rsid w:val="00337269"/>
    <w:rsid w:val="003378DD"/>
    <w:rsid w:val="003379CD"/>
    <w:rsid w:val="00337A9F"/>
    <w:rsid w:val="00337B7E"/>
    <w:rsid w:val="003400EC"/>
    <w:rsid w:val="0034010A"/>
    <w:rsid w:val="00340574"/>
    <w:rsid w:val="0034115F"/>
    <w:rsid w:val="0034123B"/>
    <w:rsid w:val="003419ED"/>
    <w:rsid w:val="0034249D"/>
    <w:rsid w:val="003426FF"/>
    <w:rsid w:val="00342AE9"/>
    <w:rsid w:val="00342B4E"/>
    <w:rsid w:val="003430A3"/>
    <w:rsid w:val="00343A79"/>
    <w:rsid w:val="00343E0A"/>
    <w:rsid w:val="0034402C"/>
    <w:rsid w:val="003441EB"/>
    <w:rsid w:val="0034433E"/>
    <w:rsid w:val="003444BE"/>
    <w:rsid w:val="0034454B"/>
    <w:rsid w:val="00344CAB"/>
    <w:rsid w:val="00344D0E"/>
    <w:rsid w:val="00344EE7"/>
    <w:rsid w:val="003454B2"/>
    <w:rsid w:val="003454B5"/>
    <w:rsid w:val="00345775"/>
    <w:rsid w:val="00345998"/>
    <w:rsid w:val="00345C25"/>
    <w:rsid w:val="00346012"/>
    <w:rsid w:val="003460BA"/>
    <w:rsid w:val="00346EC1"/>
    <w:rsid w:val="00346F79"/>
    <w:rsid w:val="0034754C"/>
    <w:rsid w:val="0034773F"/>
    <w:rsid w:val="00347A48"/>
    <w:rsid w:val="00350033"/>
    <w:rsid w:val="00350100"/>
    <w:rsid w:val="003507E2"/>
    <w:rsid w:val="00350AB0"/>
    <w:rsid w:val="00351132"/>
    <w:rsid w:val="00351657"/>
    <w:rsid w:val="00351871"/>
    <w:rsid w:val="00351B6E"/>
    <w:rsid w:val="0035232B"/>
    <w:rsid w:val="003527AD"/>
    <w:rsid w:val="00352863"/>
    <w:rsid w:val="00352A45"/>
    <w:rsid w:val="003535BB"/>
    <w:rsid w:val="0035371F"/>
    <w:rsid w:val="00353912"/>
    <w:rsid w:val="00353FE0"/>
    <w:rsid w:val="00354916"/>
    <w:rsid w:val="00354B06"/>
    <w:rsid w:val="00354B46"/>
    <w:rsid w:val="0035517A"/>
    <w:rsid w:val="00355194"/>
    <w:rsid w:val="003552E6"/>
    <w:rsid w:val="00356058"/>
    <w:rsid w:val="003560AD"/>
    <w:rsid w:val="003560B2"/>
    <w:rsid w:val="003560D6"/>
    <w:rsid w:val="003560F6"/>
    <w:rsid w:val="003565A2"/>
    <w:rsid w:val="0035668A"/>
    <w:rsid w:val="00356876"/>
    <w:rsid w:val="00356B44"/>
    <w:rsid w:val="00356CCE"/>
    <w:rsid w:val="00356D71"/>
    <w:rsid w:val="003573D6"/>
    <w:rsid w:val="00357567"/>
    <w:rsid w:val="00357678"/>
    <w:rsid w:val="00357D27"/>
    <w:rsid w:val="00357EF2"/>
    <w:rsid w:val="00357F2C"/>
    <w:rsid w:val="00360651"/>
    <w:rsid w:val="00360AB1"/>
    <w:rsid w:val="00361305"/>
    <w:rsid w:val="00361768"/>
    <w:rsid w:val="003617BF"/>
    <w:rsid w:val="00361D97"/>
    <w:rsid w:val="00361E2A"/>
    <w:rsid w:val="00362536"/>
    <w:rsid w:val="00362798"/>
    <w:rsid w:val="003629DE"/>
    <w:rsid w:val="003631C5"/>
    <w:rsid w:val="00363309"/>
    <w:rsid w:val="0036366D"/>
    <w:rsid w:val="00363B38"/>
    <w:rsid w:val="00363B73"/>
    <w:rsid w:val="00363E38"/>
    <w:rsid w:val="00364053"/>
    <w:rsid w:val="00364401"/>
    <w:rsid w:val="003646B0"/>
    <w:rsid w:val="0036494C"/>
    <w:rsid w:val="00364C19"/>
    <w:rsid w:val="00364C1E"/>
    <w:rsid w:val="00364D4D"/>
    <w:rsid w:val="003653E7"/>
    <w:rsid w:val="00365A64"/>
    <w:rsid w:val="003660CC"/>
    <w:rsid w:val="00366C1D"/>
    <w:rsid w:val="00367146"/>
    <w:rsid w:val="00367430"/>
    <w:rsid w:val="00367607"/>
    <w:rsid w:val="00367674"/>
    <w:rsid w:val="0036772D"/>
    <w:rsid w:val="0036779A"/>
    <w:rsid w:val="00367F3D"/>
    <w:rsid w:val="00367F6C"/>
    <w:rsid w:val="003703D1"/>
    <w:rsid w:val="00370750"/>
    <w:rsid w:val="00370A88"/>
    <w:rsid w:val="00370B69"/>
    <w:rsid w:val="0037120A"/>
    <w:rsid w:val="00371459"/>
    <w:rsid w:val="003715CB"/>
    <w:rsid w:val="003715EB"/>
    <w:rsid w:val="00371D90"/>
    <w:rsid w:val="00372443"/>
    <w:rsid w:val="0037253A"/>
    <w:rsid w:val="00372785"/>
    <w:rsid w:val="00373000"/>
    <w:rsid w:val="0037382D"/>
    <w:rsid w:val="00373B36"/>
    <w:rsid w:val="00374CB8"/>
    <w:rsid w:val="0037503A"/>
    <w:rsid w:val="00375332"/>
    <w:rsid w:val="00375D82"/>
    <w:rsid w:val="00375F43"/>
    <w:rsid w:val="00376125"/>
    <w:rsid w:val="00376887"/>
    <w:rsid w:val="00376A13"/>
    <w:rsid w:val="00376BAF"/>
    <w:rsid w:val="003772A3"/>
    <w:rsid w:val="003778B6"/>
    <w:rsid w:val="00380128"/>
    <w:rsid w:val="00380632"/>
    <w:rsid w:val="003809E9"/>
    <w:rsid w:val="00380AD4"/>
    <w:rsid w:val="003810B0"/>
    <w:rsid w:val="00381268"/>
    <w:rsid w:val="00381894"/>
    <w:rsid w:val="00381AD1"/>
    <w:rsid w:val="0038208F"/>
    <w:rsid w:val="003824D7"/>
    <w:rsid w:val="0038289E"/>
    <w:rsid w:val="0038299A"/>
    <w:rsid w:val="00382C5E"/>
    <w:rsid w:val="00382DB7"/>
    <w:rsid w:val="003837E7"/>
    <w:rsid w:val="00383961"/>
    <w:rsid w:val="00383B14"/>
    <w:rsid w:val="00383BF3"/>
    <w:rsid w:val="00383EF2"/>
    <w:rsid w:val="00384397"/>
    <w:rsid w:val="0038471C"/>
    <w:rsid w:val="003847CB"/>
    <w:rsid w:val="00384BD6"/>
    <w:rsid w:val="003852DE"/>
    <w:rsid w:val="00385749"/>
    <w:rsid w:val="00385979"/>
    <w:rsid w:val="00385C42"/>
    <w:rsid w:val="00385C5E"/>
    <w:rsid w:val="0038691C"/>
    <w:rsid w:val="003869E1"/>
    <w:rsid w:val="00386CD9"/>
    <w:rsid w:val="0038710D"/>
    <w:rsid w:val="00387787"/>
    <w:rsid w:val="00387912"/>
    <w:rsid w:val="0039095B"/>
    <w:rsid w:val="00390C3C"/>
    <w:rsid w:val="00390FB2"/>
    <w:rsid w:val="00391191"/>
    <w:rsid w:val="003916B3"/>
    <w:rsid w:val="00391BB4"/>
    <w:rsid w:val="00391D5F"/>
    <w:rsid w:val="00391EC6"/>
    <w:rsid w:val="003925D2"/>
    <w:rsid w:val="00392676"/>
    <w:rsid w:val="0039298D"/>
    <w:rsid w:val="00392E41"/>
    <w:rsid w:val="00392E46"/>
    <w:rsid w:val="00393598"/>
    <w:rsid w:val="00393843"/>
    <w:rsid w:val="00393A2E"/>
    <w:rsid w:val="00393AC1"/>
    <w:rsid w:val="00393BD8"/>
    <w:rsid w:val="00393D64"/>
    <w:rsid w:val="00393D67"/>
    <w:rsid w:val="00393E50"/>
    <w:rsid w:val="00394461"/>
    <w:rsid w:val="0039448C"/>
    <w:rsid w:val="00394B61"/>
    <w:rsid w:val="00394B9B"/>
    <w:rsid w:val="00394FF6"/>
    <w:rsid w:val="00396353"/>
    <w:rsid w:val="003963F8"/>
    <w:rsid w:val="0039678F"/>
    <w:rsid w:val="003968E6"/>
    <w:rsid w:val="00396923"/>
    <w:rsid w:val="00396F03"/>
    <w:rsid w:val="0039796A"/>
    <w:rsid w:val="00397AEF"/>
    <w:rsid w:val="00397EF5"/>
    <w:rsid w:val="003A02B1"/>
    <w:rsid w:val="003A0898"/>
    <w:rsid w:val="003A0ACB"/>
    <w:rsid w:val="003A11D3"/>
    <w:rsid w:val="003A1381"/>
    <w:rsid w:val="003A143F"/>
    <w:rsid w:val="003A1DE8"/>
    <w:rsid w:val="003A2309"/>
    <w:rsid w:val="003A2428"/>
    <w:rsid w:val="003A245B"/>
    <w:rsid w:val="003A2B86"/>
    <w:rsid w:val="003A2D44"/>
    <w:rsid w:val="003A3A0A"/>
    <w:rsid w:val="003A42E2"/>
    <w:rsid w:val="003A45C5"/>
    <w:rsid w:val="003A4DC6"/>
    <w:rsid w:val="003A4E3B"/>
    <w:rsid w:val="003A5231"/>
    <w:rsid w:val="003A5307"/>
    <w:rsid w:val="003A53E6"/>
    <w:rsid w:val="003A5692"/>
    <w:rsid w:val="003A5BF9"/>
    <w:rsid w:val="003A5EC8"/>
    <w:rsid w:val="003A630F"/>
    <w:rsid w:val="003A6340"/>
    <w:rsid w:val="003A6B83"/>
    <w:rsid w:val="003A6C7D"/>
    <w:rsid w:val="003A6E9D"/>
    <w:rsid w:val="003A6EB7"/>
    <w:rsid w:val="003A723E"/>
    <w:rsid w:val="003A75A9"/>
    <w:rsid w:val="003A7661"/>
    <w:rsid w:val="003A76E3"/>
    <w:rsid w:val="003A7786"/>
    <w:rsid w:val="003A78A0"/>
    <w:rsid w:val="003A7AF8"/>
    <w:rsid w:val="003B0305"/>
    <w:rsid w:val="003B039B"/>
    <w:rsid w:val="003B04B2"/>
    <w:rsid w:val="003B06D9"/>
    <w:rsid w:val="003B0CA9"/>
    <w:rsid w:val="003B155A"/>
    <w:rsid w:val="003B15B8"/>
    <w:rsid w:val="003B189F"/>
    <w:rsid w:val="003B18EE"/>
    <w:rsid w:val="003B19D0"/>
    <w:rsid w:val="003B285A"/>
    <w:rsid w:val="003B2B14"/>
    <w:rsid w:val="003B3084"/>
    <w:rsid w:val="003B3092"/>
    <w:rsid w:val="003B3860"/>
    <w:rsid w:val="003B474F"/>
    <w:rsid w:val="003B4965"/>
    <w:rsid w:val="003B4B22"/>
    <w:rsid w:val="003B538C"/>
    <w:rsid w:val="003B5634"/>
    <w:rsid w:val="003B57C7"/>
    <w:rsid w:val="003B5978"/>
    <w:rsid w:val="003B5AC4"/>
    <w:rsid w:val="003B6072"/>
    <w:rsid w:val="003B6D4F"/>
    <w:rsid w:val="003B6D76"/>
    <w:rsid w:val="003B6FA6"/>
    <w:rsid w:val="003B77F8"/>
    <w:rsid w:val="003B7FD0"/>
    <w:rsid w:val="003C00FE"/>
    <w:rsid w:val="003C029B"/>
    <w:rsid w:val="003C0302"/>
    <w:rsid w:val="003C033E"/>
    <w:rsid w:val="003C0611"/>
    <w:rsid w:val="003C0A16"/>
    <w:rsid w:val="003C10DF"/>
    <w:rsid w:val="003C131E"/>
    <w:rsid w:val="003C1514"/>
    <w:rsid w:val="003C1AD4"/>
    <w:rsid w:val="003C1CF6"/>
    <w:rsid w:val="003C1F09"/>
    <w:rsid w:val="003C23FF"/>
    <w:rsid w:val="003C3101"/>
    <w:rsid w:val="003C3524"/>
    <w:rsid w:val="003C3746"/>
    <w:rsid w:val="003C37BC"/>
    <w:rsid w:val="003C3A9D"/>
    <w:rsid w:val="003C444E"/>
    <w:rsid w:val="003C4818"/>
    <w:rsid w:val="003C495F"/>
    <w:rsid w:val="003C4D71"/>
    <w:rsid w:val="003C512F"/>
    <w:rsid w:val="003C515A"/>
    <w:rsid w:val="003C5463"/>
    <w:rsid w:val="003C57E4"/>
    <w:rsid w:val="003C646B"/>
    <w:rsid w:val="003C65CC"/>
    <w:rsid w:val="003C665D"/>
    <w:rsid w:val="003C665F"/>
    <w:rsid w:val="003C6962"/>
    <w:rsid w:val="003C69A3"/>
    <w:rsid w:val="003C6AAF"/>
    <w:rsid w:val="003C6AC7"/>
    <w:rsid w:val="003C76E9"/>
    <w:rsid w:val="003C7727"/>
    <w:rsid w:val="003C7A15"/>
    <w:rsid w:val="003C7BC8"/>
    <w:rsid w:val="003C7DDB"/>
    <w:rsid w:val="003D0484"/>
    <w:rsid w:val="003D0786"/>
    <w:rsid w:val="003D07CD"/>
    <w:rsid w:val="003D0954"/>
    <w:rsid w:val="003D0AB9"/>
    <w:rsid w:val="003D0E46"/>
    <w:rsid w:val="003D1A89"/>
    <w:rsid w:val="003D1B84"/>
    <w:rsid w:val="003D1F06"/>
    <w:rsid w:val="003D1F2F"/>
    <w:rsid w:val="003D2497"/>
    <w:rsid w:val="003D2613"/>
    <w:rsid w:val="003D29AB"/>
    <w:rsid w:val="003D2A42"/>
    <w:rsid w:val="003D2D71"/>
    <w:rsid w:val="003D309B"/>
    <w:rsid w:val="003D322C"/>
    <w:rsid w:val="003D37C3"/>
    <w:rsid w:val="003D3CE8"/>
    <w:rsid w:val="003D3E45"/>
    <w:rsid w:val="003D4047"/>
    <w:rsid w:val="003D4149"/>
    <w:rsid w:val="003D429F"/>
    <w:rsid w:val="003D44ED"/>
    <w:rsid w:val="003D470D"/>
    <w:rsid w:val="003D49DC"/>
    <w:rsid w:val="003D4BC5"/>
    <w:rsid w:val="003D4D03"/>
    <w:rsid w:val="003D4DB5"/>
    <w:rsid w:val="003D4DC6"/>
    <w:rsid w:val="003D4DC7"/>
    <w:rsid w:val="003D4E56"/>
    <w:rsid w:val="003D5043"/>
    <w:rsid w:val="003D50F0"/>
    <w:rsid w:val="003D5122"/>
    <w:rsid w:val="003D5754"/>
    <w:rsid w:val="003D577A"/>
    <w:rsid w:val="003D595A"/>
    <w:rsid w:val="003D5B5F"/>
    <w:rsid w:val="003D5E59"/>
    <w:rsid w:val="003D5F0C"/>
    <w:rsid w:val="003D6776"/>
    <w:rsid w:val="003D68BC"/>
    <w:rsid w:val="003D6B03"/>
    <w:rsid w:val="003D6B0F"/>
    <w:rsid w:val="003D6C93"/>
    <w:rsid w:val="003D7AE2"/>
    <w:rsid w:val="003E0275"/>
    <w:rsid w:val="003E037E"/>
    <w:rsid w:val="003E0810"/>
    <w:rsid w:val="003E0F94"/>
    <w:rsid w:val="003E16F2"/>
    <w:rsid w:val="003E1954"/>
    <w:rsid w:val="003E1A40"/>
    <w:rsid w:val="003E1A83"/>
    <w:rsid w:val="003E1E47"/>
    <w:rsid w:val="003E1FAB"/>
    <w:rsid w:val="003E20B5"/>
    <w:rsid w:val="003E2A3D"/>
    <w:rsid w:val="003E3050"/>
    <w:rsid w:val="003E32EE"/>
    <w:rsid w:val="003E369B"/>
    <w:rsid w:val="003E38EC"/>
    <w:rsid w:val="003E3D9F"/>
    <w:rsid w:val="003E3FC0"/>
    <w:rsid w:val="003E4459"/>
    <w:rsid w:val="003E4C23"/>
    <w:rsid w:val="003E4C3A"/>
    <w:rsid w:val="003E4F2A"/>
    <w:rsid w:val="003E4FAC"/>
    <w:rsid w:val="003E529D"/>
    <w:rsid w:val="003E5709"/>
    <w:rsid w:val="003E5982"/>
    <w:rsid w:val="003E5BE8"/>
    <w:rsid w:val="003E5C16"/>
    <w:rsid w:val="003E6465"/>
    <w:rsid w:val="003E6749"/>
    <w:rsid w:val="003E6899"/>
    <w:rsid w:val="003E6941"/>
    <w:rsid w:val="003E6A91"/>
    <w:rsid w:val="003E6BBD"/>
    <w:rsid w:val="003E6C2C"/>
    <w:rsid w:val="003E724B"/>
    <w:rsid w:val="003E77A8"/>
    <w:rsid w:val="003E7F6C"/>
    <w:rsid w:val="003F006A"/>
    <w:rsid w:val="003F03BF"/>
    <w:rsid w:val="003F03C5"/>
    <w:rsid w:val="003F0DA6"/>
    <w:rsid w:val="003F16FA"/>
    <w:rsid w:val="003F1924"/>
    <w:rsid w:val="003F1B20"/>
    <w:rsid w:val="003F1BFA"/>
    <w:rsid w:val="003F21F0"/>
    <w:rsid w:val="003F2424"/>
    <w:rsid w:val="003F33F2"/>
    <w:rsid w:val="003F3E4A"/>
    <w:rsid w:val="003F3F86"/>
    <w:rsid w:val="003F4472"/>
    <w:rsid w:val="003F4702"/>
    <w:rsid w:val="003F50F9"/>
    <w:rsid w:val="003F566B"/>
    <w:rsid w:val="003F5CE2"/>
    <w:rsid w:val="003F6216"/>
    <w:rsid w:val="003F64DF"/>
    <w:rsid w:val="003F6C23"/>
    <w:rsid w:val="003F7411"/>
    <w:rsid w:val="003F75B2"/>
    <w:rsid w:val="003F7AE8"/>
    <w:rsid w:val="003F7BF6"/>
    <w:rsid w:val="003F7E0D"/>
    <w:rsid w:val="00400018"/>
    <w:rsid w:val="00400126"/>
    <w:rsid w:val="00400418"/>
    <w:rsid w:val="00400781"/>
    <w:rsid w:val="00400B85"/>
    <w:rsid w:val="00400C79"/>
    <w:rsid w:val="00400D91"/>
    <w:rsid w:val="00401108"/>
    <w:rsid w:val="004016A4"/>
    <w:rsid w:val="00401B77"/>
    <w:rsid w:val="00401FAB"/>
    <w:rsid w:val="004022B5"/>
    <w:rsid w:val="00402347"/>
    <w:rsid w:val="00402415"/>
    <w:rsid w:val="004027FF"/>
    <w:rsid w:val="00402AD5"/>
    <w:rsid w:val="004030BD"/>
    <w:rsid w:val="00403675"/>
    <w:rsid w:val="00403D8C"/>
    <w:rsid w:val="00403FE8"/>
    <w:rsid w:val="00404298"/>
    <w:rsid w:val="00404B9C"/>
    <w:rsid w:val="00405068"/>
    <w:rsid w:val="00405318"/>
    <w:rsid w:val="00405B61"/>
    <w:rsid w:val="00405EA1"/>
    <w:rsid w:val="00405F9F"/>
    <w:rsid w:val="0040600F"/>
    <w:rsid w:val="00406296"/>
    <w:rsid w:val="00406603"/>
    <w:rsid w:val="004066D9"/>
    <w:rsid w:val="004069E9"/>
    <w:rsid w:val="00406A00"/>
    <w:rsid w:val="00406D9F"/>
    <w:rsid w:val="00407197"/>
    <w:rsid w:val="00407216"/>
    <w:rsid w:val="00407B0B"/>
    <w:rsid w:val="00407C02"/>
    <w:rsid w:val="0041023F"/>
    <w:rsid w:val="004106F8"/>
    <w:rsid w:val="00410B0D"/>
    <w:rsid w:val="00410BEE"/>
    <w:rsid w:val="00410C83"/>
    <w:rsid w:val="00410CF1"/>
    <w:rsid w:val="00410D9C"/>
    <w:rsid w:val="00411269"/>
    <w:rsid w:val="004117D9"/>
    <w:rsid w:val="004118BB"/>
    <w:rsid w:val="00411AF6"/>
    <w:rsid w:val="00411FA2"/>
    <w:rsid w:val="00412593"/>
    <w:rsid w:val="00412D9C"/>
    <w:rsid w:val="00412E61"/>
    <w:rsid w:val="00413086"/>
    <w:rsid w:val="00413147"/>
    <w:rsid w:val="004131F5"/>
    <w:rsid w:val="00413335"/>
    <w:rsid w:val="00413426"/>
    <w:rsid w:val="0041353C"/>
    <w:rsid w:val="004136D1"/>
    <w:rsid w:val="00413A56"/>
    <w:rsid w:val="00413AC2"/>
    <w:rsid w:val="00413B6C"/>
    <w:rsid w:val="00413BB9"/>
    <w:rsid w:val="00413C4B"/>
    <w:rsid w:val="00413F45"/>
    <w:rsid w:val="0041408B"/>
    <w:rsid w:val="004143C9"/>
    <w:rsid w:val="00414C1B"/>
    <w:rsid w:val="00414CC6"/>
    <w:rsid w:val="00414DC6"/>
    <w:rsid w:val="00414EFC"/>
    <w:rsid w:val="0041533C"/>
    <w:rsid w:val="00415875"/>
    <w:rsid w:val="00415994"/>
    <w:rsid w:val="00415B0F"/>
    <w:rsid w:val="00415E2B"/>
    <w:rsid w:val="00416473"/>
    <w:rsid w:val="004168A9"/>
    <w:rsid w:val="00416A9D"/>
    <w:rsid w:val="00416ADD"/>
    <w:rsid w:val="00416DC6"/>
    <w:rsid w:val="00417035"/>
    <w:rsid w:val="004172A5"/>
    <w:rsid w:val="00417677"/>
    <w:rsid w:val="004177C0"/>
    <w:rsid w:val="0041797B"/>
    <w:rsid w:val="0042045D"/>
    <w:rsid w:val="00420773"/>
    <w:rsid w:val="0042099A"/>
    <w:rsid w:val="00420B4B"/>
    <w:rsid w:val="004211AE"/>
    <w:rsid w:val="004212D5"/>
    <w:rsid w:val="004216C9"/>
    <w:rsid w:val="00421A05"/>
    <w:rsid w:val="00422F8B"/>
    <w:rsid w:val="0042318B"/>
    <w:rsid w:val="00423A13"/>
    <w:rsid w:val="00423D5A"/>
    <w:rsid w:val="00424742"/>
    <w:rsid w:val="004247F1"/>
    <w:rsid w:val="004248CF"/>
    <w:rsid w:val="00424C68"/>
    <w:rsid w:val="00424DE6"/>
    <w:rsid w:val="00424E57"/>
    <w:rsid w:val="00424FF1"/>
    <w:rsid w:val="00425533"/>
    <w:rsid w:val="00426740"/>
    <w:rsid w:val="00426782"/>
    <w:rsid w:val="00426EBB"/>
    <w:rsid w:val="004276B3"/>
    <w:rsid w:val="004277EE"/>
    <w:rsid w:val="00427815"/>
    <w:rsid w:val="00427966"/>
    <w:rsid w:val="00427981"/>
    <w:rsid w:val="004279AB"/>
    <w:rsid w:val="00427A84"/>
    <w:rsid w:val="00427BE4"/>
    <w:rsid w:val="00427CD1"/>
    <w:rsid w:val="00427DF6"/>
    <w:rsid w:val="004302DB"/>
    <w:rsid w:val="00430DB9"/>
    <w:rsid w:val="00431557"/>
    <w:rsid w:val="0043187B"/>
    <w:rsid w:val="004318BB"/>
    <w:rsid w:val="004318D6"/>
    <w:rsid w:val="00431CD1"/>
    <w:rsid w:val="00431EAD"/>
    <w:rsid w:val="00431F3B"/>
    <w:rsid w:val="00431F88"/>
    <w:rsid w:val="004320D2"/>
    <w:rsid w:val="004322AE"/>
    <w:rsid w:val="004328E5"/>
    <w:rsid w:val="00432B35"/>
    <w:rsid w:val="00432BD6"/>
    <w:rsid w:val="00433428"/>
    <w:rsid w:val="00433717"/>
    <w:rsid w:val="00433B32"/>
    <w:rsid w:val="00433F09"/>
    <w:rsid w:val="00434065"/>
    <w:rsid w:val="004345C9"/>
    <w:rsid w:val="00434640"/>
    <w:rsid w:val="00434830"/>
    <w:rsid w:val="0043491F"/>
    <w:rsid w:val="00434B34"/>
    <w:rsid w:val="00434B87"/>
    <w:rsid w:val="004356FE"/>
    <w:rsid w:val="00435BA1"/>
    <w:rsid w:val="00435D97"/>
    <w:rsid w:val="00436018"/>
    <w:rsid w:val="00436039"/>
    <w:rsid w:val="0043605A"/>
    <w:rsid w:val="00436AD7"/>
    <w:rsid w:val="00436C9F"/>
    <w:rsid w:val="004377E8"/>
    <w:rsid w:val="004379EC"/>
    <w:rsid w:val="00437AE1"/>
    <w:rsid w:val="00437CB3"/>
    <w:rsid w:val="00437DAD"/>
    <w:rsid w:val="00437EF8"/>
    <w:rsid w:val="00437F55"/>
    <w:rsid w:val="004408D9"/>
    <w:rsid w:val="00440BF6"/>
    <w:rsid w:val="00440E00"/>
    <w:rsid w:val="004411AC"/>
    <w:rsid w:val="00441346"/>
    <w:rsid w:val="004415BB"/>
    <w:rsid w:val="00441659"/>
    <w:rsid w:val="0044172A"/>
    <w:rsid w:val="00441C55"/>
    <w:rsid w:val="00441D74"/>
    <w:rsid w:val="00442097"/>
    <w:rsid w:val="00442773"/>
    <w:rsid w:val="004428FF"/>
    <w:rsid w:val="00442D2A"/>
    <w:rsid w:val="00442DAE"/>
    <w:rsid w:val="00442E92"/>
    <w:rsid w:val="00442F3D"/>
    <w:rsid w:val="00442FDE"/>
    <w:rsid w:val="004430DE"/>
    <w:rsid w:val="0044376B"/>
    <w:rsid w:val="004444F9"/>
    <w:rsid w:val="0044488A"/>
    <w:rsid w:val="00444A9D"/>
    <w:rsid w:val="00444DB5"/>
    <w:rsid w:val="00444EF9"/>
    <w:rsid w:val="00445201"/>
    <w:rsid w:val="00445A05"/>
    <w:rsid w:val="00445BB7"/>
    <w:rsid w:val="0044649C"/>
    <w:rsid w:val="00446CD4"/>
    <w:rsid w:val="004471C4"/>
    <w:rsid w:val="00447264"/>
    <w:rsid w:val="00447444"/>
    <w:rsid w:val="004474B0"/>
    <w:rsid w:val="00447539"/>
    <w:rsid w:val="0044783E"/>
    <w:rsid w:val="00447B0C"/>
    <w:rsid w:val="00447E48"/>
    <w:rsid w:val="00447FB8"/>
    <w:rsid w:val="0045057C"/>
    <w:rsid w:val="00450C1B"/>
    <w:rsid w:val="00450EA2"/>
    <w:rsid w:val="00450F22"/>
    <w:rsid w:val="00451592"/>
    <w:rsid w:val="004517A5"/>
    <w:rsid w:val="00451AA0"/>
    <w:rsid w:val="00451B70"/>
    <w:rsid w:val="00452544"/>
    <w:rsid w:val="00452D85"/>
    <w:rsid w:val="00452D9A"/>
    <w:rsid w:val="00452DDE"/>
    <w:rsid w:val="00453349"/>
    <w:rsid w:val="0045334F"/>
    <w:rsid w:val="004534ED"/>
    <w:rsid w:val="00453BFF"/>
    <w:rsid w:val="00453C8F"/>
    <w:rsid w:val="00454062"/>
    <w:rsid w:val="00454224"/>
    <w:rsid w:val="00454264"/>
    <w:rsid w:val="004545A4"/>
    <w:rsid w:val="004547CA"/>
    <w:rsid w:val="00454ADD"/>
    <w:rsid w:val="0045501B"/>
    <w:rsid w:val="00455140"/>
    <w:rsid w:val="00455205"/>
    <w:rsid w:val="00455320"/>
    <w:rsid w:val="00455988"/>
    <w:rsid w:val="00455BBF"/>
    <w:rsid w:val="0045656D"/>
    <w:rsid w:val="00456E62"/>
    <w:rsid w:val="00456F6B"/>
    <w:rsid w:val="0045706E"/>
    <w:rsid w:val="00457831"/>
    <w:rsid w:val="0046038D"/>
    <w:rsid w:val="00460597"/>
    <w:rsid w:val="004605B6"/>
    <w:rsid w:val="004606E8"/>
    <w:rsid w:val="004606F1"/>
    <w:rsid w:val="00460723"/>
    <w:rsid w:val="00460B5F"/>
    <w:rsid w:val="0046227E"/>
    <w:rsid w:val="00462478"/>
    <w:rsid w:val="00462964"/>
    <w:rsid w:val="00462CA1"/>
    <w:rsid w:val="00462FF2"/>
    <w:rsid w:val="00463006"/>
    <w:rsid w:val="00463038"/>
    <w:rsid w:val="004631DD"/>
    <w:rsid w:val="00463458"/>
    <w:rsid w:val="004638F9"/>
    <w:rsid w:val="00463E98"/>
    <w:rsid w:val="00464132"/>
    <w:rsid w:val="004647D9"/>
    <w:rsid w:val="00464B8B"/>
    <w:rsid w:val="00465458"/>
    <w:rsid w:val="00465626"/>
    <w:rsid w:val="00465717"/>
    <w:rsid w:val="00465732"/>
    <w:rsid w:val="00466820"/>
    <w:rsid w:val="004669DB"/>
    <w:rsid w:val="00466C17"/>
    <w:rsid w:val="004700BA"/>
    <w:rsid w:val="00470129"/>
    <w:rsid w:val="00470412"/>
    <w:rsid w:val="00470569"/>
    <w:rsid w:val="00470AA3"/>
    <w:rsid w:val="00470E2E"/>
    <w:rsid w:val="004716F6"/>
    <w:rsid w:val="0047180A"/>
    <w:rsid w:val="00471916"/>
    <w:rsid w:val="00471964"/>
    <w:rsid w:val="0047197C"/>
    <w:rsid w:val="00471B1C"/>
    <w:rsid w:val="00471B68"/>
    <w:rsid w:val="004720E1"/>
    <w:rsid w:val="0047279C"/>
    <w:rsid w:val="004728B7"/>
    <w:rsid w:val="004735E4"/>
    <w:rsid w:val="00473737"/>
    <w:rsid w:val="00473C45"/>
    <w:rsid w:val="00473E7A"/>
    <w:rsid w:val="004743D9"/>
    <w:rsid w:val="00474572"/>
    <w:rsid w:val="00474A6D"/>
    <w:rsid w:val="00474BF8"/>
    <w:rsid w:val="00474D66"/>
    <w:rsid w:val="00475121"/>
    <w:rsid w:val="00475448"/>
    <w:rsid w:val="0047554E"/>
    <w:rsid w:val="00475B18"/>
    <w:rsid w:val="00475BA8"/>
    <w:rsid w:val="00475BF3"/>
    <w:rsid w:val="00475DF0"/>
    <w:rsid w:val="00475FE2"/>
    <w:rsid w:val="00476509"/>
    <w:rsid w:val="0047676A"/>
    <w:rsid w:val="00476884"/>
    <w:rsid w:val="00476D26"/>
    <w:rsid w:val="00476F7A"/>
    <w:rsid w:val="00480031"/>
    <w:rsid w:val="004800B0"/>
    <w:rsid w:val="0048079A"/>
    <w:rsid w:val="00481342"/>
    <w:rsid w:val="0048146A"/>
    <w:rsid w:val="00481572"/>
    <w:rsid w:val="00481E23"/>
    <w:rsid w:val="00481F78"/>
    <w:rsid w:val="00482138"/>
    <w:rsid w:val="00482428"/>
    <w:rsid w:val="00482880"/>
    <w:rsid w:val="00482D40"/>
    <w:rsid w:val="00482E74"/>
    <w:rsid w:val="00484161"/>
    <w:rsid w:val="00484523"/>
    <w:rsid w:val="0048464A"/>
    <w:rsid w:val="00484729"/>
    <w:rsid w:val="00484872"/>
    <w:rsid w:val="004848C2"/>
    <w:rsid w:val="00484C8F"/>
    <w:rsid w:val="00484D53"/>
    <w:rsid w:val="0048521E"/>
    <w:rsid w:val="0048551B"/>
    <w:rsid w:val="004855A3"/>
    <w:rsid w:val="004863DD"/>
    <w:rsid w:val="00486833"/>
    <w:rsid w:val="00486C06"/>
    <w:rsid w:val="004870FE"/>
    <w:rsid w:val="004871CF"/>
    <w:rsid w:val="004878DB"/>
    <w:rsid w:val="004902A5"/>
    <w:rsid w:val="004902B4"/>
    <w:rsid w:val="004905CF"/>
    <w:rsid w:val="00490F1D"/>
    <w:rsid w:val="00490F30"/>
    <w:rsid w:val="0049124C"/>
    <w:rsid w:val="00491587"/>
    <w:rsid w:val="00491A7A"/>
    <w:rsid w:val="004921BE"/>
    <w:rsid w:val="004922FD"/>
    <w:rsid w:val="00492345"/>
    <w:rsid w:val="004928A1"/>
    <w:rsid w:val="004928A6"/>
    <w:rsid w:val="004928B7"/>
    <w:rsid w:val="00492A0C"/>
    <w:rsid w:val="00492C72"/>
    <w:rsid w:val="00492F30"/>
    <w:rsid w:val="00493006"/>
    <w:rsid w:val="004931C5"/>
    <w:rsid w:val="004934A3"/>
    <w:rsid w:val="00493756"/>
    <w:rsid w:val="0049375B"/>
    <w:rsid w:val="0049381C"/>
    <w:rsid w:val="00493A9A"/>
    <w:rsid w:val="00493F99"/>
    <w:rsid w:val="0049439D"/>
    <w:rsid w:val="004943A9"/>
    <w:rsid w:val="004945F2"/>
    <w:rsid w:val="004947ED"/>
    <w:rsid w:val="004948B4"/>
    <w:rsid w:val="004948DA"/>
    <w:rsid w:val="00494B2F"/>
    <w:rsid w:val="0049504B"/>
    <w:rsid w:val="004951A8"/>
    <w:rsid w:val="004953C5"/>
    <w:rsid w:val="0049567E"/>
    <w:rsid w:val="004959C2"/>
    <w:rsid w:val="004959F3"/>
    <w:rsid w:val="00495F3B"/>
    <w:rsid w:val="0049600F"/>
    <w:rsid w:val="00496719"/>
    <w:rsid w:val="004967C3"/>
    <w:rsid w:val="00496889"/>
    <w:rsid w:val="0049698F"/>
    <w:rsid w:val="00496E68"/>
    <w:rsid w:val="00496F95"/>
    <w:rsid w:val="00497034"/>
    <w:rsid w:val="00497562"/>
    <w:rsid w:val="004976F6"/>
    <w:rsid w:val="00497A3A"/>
    <w:rsid w:val="00497B80"/>
    <w:rsid w:val="00497D50"/>
    <w:rsid w:val="00497EB8"/>
    <w:rsid w:val="004A01C5"/>
    <w:rsid w:val="004A0D4C"/>
    <w:rsid w:val="004A0DF3"/>
    <w:rsid w:val="004A0FAD"/>
    <w:rsid w:val="004A150C"/>
    <w:rsid w:val="004A16F0"/>
    <w:rsid w:val="004A1787"/>
    <w:rsid w:val="004A19BA"/>
    <w:rsid w:val="004A1C5A"/>
    <w:rsid w:val="004A1EDF"/>
    <w:rsid w:val="004A229B"/>
    <w:rsid w:val="004A25EC"/>
    <w:rsid w:val="004A2861"/>
    <w:rsid w:val="004A2A9E"/>
    <w:rsid w:val="004A2B95"/>
    <w:rsid w:val="004A2F4B"/>
    <w:rsid w:val="004A33B6"/>
    <w:rsid w:val="004A3576"/>
    <w:rsid w:val="004A3BE9"/>
    <w:rsid w:val="004A3DBC"/>
    <w:rsid w:val="004A419F"/>
    <w:rsid w:val="004A46A6"/>
    <w:rsid w:val="004A496D"/>
    <w:rsid w:val="004A4B95"/>
    <w:rsid w:val="004A4D0F"/>
    <w:rsid w:val="004A5192"/>
    <w:rsid w:val="004A51F2"/>
    <w:rsid w:val="004A525F"/>
    <w:rsid w:val="004A53C7"/>
    <w:rsid w:val="004A56E9"/>
    <w:rsid w:val="004A5810"/>
    <w:rsid w:val="004A5C3C"/>
    <w:rsid w:val="004A613B"/>
    <w:rsid w:val="004A63EE"/>
    <w:rsid w:val="004A6666"/>
    <w:rsid w:val="004A688B"/>
    <w:rsid w:val="004A6B0B"/>
    <w:rsid w:val="004A6BE3"/>
    <w:rsid w:val="004A6C1A"/>
    <w:rsid w:val="004A6EE2"/>
    <w:rsid w:val="004A7196"/>
    <w:rsid w:val="004A71DE"/>
    <w:rsid w:val="004A7502"/>
    <w:rsid w:val="004A7A0F"/>
    <w:rsid w:val="004A7B4E"/>
    <w:rsid w:val="004B0720"/>
    <w:rsid w:val="004B0A84"/>
    <w:rsid w:val="004B0DC2"/>
    <w:rsid w:val="004B0FDE"/>
    <w:rsid w:val="004B1170"/>
    <w:rsid w:val="004B144B"/>
    <w:rsid w:val="004B14B0"/>
    <w:rsid w:val="004B1774"/>
    <w:rsid w:val="004B19D2"/>
    <w:rsid w:val="004B1DD3"/>
    <w:rsid w:val="004B1DE2"/>
    <w:rsid w:val="004B2233"/>
    <w:rsid w:val="004B29EE"/>
    <w:rsid w:val="004B2B08"/>
    <w:rsid w:val="004B2D33"/>
    <w:rsid w:val="004B3003"/>
    <w:rsid w:val="004B3BCB"/>
    <w:rsid w:val="004B3F04"/>
    <w:rsid w:val="004B429B"/>
    <w:rsid w:val="004B42A5"/>
    <w:rsid w:val="004B44A8"/>
    <w:rsid w:val="004B44DE"/>
    <w:rsid w:val="004B453D"/>
    <w:rsid w:val="004B495F"/>
    <w:rsid w:val="004B4ADF"/>
    <w:rsid w:val="004B4D6D"/>
    <w:rsid w:val="004B509B"/>
    <w:rsid w:val="004B51CA"/>
    <w:rsid w:val="004B5BFD"/>
    <w:rsid w:val="004B6456"/>
    <w:rsid w:val="004B6EA4"/>
    <w:rsid w:val="004B6F7E"/>
    <w:rsid w:val="004B7421"/>
    <w:rsid w:val="004B74E0"/>
    <w:rsid w:val="004B774C"/>
    <w:rsid w:val="004B787A"/>
    <w:rsid w:val="004B78EA"/>
    <w:rsid w:val="004B7CB4"/>
    <w:rsid w:val="004B7CDE"/>
    <w:rsid w:val="004B7F1C"/>
    <w:rsid w:val="004C013B"/>
    <w:rsid w:val="004C0627"/>
    <w:rsid w:val="004C06A0"/>
    <w:rsid w:val="004C085A"/>
    <w:rsid w:val="004C0DFD"/>
    <w:rsid w:val="004C1456"/>
    <w:rsid w:val="004C1559"/>
    <w:rsid w:val="004C184F"/>
    <w:rsid w:val="004C1BE1"/>
    <w:rsid w:val="004C1DBE"/>
    <w:rsid w:val="004C204C"/>
    <w:rsid w:val="004C2AF0"/>
    <w:rsid w:val="004C3126"/>
    <w:rsid w:val="004C3218"/>
    <w:rsid w:val="004C32AD"/>
    <w:rsid w:val="004C3449"/>
    <w:rsid w:val="004C3888"/>
    <w:rsid w:val="004C3CD7"/>
    <w:rsid w:val="004C42CC"/>
    <w:rsid w:val="004C45FD"/>
    <w:rsid w:val="004C47C6"/>
    <w:rsid w:val="004C4A1D"/>
    <w:rsid w:val="004C4ABC"/>
    <w:rsid w:val="004C4DBE"/>
    <w:rsid w:val="004C4DDB"/>
    <w:rsid w:val="004C530B"/>
    <w:rsid w:val="004C533F"/>
    <w:rsid w:val="004C5A94"/>
    <w:rsid w:val="004C5BE9"/>
    <w:rsid w:val="004C5C73"/>
    <w:rsid w:val="004C625B"/>
    <w:rsid w:val="004C628C"/>
    <w:rsid w:val="004C640F"/>
    <w:rsid w:val="004C648D"/>
    <w:rsid w:val="004C65F9"/>
    <w:rsid w:val="004C6AD0"/>
    <w:rsid w:val="004C6AE1"/>
    <w:rsid w:val="004C6B67"/>
    <w:rsid w:val="004C707C"/>
    <w:rsid w:val="004C7CEC"/>
    <w:rsid w:val="004C7E1F"/>
    <w:rsid w:val="004D06F1"/>
    <w:rsid w:val="004D0B37"/>
    <w:rsid w:val="004D0DB5"/>
    <w:rsid w:val="004D1C04"/>
    <w:rsid w:val="004D1DDF"/>
    <w:rsid w:val="004D1EA1"/>
    <w:rsid w:val="004D24AE"/>
    <w:rsid w:val="004D28B5"/>
    <w:rsid w:val="004D29C2"/>
    <w:rsid w:val="004D2A73"/>
    <w:rsid w:val="004D2C70"/>
    <w:rsid w:val="004D2EE0"/>
    <w:rsid w:val="004D317E"/>
    <w:rsid w:val="004D3576"/>
    <w:rsid w:val="004D36C0"/>
    <w:rsid w:val="004D38F0"/>
    <w:rsid w:val="004D3ADD"/>
    <w:rsid w:val="004D3CA5"/>
    <w:rsid w:val="004D3DED"/>
    <w:rsid w:val="004D3E63"/>
    <w:rsid w:val="004D403D"/>
    <w:rsid w:val="004D43CF"/>
    <w:rsid w:val="004D47F9"/>
    <w:rsid w:val="004D4B5A"/>
    <w:rsid w:val="004D4E75"/>
    <w:rsid w:val="004D511A"/>
    <w:rsid w:val="004D544A"/>
    <w:rsid w:val="004D5600"/>
    <w:rsid w:val="004D59DD"/>
    <w:rsid w:val="004D59FE"/>
    <w:rsid w:val="004D5DCB"/>
    <w:rsid w:val="004D63C6"/>
    <w:rsid w:val="004D649B"/>
    <w:rsid w:val="004D6DE8"/>
    <w:rsid w:val="004D711F"/>
    <w:rsid w:val="004D72C0"/>
    <w:rsid w:val="004D740D"/>
    <w:rsid w:val="004D75B3"/>
    <w:rsid w:val="004D78A9"/>
    <w:rsid w:val="004D7920"/>
    <w:rsid w:val="004D7983"/>
    <w:rsid w:val="004D7C6B"/>
    <w:rsid w:val="004D7E07"/>
    <w:rsid w:val="004E0286"/>
    <w:rsid w:val="004E071F"/>
    <w:rsid w:val="004E0CF0"/>
    <w:rsid w:val="004E0D8E"/>
    <w:rsid w:val="004E0DAF"/>
    <w:rsid w:val="004E1050"/>
    <w:rsid w:val="004E16B1"/>
    <w:rsid w:val="004E1A02"/>
    <w:rsid w:val="004E1ADF"/>
    <w:rsid w:val="004E1D78"/>
    <w:rsid w:val="004E1F05"/>
    <w:rsid w:val="004E1FED"/>
    <w:rsid w:val="004E2031"/>
    <w:rsid w:val="004E210C"/>
    <w:rsid w:val="004E2C89"/>
    <w:rsid w:val="004E3282"/>
    <w:rsid w:val="004E3530"/>
    <w:rsid w:val="004E3C43"/>
    <w:rsid w:val="004E44E2"/>
    <w:rsid w:val="004E5211"/>
    <w:rsid w:val="004E52CD"/>
    <w:rsid w:val="004E5328"/>
    <w:rsid w:val="004E5674"/>
    <w:rsid w:val="004E58C1"/>
    <w:rsid w:val="004E6063"/>
    <w:rsid w:val="004E66CC"/>
    <w:rsid w:val="004E673B"/>
    <w:rsid w:val="004E6834"/>
    <w:rsid w:val="004E70F9"/>
    <w:rsid w:val="004E767E"/>
    <w:rsid w:val="004E7A7F"/>
    <w:rsid w:val="004E7B2F"/>
    <w:rsid w:val="004F002C"/>
    <w:rsid w:val="004F014D"/>
    <w:rsid w:val="004F0863"/>
    <w:rsid w:val="004F13FC"/>
    <w:rsid w:val="004F144A"/>
    <w:rsid w:val="004F28EE"/>
    <w:rsid w:val="004F2A67"/>
    <w:rsid w:val="004F2BB1"/>
    <w:rsid w:val="004F2BC0"/>
    <w:rsid w:val="004F2C25"/>
    <w:rsid w:val="004F3A94"/>
    <w:rsid w:val="004F3E21"/>
    <w:rsid w:val="004F3F62"/>
    <w:rsid w:val="004F437C"/>
    <w:rsid w:val="004F4745"/>
    <w:rsid w:val="004F4D97"/>
    <w:rsid w:val="004F4EF9"/>
    <w:rsid w:val="004F4FE1"/>
    <w:rsid w:val="004F5082"/>
    <w:rsid w:val="004F5218"/>
    <w:rsid w:val="004F5822"/>
    <w:rsid w:val="004F5B9B"/>
    <w:rsid w:val="004F5E02"/>
    <w:rsid w:val="004F6B5D"/>
    <w:rsid w:val="004F6EF7"/>
    <w:rsid w:val="004F7107"/>
    <w:rsid w:val="004F7228"/>
    <w:rsid w:val="004F72E2"/>
    <w:rsid w:val="004F79B9"/>
    <w:rsid w:val="004F7E02"/>
    <w:rsid w:val="004F7F77"/>
    <w:rsid w:val="004F7F9A"/>
    <w:rsid w:val="0050003E"/>
    <w:rsid w:val="00500141"/>
    <w:rsid w:val="005003A3"/>
    <w:rsid w:val="00500919"/>
    <w:rsid w:val="00500AF7"/>
    <w:rsid w:val="00500AFD"/>
    <w:rsid w:val="00500C84"/>
    <w:rsid w:val="005013C4"/>
    <w:rsid w:val="00501893"/>
    <w:rsid w:val="00501964"/>
    <w:rsid w:val="00502364"/>
    <w:rsid w:val="00502553"/>
    <w:rsid w:val="00502661"/>
    <w:rsid w:val="005027B5"/>
    <w:rsid w:val="00502DBD"/>
    <w:rsid w:val="005032C5"/>
    <w:rsid w:val="005034AC"/>
    <w:rsid w:val="005038BB"/>
    <w:rsid w:val="00504112"/>
    <w:rsid w:val="00504690"/>
    <w:rsid w:val="00504A04"/>
    <w:rsid w:val="00504C11"/>
    <w:rsid w:val="00504C1C"/>
    <w:rsid w:val="00505618"/>
    <w:rsid w:val="00505D21"/>
    <w:rsid w:val="00505DED"/>
    <w:rsid w:val="005062D4"/>
    <w:rsid w:val="00506C10"/>
    <w:rsid w:val="00506F93"/>
    <w:rsid w:val="005074B1"/>
    <w:rsid w:val="00507647"/>
    <w:rsid w:val="0050775C"/>
    <w:rsid w:val="00507B18"/>
    <w:rsid w:val="005104E8"/>
    <w:rsid w:val="005105FA"/>
    <w:rsid w:val="005107F7"/>
    <w:rsid w:val="0051080F"/>
    <w:rsid w:val="005108E4"/>
    <w:rsid w:val="005111D3"/>
    <w:rsid w:val="00511740"/>
    <w:rsid w:val="00512187"/>
    <w:rsid w:val="00512514"/>
    <w:rsid w:val="00512958"/>
    <w:rsid w:val="00512EA4"/>
    <w:rsid w:val="005134D1"/>
    <w:rsid w:val="00514E28"/>
    <w:rsid w:val="00514E3F"/>
    <w:rsid w:val="00515745"/>
    <w:rsid w:val="005168C7"/>
    <w:rsid w:val="00516936"/>
    <w:rsid w:val="00516A7C"/>
    <w:rsid w:val="00516D4C"/>
    <w:rsid w:val="00516DB7"/>
    <w:rsid w:val="00517018"/>
    <w:rsid w:val="0051711A"/>
    <w:rsid w:val="005172C5"/>
    <w:rsid w:val="0051789E"/>
    <w:rsid w:val="00517940"/>
    <w:rsid w:val="00517A74"/>
    <w:rsid w:val="005202E3"/>
    <w:rsid w:val="005203A1"/>
    <w:rsid w:val="005205BF"/>
    <w:rsid w:val="00520938"/>
    <w:rsid w:val="00521515"/>
    <w:rsid w:val="0052151A"/>
    <w:rsid w:val="0052166A"/>
    <w:rsid w:val="00521939"/>
    <w:rsid w:val="00522A8B"/>
    <w:rsid w:val="00522DF0"/>
    <w:rsid w:val="00522EF2"/>
    <w:rsid w:val="00523A8C"/>
    <w:rsid w:val="00523DDF"/>
    <w:rsid w:val="0052430B"/>
    <w:rsid w:val="005243DC"/>
    <w:rsid w:val="00524401"/>
    <w:rsid w:val="00524594"/>
    <w:rsid w:val="005245A5"/>
    <w:rsid w:val="005245B9"/>
    <w:rsid w:val="00524843"/>
    <w:rsid w:val="00524DEA"/>
    <w:rsid w:val="00524E2B"/>
    <w:rsid w:val="00525297"/>
    <w:rsid w:val="00525357"/>
    <w:rsid w:val="005254F6"/>
    <w:rsid w:val="005256F1"/>
    <w:rsid w:val="00525732"/>
    <w:rsid w:val="00525F7A"/>
    <w:rsid w:val="005261EF"/>
    <w:rsid w:val="005264F9"/>
    <w:rsid w:val="00526C8F"/>
    <w:rsid w:val="00526DF4"/>
    <w:rsid w:val="00526F52"/>
    <w:rsid w:val="00527987"/>
    <w:rsid w:val="00527B75"/>
    <w:rsid w:val="0053024A"/>
    <w:rsid w:val="005305E8"/>
    <w:rsid w:val="00530895"/>
    <w:rsid w:val="00530B2A"/>
    <w:rsid w:val="00530BB5"/>
    <w:rsid w:val="005310A9"/>
    <w:rsid w:val="005310C3"/>
    <w:rsid w:val="0053165C"/>
    <w:rsid w:val="00531675"/>
    <w:rsid w:val="00532564"/>
    <w:rsid w:val="005327EF"/>
    <w:rsid w:val="00532DC0"/>
    <w:rsid w:val="005331DB"/>
    <w:rsid w:val="005335A5"/>
    <w:rsid w:val="005338F1"/>
    <w:rsid w:val="00533D43"/>
    <w:rsid w:val="00533D5C"/>
    <w:rsid w:val="005340B4"/>
    <w:rsid w:val="00534C15"/>
    <w:rsid w:val="00534C3A"/>
    <w:rsid w:val="00534C55"/>
    <w:rsid w:val="00534E99"/>
    <w:rsid w:val="00535144"/>
    <w:rsid w:val="005354CC"/>
    <w:rsid w:val="00535B84"/>
    <w:rsid w:val="005360E0"/>
    <w:rsid w:val="005361C6"/>
    <w:rsid w:val="005361E1"/>
    <w:rsid w:val="005363E9"/>
    <w:rsid w:val="005368B7"/>
    <w:rsid w:val="00536BC5"/>
    <w:rsid w:val="00536C23"/>
    <w:rsid w:val="00536CA6"/>
    <w:rsid w:val="00537DBC"/>
    <w:rsid w:val="0054096C"/>
    <w:rsid w:val="00540F52"/>
    <w:rsid w:val="00540FAF"/>
    <w:rsid w:val="005413E1"/>
    <w:rsid w:val="00541430"/>
    <w:rsid w:val="005416D5"/>
    <w:rsid w:val="00541E82"/>
    <w:rsid w:val="00541FA3"/>
    <w:rsid w:val="00542EDF"/>
    <w:rsid w:val="00543133"/>
    <w:rsid w:val="005435DA"/>
    <w:rsid w:val="005437E9"/>
    <w:rsid w:val="00543986"/>
    <w:rsid w:val="00543C9A"/>
    <w:rsid w:val="00543F2C"/>
    <w:rsid w:val="00544764"/>
    <w:rsid w:val="005449DB"/>
    <w:rsid w:val="00544AFF"/>
    <w:rsid w:val="005458BC"/>
    <w:rsid w:val="00545A13"/>
    <w:rsid w:val="00545B63"/>
    <w:rsid w:val="00545B7A"/>
    <w:rsid w:val="00545BBA"/>
    <w:rsid w:val="00545D2C"/>
    <w:rsid w:val="0054635A"/>
    <w:rsid w:val="00546398"/>
    <w:rsid w:val="0054682C"/>
    <w:rsid w:val="00546ABA"/>
    <w:rsid w:val="00546D53"/>
    <w:rsid w:val="00546DA9"/>
    <w:rsid w:val="00546DEF"/>
    <w:rsid w:val="0054732D"/>
    <w:rsid w:val="005475FC"/>
    <w:rsid w:val="005478D3"/>
    <w:rsid w:val="00547DEF"/>
    <w:rsid w:val="00547FA3"/>
    <w:rsid w:val="00550A76"/>
    <w:rsid w:val="00551416"/>
    <w:rsid w:val="00551597"/>
    <w:rsid w:val="005516FE"/>
    <w:rsid w:val="005519DA"/>
    <w:rsid w:val="00551A2E"/>
    <w:rsid w:val="00551ADE"/>
    <w:rsid w:val="005521FB"/>
    <w:rsid w:val="005525FE"/>
    <w:rsid w:val="00552CCC"/>
    <w:rsid w:val="00552D1C"/>
    <w:rsid w:val="005533B0"/>
    <w:rsid w:val="005533E9"/>
    <w:rsid w:val="005539DA"/>
    <w:rsid w:val="00553A4C"/>
    <w:rsid w:val="00553BA2"/>
    <w:rsid w:val="00553C43"/>
    <w:rsid w:val="00553C91"/>
    <w:rsid w:val="00553D01"/>
    <w:rsid w:val="00553D3C"/>
    <w:rsid w:val="0055407F"/>
    <w:rsid w:val="00554A4D"/>
    <w:rsid w:val="00554FA2"/>
    <w:rsid w:val="00555B8A"/>
    <w:rsid w:val="00555CE3"/>
    <w:rsid w:val="0055614F"/>
    <w:rsid w:val="0055625E"/>
    <w:rsid w:val="005565BA"/>
    <w:rsid w:val="005565D4"/>
    <w:rsid w:val="00556EA2"/>
    <w:rsid w:val="00556F3A"/>
    <w:rsid w:val="00557335"/>
    <w:rsid w:val="00557837"/>
    <w:rsid w:val="0056041A"/>
    <w:rsid w:val="005607CF"/>
    <w:rsid w:val="00560B97"/>
    <w:rsid w:val="00560D5E"/>
    <w:rsid w:val="00560D74"/>
    <w:rsid w:val="00560E08"/>
    <w:rsid w:val="00560FD1"/>
    <w:rsid w:val="00561398"/>
    <w:rsid w:val="0056147C"/>
    <w:rsid w:val="00561641"/>
    <w:rsid w:val="0056225E"/>
    <w:rsid w:val="00562456"/>
    <w:rsid w:val="00562A91"/>
    <w:rsid w:val="00562ADF"/>
    <w:rsid w:val="00562D7D"/>
    <w:rsid w:val="00562EC3"/>
    <w:rsid w:val="0056356F"/>
    <w:rsid w:val="005638EC"/>
    <w:rsid w:val="005644AE"/>
    <w:rsid w:val="0056532F"/>
    <w:rsid w:val="005654EE"/>
    <w:rsid w:val="00565964"/>
    <w:rsid w:val="00565C9B"/>
    <w:rsid w:val="00565E66"/>
    <w:rsid w:val="0056643B"/>
    <w:rsid w:val="005668C2"/>
    <w:rsid w:val="00566A16"/>
    <w:rsid w:val="005677A4"/>
    <w:rsid w:val="00567A34"/>
    <w:rsid w:val="00567A7D"/>
    <w:rsid w:val="00567B5F"/>
    <w:rsid w:val="00567C89"/>
    <w:rsid w:val="00567D86"/>
    <w:rsid w:val="00567D91"/>
    <w:rsid w:val="00567E4E"/>
    <w:rsid w:val="00570107"/>
    <w:rsid w:val="00570704"/>
    <w:rsid w:val="00570DE4"/>
    <w:rsid w:val="00571117"/>
    <w:rsid w:val="0057124E"/>
    <w:rsid w:val="005718CC"/>
    <w:rsid w:val="00571B05"/>
    <w:rsid w:val="00572074"/>
    <w:rsid w:val="00572942"/>
    <w:rsid w:val="00572ACA"/>
    <w:rsid w:val="00572E87"/>
    <w:rsid w:val="0057328B"/>
    <w:rsid w:val="00573325"/>
    <w:rsid w:val="0057334B"/>
    <w:rsid w:val="00573608"/>
    <w:rsid w:val="00574462"/>
    <w:rsid w:val="0057488C"/>
    <w:rsid w:val="00574B13"/>
    <w:rsid w:val="00574FD3"/>
    <w:rsid w:val="00574FDC"/>
    <w:rsid w:val="00575001"/>
    <w:rsid w:val="005751DD"/>
    <w:rsid w:val="0057576B"/>
    <w:rsid w:val="00575DB2"/>
    <w:rsid w:val="005764E3"/>
    <w:rsid w:val="0057762A"/>
    <w:rsid w:val="00577CE4"/>
    <w:rsid w:val="00580052"/>
    <w:rsid w:val="005802D3"/>
    <w:rsid w:val="00580673"/>
    <w:rsid w:val="00580CEC"/>
    <w:rsid w:val="00581115"/>
    <w:rsid w:val="00581523"/>
    <w:rsid w:val="0058166C"/>
    <w:rsid w:val="005816AE"/>
    <w:rsid w:val="0058188E"/>
    <w:rsid w:val="00581AFB"/>
    <w:rsid w:val="00581F97"/>
    <w:rsid w:val="005825C3"/>
    <w:rsid w:val="00582722"/>
    <w:rsid w:val="00582795"/>
    <w:rsid w:val="005828B3"/>
    <w:rsid w:val="00582C35"/>
    <w:rsid w:val="00582D49"/>
    <w:rsid w:val="00582F37"/>
    <w:rsid w:val="0058323A"/>
    <w:rsid w:val="00583495"/>
    <w:rsid w:val="0058380D"/>
    <w:rsid w:val="00584127"/>
    <w:rsid w:val="0058412A"/>
    <w:rsid w:val="005843B8"/>
    <w:rsid w:val="005853FA"/>
    <w:rsid w:val="00585939"/>
    <w:rsid w:val="00586358"/>
    <w:rsid w:val="005863D6"/>
    <w:rsid w:val="005866BE"/>
    <w:rsid w:val="00586A4A"/>
    <w:rsid w:val="00586CF7"/>
    <w:rsid w:val="00586DD8"/>
    <w:rsid w:val="00587264"/>
    <w:rsid w:val="0059018F"/>
    <w:rsid w:val="00590558"/>
    <w:rsid w:val="005905D2"/>
    <w:rsid w:val="00590BFB"/>
    <w:rsid w:val="00590C91"/>
    <w:rsid w:val="0059169D"/>
    <w:rsid w:val="00591708"/>
    <w:rsid w:val="00591FCD"/>
    <w:rsid w:val="005925D8"/>
    <w:rsid w:val="00592766"/>
    <w:rsid w:val="00592F4C"/>
    <w:rsid w:val="00592FDB"/>
    <w:rsid w:val="00593803"/>
    <w:rsid w:val="005939F9"/>
    <w:rsid w:val="00593ADF"/>
    <w:rsid w:val="00593DE6"/>
    <w:rsid w:val="00593F24"/>
    <w:rsid w:val="0059433D"/>
    <w:rsid w:val="0059456B"/>
    <w:rsid w:val="00594757"/>
    <w:rsid w:val="00594A00"/>
    <w:rsid w:val="00594A1E"/>
    <w:rsid w:val="00594BCA"/>
    <w:rsid w:val="005950F9"/>
    <w:rsid w:val="00595739"/>
    <w:rsid w:val="00595C53"/>
    <w:rsid w:val="00596B8E"/>
    <w:rsid w:val="00596CF9"/>
    <w:rsid w:val="00596D1C"/>
    <w:rsid w:val="005971B0"/>
    <w:rsid w:val="00597600"/>
    <w:rsid w:val="00597CDE"/>
    <w:rsid w:val="00597FA2"/>
    <w:rsid w:val="005A0405"/>
    <w:rsid w:val="005A0C7A"/>
    <w:rsid w:val="005A0D2D"/>
    <w:rsid w:val="005A0E05"/>
    <w:rsid w:val="005A11EA"/>
    <w:rsid w:val="005A1314"/>
    <w:rsid w:val="005A1596"/>
    <w:rsid w:val="005A15DD"/>
    <w:rsid w:val="005A16D8"/>
    <w:rsid w:val="005A1F6E"/>
    <w:rsid w:val="005A26DB"/>
    <w:rsid w:val="005A2E27"/>
    <w:rsid w:val="005A2FA3"/>
    <w:rsid w:val="005A30E5"/>
    <w:rsid w:val="005A30FA"/>
    <w:rsid w:val="005A331F"/>
    <w:rsid w:val="005A3415"/>
    <w:rsid w:val="005A374C"/>
    <w:rsid w:val="005A3936"/>
    <w:rsid w:val="005A3E3E"/>
    <w:rsid w:val="005A400F"/>
    <w:rsid w:val="005A41C4"/>
    <w:rsid w:val="005A4639"/>
    <w:rsid w:val="005A464F"/>
    <w:rsid w:val="005A4662"/>
    <w:rsid w:val="005A4A97"/>
    <w:rsid w:val="005A4AEC"/>
    <w:rsid w:val="005A4F02"/>
    <w:rsid w:val="005A507D"/>
    <w:rsid w:val="005A52D5"/>
    <w:rsid w:val="005A54B9"/>
    <w:rsid w:val="005A5680"/>
    <w:rsid w:val="005A5799"/>
    <w:rsid w:val="005A5DA1"/>
    <w:rsid w:val="005A6296"/>
    <w:rsid w:val="005A6347"/>
    <w:rsid w:val="005A63B7"/>
    <w:rsid w:val="005A656A"/>
    <w:rsid w:val="005A6936"/>
    <w:rsid w:val="005A6976"/>
    <w:rsid w:val="005A6FAD"/>
    <w:rsid w:val="005A71F3"/>
    <w:rsid w:val="005A793E"/>
    <w:rsid w:val="005A7C8D"/>
    <w:rsid w:val="005B09AC"/>
    <w:rsid w:val="005B0F1A"/>
    <w:rsid w:val="005B12DE"/>
    <w:rsid w:val="005B13B3"/>
    <w:rsid w:val="005B1768"/>
    <w:rsid w:val="005B1EB5"/>
    <w:rsid w:val="005B21D3"/>
    <w:rsid w:val="005B30BC"/>
    <w:rsid w:val="005B30D5"/>
    <w:rsid w:val="005B3163"/>
    <w:rsid w:val="005B31D2"/>
    <w:rsid w:val="005B34D1"/>
    <w:rsid w:val="005B37A6"/>
    <w:rsid w:val="005B38C2"/>
    <w:rsid w:val="005B3964"/>
    <w:rsid w:val="005B3C26"/>
    <w:rsid w:val="005B4152"/>
    <w:rsid w:val="005B4970"/>
    <w:rsid w:val="005B4BB7"/>
    <w:rsid w:val="005B4E93"/>
    <w:rsid w:val="005B50EC"/>
    <w:rsid w:val="005B5105"/>
    <w:rsid w:val="005B5277"/>
    <w:rsid w:val="005B540D"/>
    <w:rsid w:val="005B57E1"/>
    <w:rsid w:val="005B5955"/>
    <w:rsid w:val="005B5ACE"/>
    <w:rsid w:val="005B6CEF"/>
    <w:rsid w:val="005C0554"/>
    <w:rsid w:val="005C05C8"/>
    <w:rsid w:val="005C0923"/>
    <w:rsid w:val="005C0E15"/>
    <w:rsid w:val="005C125F"/>
    <w:rsid w:val="005C1551"/>
    <w:rsid w:val="005C1566"/>
    <w:rsid w:val="005C19A8"/>
    <w:rsid w:val="005C1B47"/>
    <w:rsid w:val="005C1D4B"/>
    <w:rsid w:val="005C20A5"/>
    <w:rsid w:val="005C21A1"/>
    <w:rsid w:val="005C233B"/>
    <w:rsid w:val="005C26AE"/>
    <w:rsid w:val="005C286C"/>
    <w:rsid w:val="005C292C"/>
    <w:rsid w:val="005C2E2C"/>
    <w:rsid w:val="005C3335"/>
    <w:rsid w:val="005C3B9C"/>
    <w:rsid w:val="005C3BD2"/>
    <w:rsid w:val="005C459E"/>
    <w:rsid w:val="005C4846"/>
    <w:rsid w:val="005C48FD"/>
    <w:rsid w:val="005C4DAE"/>
    <w:rsid w:val="005C4E57"/>
    <w:rsid w:val="005C4F73"/>
    <w:rsid w:val="005C63F8"/>
    <w:rsid w:val="005C6D92"/>
    <w:rsid w:val="005C6E13"/>
    <w:rsid w:val="005C7291"/>
    <w:rsid w:val="005C760D"/>
    <w:rsid w:val="005C7BA6"/>
    <w:rsid w:val="005D004D"/>
    <w:rsid w:val="005D019F"/>
    <w:rsid w:val="005D11DE"/>
    <w:rsid w:val="005D1DA6"/>
    <w:rsid w:val="005D1FD5"/>
    <w:rsid w:val="005D28E3"/>
    <w:rsid w:val="005D2B87"/>
    <w:rsid w:val="005D2BEC"/>
    <w:rsid w:val="005D2E67"/>
    <w:rsid w:val="005D2FC2"/>
    <w:rsid w:val="005D3969"/>
    <w:rsid w:val="005D3E44"/>
    <w:rsid w:val="005D3F45"/>
    <w:rsid w:val="005D49BA"/>
    <w:rsid w:val="005D4C3D"/>
    <w:rsid w:val="005D4ECB"/>
    <w:rsid w:val="005D50D9"/>
    <w:rsid w:val="005D510A"/>
    <w:rsid w:val="005D51A3"/>
    <w:rsid w:val="005D54C3"/>
    <w:rsid w:val="005D5D61"/>
    <w:rsid w:val="005D5DAC"/>
    <w:rsid w:val="005D62B8"/>
    <w:rsid w:val="005D64CB"/>
    <w:rsid w:val="005D67B0"/>
    <w:rsid w:val="005D6CAA"/>
    <w:rsid w:val="005D6FDB"/>
    <w:rsid w:val="005D73C8"/>
    <w:rsid w:val="005D755A"/>
    <w:rsid w:val="005D7A63"/>
    <w:rsid w:val="005D7BF2"/>
    <w:rsid w:val="005E0197"/>
    <w:rsid w:val="005E019E"/>
    <w:rsid w:val="005E08CC"/>
    <w:rsid w:val="005E1424"/>
    <w:rsid w:val="005E1F58"/>
    <w:rsid w:val="005E1FD5"/>
    <w:rsid w:val="005E220A"/>
    <w:rsid w:val="005E2941"/>
    <w:rsid w:val="005E29BC"/>
    <w:rsid w:val="005E2ACD"/>
    <w:rsid w:val="005E31A7"/>
    <w:rsid w:val="005E3693"/>
    <w:rsid w:val="005E3BD5"/>
    <w:rsid w:val="005E3E40"/>
    <w:rsid w:val="005E42B9"/>
    <w:rsid w:val="005E42CC"/>
    <w:rsid w:val="005E44DF"/>
    <w:rsid w:val="005E4563"/>
    <w:rsid w:val="005E47B5"/>
    <w:rsid w:val="005E4E5F"/>
    <w:rsid w:val="005E4FC7"/>
    <w:rsid w:val="005E5947"/>
    <w:rsid w:val="005E5BF7"/>
    <w:rsid w:val="005E5C7D"/>
    <w:rsid w:val="005E6317"/>
    <w:rsid w:val="005E6567"/>
    <w:rsid w:val="005E68BC"/>
    <w:rsid w:val="005E6EFC"/>
    <w:rsid w:val="005E7632"/>
    <w:rsid w:val="005E7646"/>
    <w:rsid w:val="005E76FA"/>
    <w:rsid w:val="005E798E"/>
    <w:rsid w:val="005E7B9B"/>
    <w:rsid w:val="005F042D"/>
    <w:rsid w:val="005F07A1"/>
    <w:rsid w:val="005F0866"/>
    <w:rsid w:val="005F0984"/>
    <w:rsid w:val="005F0BB4"/>
    <w:rsid w:val="005F0EBF"/>
    <w:rsid w:val="005F0F5F"/>
    <w:rsid w:val="005F16D2"/>
    <w:rsid w:val="005F188E"/>
    <w:rsid w:val="005F2423"/>
    <w:rsid w:val="005F2A4F"/>
    <w:rsid w:val="005F2FDF"/>
    <w:rsid w:val="005F3200"/>
    <w:rsid w:val="005F33EF"/>
    <w:rsid w:val="005F3652"/>
    <w:rsid w:val="005F3B43"/>
    <w:rsid w:val="005F4176"/>
    <w:rsid w:val="005F42A5"/>
    <w:rsid w:val="005F47C7"/>
    <w:rsid w:val="005F4A2A"/>
    <w:rsid w:val="005F4C1B"/>
    <w:rsid w:val="005F5104"/>
    <w:rsid w:val="005F52C2"/>
    <w:rsid w:val="005F5323"/>
    <w:rsid w:val="005F5C9D"/>
    <w:rsid w:val="005F5FAE"/>
    <w:rsid w:val="005F70CE"/>
    <w:rsid w:val="005F71D1"/>
    <w:rsid w:val="005F74A3"/>
    <w:rsid w:val="005F7B40"/>
    <w:rsid w:val="005F7F0E"/>
    <w:rsid w:val="00600A7A"/>
    <w:rsid w:val="00600AE7"/>
    <w:rsid w:val="00600E5F"/>
    <w:rsid w:val="006011E9"/>
    <w:rsid w:val="006016F5"/>
    <w:rsid w:val="00601D25"/>
    <w:rsid w:val="00601D67"/>
    <w:rsid w:val="00602323"/>
    <w:rsid w:val="0060249F"/>
    <w:rsid w:val="006028C1"/>
    <w:rsid w:val="00602B7E"/>
    <w:rsid w:val="00603135"/>
    <w:rsid w:val="00603C6F"/>
    <w:rsid w:val="00603EE4"/>
    <w:rsid w:val="006046AB"/>
    <w:rsid w:val="00604828"/>
    <w:rsid w:val="006048C5"/>
    <w:rsid w:val="00604B41"/>
    <w:rsid w:val="00604B55"/>
    <w:rsid w:val="00604C71"/>
    <w:rsid w:val="0060507E"/>
    <w:rsid w:val="00605ABC"/>
    <w:rsid w:val="006067C3"/>
    <w:rsid w:val="00606ADF"/>
    <w:rsid w:val="00606D2D"/>
    <w:rsid w:val="00606F37"/>
    <w:rsid w:val="00606FB5"/>
    <w:rsid w:val="00607210"/>
    <w:rsid w:val="00607446"/>
    <w:rsid w:val="006079CB"/>
    <w:rsid w:val="00610184"/>
    <w:rsid w:val="00610609"/>
    <w:rsid w:val="00610C3B"/>
    <w:rsid w:val="0061109A"/>
    <w:rsid w:val="0061129C"/>
    <w:rsid w:val="006112F6"/>
    <w:rsid w:val="006113B3"/>
    <w:rsid w:val="006118E9"/>
    <w:rsid w:val="00611ACA"/>
    <w:rsid w:val="00611D7B"/>
    <w:rsid w:val="00611FBD"/>
    <w:rsid w:val="00612381"/>
    <w:rsid w:val="00612A84"/>
    <w:rsid w:val="00612D4E"/>
    <w:rsid w:val="00613218"/>
    <w:rsid w:val="006135AE"/>
    <w:rsid w:val="00613A6E"/>
    <w:rsid w:val="00613CEA"/>
    <w:rsid w:val="00613DF8"/>
    <w:rsid w:val="00614BB2"/>
    <w:rsid w:val="0061506B"/>
    <w:rsid w:val="00615615"/>
    <w:rsid w:val="00615A99"/>
    <w:rsid w:val="00615D43"/>
    <w:rsid w:val="0061627F"/>
    <w:rsid w:val="00616542"/>
    <w:rsid w:val="0061655A"/>
    <w:rsid w:val="00616D6B"/>
    <w:rsid w:val="00617512"/>
    <w:rsid w:val="00617884"/>
    <w:rsid w:val="00617E72"/>
    <w:rsid w:val="006205F5"/>
    <w:rsid w:val="00620768"/>
    <w:rsid w:val="006211F9"/>
    <w:rsid w:val="00621334"/>
    <w:rsid w:val="006214B3"/>
    <w:rsid w:val="006217D9"/>
    <w:rsid w:val="00621C33"/>
    <w:rsid w:val="00621C60"/>
    <w:rsid w:val="00621C84"/>
    <w:rsid w:val="00621DF7"/>
    <w:rsid w:val="00622067"/>
    <w:rsid w:val="0062217F"/>
    <w:rsid w:val="00622684"/>
    <w:rsid w:val="0062299A"/>
    <w:rsid w:val="00622DC1"/>
    <w:rsid w:val="00622E9B"/>
    <w:rsid w:val="00622F5B"/>
    <w:rsid w:val="006234BE"/>
    <w:rsid w:val="0062369B"/>
    <w:rsid w:val="0062379E"/>
    <w:rsid w:val="00623B28"/>
    <w:rsid w:val="006246B6"/>
    <w:rsid w:val="00624EC3"/>
    <w:rsid w:val="0062509A"/>
    <w:rsid w:val="006255B7"/>
    <w:rsid w:val="006256F6"/>
    <w:rsid w:val="00625729"/>
    <w:rsid w:val="006257AC"/>
    <w:rsid w:val="00625CE4"/>
    <w:rsid w:val="00626154"/>
    <w:rsid w:val="00626807"/>
    <w:rsid w:val="00626B57"/>
    <w:rsid w:val="00626E3A"/>
    <w:rsid w:val="00627036"/>
    <w:rsid w:val="0062751E"/>
    <w:rsid w:val="006278AF"/>
    <w:rsid w:val="006278B6"/>
    <w:rsid w:val="00627942"/>
    <w:rsid w:val="00627B9B"/>
    <w:rsid w:val="00627C71"/>
    <w:rsid w:val="00627F8A"/>
    <w:rsid w:val="00630299"/>
    <w:rsid w:val="006307E7"/>
    <w:rsid w:val="00631306"/>
    <w:rsid w:val="006315DB"/>
    <w:rsid w:val="00631864"/>
    <w:rsid w:val="006318ED"/>
    <w:rsid w:val="006320CC"/>
    <w:rsid w:val="00632334"/>
    <w:rsid w:val="006323F5"/>
    <w:rsid w:val="00632A75"/>
    <w:rsid w:val="00633039"/>
    <w:rsid w:val="006335A5"/>
    <w:rsid w:val="00633828"/>
    <w:rsid w:val="0063396F"/>
    <w:rsid w:val="00633E26"/>
    <w:rsid w:val="00633E51"/>
    <w:rsid w:val="00634243"/>
    <w:rsid w:val="00634F72"/>
    <w:rsid w:val="00635133"/>
    <w:rsid w:val="006351C3"/>
    <w:rsid w:val="00635645"/>
    <w:rsid w:val="0063618A"/>
    <w:rsid w:val="00636469"/>
    <w:rsid w:val="00636B66"/>
    <w:rsid w:val="00636CC2"/>
    <w:rsid w:val="00636D39"/>
    <w:rsid w:val="00636D41"/>
    <w:rsid w:val="00637B12"/>
    <w:rsid w:val="00637CAB"/>
    <w:rsid w:val="006402C8"/>
    <w:rsid w:val="00640408"/>
    <w:rsid w:val="006405F0"/>
    <w:rsid w:val="00640633"/>
    <w:rsid w:val="00640666"/>
    <w:rsid w:val="00640ABC"/>
    <w:rsid w:val="00640BCF"/>
    <w:rsid w:val="006411AB"/>
    <w:rsid w:val="0064160D"/>
    <w:rsid w:val="00641842"/>
    <w:rsid w:val="00641B4F"/>
    <w:rsid w:val="00641BB1"/>
    <w:rsid w:val="00642094"/>
    <w:rsid w:val="006422DC"/>
    <w:rsid w:val="006422EE"/>
    <w:rsid w:val="00642690"/>
    <w:rsid w:val="00642A26"/>
    <w:rsid w:val="00642D23"/>
    <w:rsid w:val="0064319F"/>
    <w:rsid w:val="00643467"/>
    <w:rsid w:val="006436BE"/>
    <w:rsid w:val="00643705"/>
    <w:rsid w:val="0064414E"/>
    <w:rsid w:val="00644249"/>
    <w:rsid w:val="00644598"/>
    <w:rsid w:val="00644950"/>
    <w:rsid w:val="00644B7E"/>
    <w:rsid w:val="00644E86"/>
    <w:rsid w:val="00645295"/>
    <w:rsid w:val="0064596C"/>
    <w:rsid w:val="00645B60"/>
    <w:rsid w:val="0064621C"/>
    <w:rsid w:val="006462EB"/>
    <w:rsid w:val="00646473"/>
    <w:rsid w:val="006464A2"/>
    <w:rsid w:val="00646BCB"/>
    <w:rsid w:val="00646BFD"/>
    <w:rsid w:val="00646C50"/>
    <w:rsid w:val="00646CDA"/>
    <w:rsid w:val="00647520"/>
    <w:rsid w:val="00647C9F"/>
    <w:rsid w:val="00650101"/>
    <w:rsid w:val="00650370"/>
    <w:rsid w:val="006504B3"/>
    <w:rsid w:val="006504EC"/>
    <w:rsid w:val="00650C94"/>
    <w:rsid w:val="00650DA1"/>
    <w:rsid w:val="00650F93"/>
    <w:rsid w:val="00651253"/>
    <w:rsid w:val="00651296"/>
    <w:rsid w:val="0065167D"/>
    <w:rsid w:val="006516FB"/>
    <w:rsid w:val="00651975"/>
    <w:rsid w:val="00651AD5"/>
    <w:rsid w:val="00651C20"/>
    <w:rsid w:val="00652271"/>
    <w:rsid w:val="00652527"/>
    <w:rsid w:val="00652ABF"/>
    <w:rsid w:val="00652AF5"/>
    <w:rsid w:val="00652B21"/>
    <w:rsid w:val="00652B67"/>
    <w:rsid w:val="00652CF6"/>
    <w:rsid w:val="0065332E"/>
    <w:rsid w:val="00653442"/>
    <w:rsid w:val="00653BB2"/>
    <w:rsid w:val="00653D4F"/>
    <w:rsid w:val="00654029"/>
    <w:rsid w:val="006543B8"/>
    <w:rsid w:val="006547F3"/>
    <w:rsid w:val="00654837"/>
    <w:rsid w:val="00654961"/>
    <w:rsid w:val="00654CB0"/>
    <w:rsid w:val="00655259"/>
    <w:rsid w:val="006552DB"/>
    <w:rsid w:val="006554BF"/>
    <w:rsid w:val="00655999"/>
    <w:rsid w:val="00655CA3"/>
    <w:rsid w:val="00656221"/>
    <w:rsid w:val="00656321"/>
    <w:rsid w:val="0065638F"/>
    <w:rsid w:val="00656568"/>
    <w:rsid w:val="00656685"/>
    <w:rsid w:val="00656953"/>
    <w:rsid w:val="00656BAA"/>
    <w:rsid w:val="00656DB5"/>
    <w:rsid w:val="006570BC"/>
    <w:rsid w:val="006572AB"/>
    <w:rsid w:val="0065731A"/>
    <w:rsid w:val="00657636"/>
    <w:rsid w:val="00660341"/>
    <w:rsid w:val="006603D5"/>
    <w:rsid w:val="006604E6"/>
    <w:rsid w:val="006604F0"/>
    <w:rsid w:val="00660C0D"/>
    <w:rsid w:val="00660C9F"/>
    <w:rsid w:val="006611F0"/>
    <w:rsid w:val="00661607"/>
    <w:rsid w:val="00661E2D"/>
    <w:rsid w:val="00661FC3"/>
    <w:rsid w:val="00662031"/>
    <w:rsid w:val="00662199"/>
    <w:rsid w:val="00662615"/>
    <w:rsid w:val="006629A3"/>
    <w:rsid w:val="00662FF2"/>
    <w:rsid w:val="00663BCD"/>
    <w:rsid w:val="0066402A"/>
    <w:rsid w:val="00664674"/>
    <w:rsid w:val="00664896"/>
    <w:rsid w:val="0066516B"/>
    <w:rsid w:val="00665402"/>
    <w:rsid w:val="0066563B"/>
    <w:rsid w:val="00665682"/>
    <w:rsid w:val="006656D6"/>
    <w:rsid w:val="0066577E"/>
    <w:rsid w:val="00665D30"/>
    <w:rsid w:val="00666290"/>
    <w:rsid w:val="006662BC"/>
    <w:rsid w:val="006664AC"/>
    <w:rsid w:val="0066653B"/>
    <w:rsid w:val="006665BF"/>
    <w:rsid w:val="00666728"/>
    <w:rsid w:val="00666758"/>
    <w:rsid w:val="00666942"/>
    <w:rsid w:val="00666B25"/>
    <w:rsid w:val="00666DD6"/>
    <w:rsid w:val="006670AB"/>
    <w:rsid w:val="006670DA"/>
    <w:rsid w:val="0066748F"/>
    <w:rsid w:val="00667721"/>
    <w:rsid w:val="006677C9"/>
    <w:rsid w:val="0066780B"/>
    <w:rsid w:val="0066789E"/>
    <w:rsid w:val="00667FAC"/>
    <w:rsid w:val="006701EB"/>
    <w:rsid w:val="00670292"/>
    <w:rsid w:val="006705A7"/>
    <w:rsid w:val="006718D0"/>
    <w:rsid w:val="00671A2F"/>
    <w:rsid w:val="00671B2C"/>
    <w:rsid w:val="00671C8B"/>
    <w:rsid w:val="006720A7"/>
    <w:rsid w:val="00672DB7"/>
    <w:rsid w:val="00673013"/>
    <w:rsid w:val="00673CA3"/>
    <w:rsid w:val="0067410D"/>
    <w:rsid w:val="00674235"/>
    <w:rsid w:val="00674399"/>
    <w:rsid w:val="00674A2A"/>
    <w:rsid w:val="00674AB5"/>
    <w:rsid w:val="00674FBC"/>
    <w:rsid w:val="006752D4"/>
    <w:rsid w:val="006754AD"/>
    <w:rsid w:val="006755BB"/>
    <w:rsid w:val="00675897"/>
    <w:rsid w:val="00675F48"/>
    <w:rsid w:val="00675F5D"/>
    <w:rsid w:val="006760DA"/>
    <w:rsid w:val="006763E9"/>
    <w:rsid w:val="006766CF"/>
    <w:rsid w:val="006768B9"/>
    <w:rsid w:val="00676A11"/>
    <w:rsid w:val="00676DA1"/>
    <w:rsid w:val="0067703C"/>
    <w:rsid w:val="006771D4"/>
    <w:rsid w:val="00677405"/>
    <w:rsid w:val="0067771E"/>
    <w:rsid w:val="006777F0"/>
    <w:rsid w:val="00677E81"/>
    <w:rsid w:val="0068015C"/>
    <w:rsid w:val="006803D3"/>
    <w:rsid w:val="0068052E"/>
    <w:rsid w:val="00680713"/>
    <w:rsid w:val="0068072D"/>
    <w:rsid w:val="006808AE"/>
    <w:rsid w:val="006808C3"/>
    <w:rsid w:val="00680A7A"/>
    <w:rsid w:val="00680D2B"/>
    <w:rsid w:val="00680E5A"/>
    <w:rsid w:val="0068104D"/>
    <w:rsid w:val="006814D7"/>
    <w:rsid w:val="0068160C"/>
    <w:rsid w:val="00681887"/>
    <w:rsid w:val="00681F5A"/>
    <w:rsid w:val="0068235C"/>
    <w:rsid w:val="00682CB0"/>
    <w:rsid w:val="00683069"/>
    <w:rsid w:val="00683481"/>
    <w:rsid w:val="006838E3"/>
    <w:rsid w:val="00683908"/>
    <w:rsid w:val="006839F8"/>
    <w:rsid w:val="00684032"/>
    <w:rsid w:val="00684098"/>
    <w:rsid w:val="006856A3"/>
    <w:rsid w:val="006857A8"/>
    <w:rsid w:val="00685AF8"/>
    <w:rsid w:val="00685E57"/>
    <w:rsid w:val="00685E81"/>
    <w:rsid w:val="0068600D"/>
    <w:rsid w:val="00686530"/>
    <w:rsid w:val="0068662B"/>
    <w:rsid w:val="00686900"/>
    <w:rsid w:val="00686A53"/>
    <w:rsid w:val="00686BD4"/>
    <w:rsid w:val="00686BE4"/>
    <w:rsid w:val="00686CE0"/>
    <w:rsid w:val="00686F88"/>
    <w:rsid w:val="006877D8"/>
    <w:rsid w:val="00687BAC"/>
    <w:rsid w:val="006901F4"/>
    <w:rsid w:val="0069063F"/>
    <w:rsid w:val="006908BB"/>
    <w:rsid w:val="00690D09"/>
    <w:rsid w:val="0069108E"/>
    <w:rsid w:val="00691834"/>
    <w:rsid w:val="00691944"/>
    <w:rsid w:val="00691B69"/>
    <w:rsid w:val="00691BD3"/>
    <w:rsid w:val="00691E25"/>
    <w:rsid w:val="0069216D"/>
    <w:rsid w:val="0069229D"/>
    <w:rsid w:val="0069231E"/>
    <w:rsid w:val="006924EB"/>
    <w:rsid w:val="0069268C"/>
    <w:rsid w:val="0069279C"/>
    <w:rsid w:val="0069296A"/>
    <w:rsid w:val="00692B5D"/>
    <w:rsid w:val="00692E6B"/>
    <w:rsid w:val="00692FB2"/>
    <w:rsid w:val="00693349"/>
    <w:rsid w:val="00693D6A"/>
    <w:rsid w:val="00693F79"/>
    <w:rsid w:val="00694019"/>
    <w:rsid w:val="00694314"/>
    <w:rsid w:val="00694BD9"/>
    <w:rsid w:val="00694C54"/>
    <w:rsid w:val="00695031"/>
    <w:rsid w:val="00695055"/>
    <w:rsid w:val="00695302"/>
    <w:rsid w:val="0069592B"/>
    <w:rsid w:val="00695930"/>
    <w:rsid w:val="00695A8A"/>
    <w:rsid w:val="00695B33"/>
    <w:rsid w:val="00695BC2"/>
    <w:rsid w:val="00696164"/>
    <w:rsid w:val="00696D81"/>
    <w:rsid w:val="00696E92"/>
    <w:rsid w:val="00697109"/>
    <w:rsid w:val="0069712B"/>
    <w:rsid w:val="006978F6"/>
    <w:rsid w:val="00697ACA"/>
    <w:rsid w:val="00697F70"/>
    <w:rsid w:val="006A0673"/>
    <w:rsid w:val="006A0C08"/>
    <w:rsid w:val="006A0D07"/>
    <w:rsid w:val="006A12E8"/>
    <w:rsid w:val="006A1395"/>
    <w:rsid w:val="006A13B9"/>
    <w:rsid w:val="006A1872"/>
    <w:rsid w:val="006A2156"/>
    <w:rsid w:val="006A2829"/>
    <w:rsid w:val="006A28CE"/>
    <w:rsid w:val="006A2F1B"/>
    <w:rsid w:val="006A2F6E"/>
    <w:rsid w:val="006A34AD"/>
    <w:rsid w:val="006A3A89"/>
    <w:rsid w:val="006A3B78"/>
    <w:rsid w:val="006A3EB7"/>
    <w:rsid w:val="006A4261"/>
    <w:rsid w:val="006A42FC"/>
    <w:rsid w:val="006A43D1"/>
    <w:rsid w:val="006A4469"/>
    <w:rsid w:val="006A48B2"/>
    <w:rsid w:val="006A555B"/>
    <w:rsid w:val="006A5BF5"/>
    <w:rsid w:val="006A6291"/>
    <w:rsid w:val="006A6658"/>
    <w:rsid w:val="006A6670"/>
    <w:rsid w:val="006A6943"/>
    <w:rsid w:val="006A7010"/>
    <w:rsid w:val="006A719E"/>
    <w:rsid w:val="006A743A"/>
    <w:rsid w:val="006A7629"/>
    <w:rsid w:val="006A76D0"/>
    <w:rsid w:val="006A781D"/>
    <w:rsid w:val="006A7916"/>
    <w:rsid w:val="006A7DA9"/>
    <w:rsid w:val="006A7E89"/>
    <w:rsid w:val="006B05F8"/>
    <w:rsid w:val="006B0749"/>
    <w:rsid w:val="006B0969"/>
    <w:rsid w:val="006B1BEB"/>
    <w:rsid w:val="006B2244"/>
    <w:rsid w:val="006B2342"/>
    <w:rsid w:val="006B246F"/>
    <w:rsid w:val="006B2DA8"/>
    <w:rsid w:val="006B3595"/>
    <w:rsid w:val="006B3AE9"/>
    <w:rsid w:val="006B3D15"/>
    <w:rsid w:val="006B4641"/>
    <w:rsid w:val="006B48C5"/>
    <w:rsid w:val="006B4BDA"/>
    <w:rsid w:val="006B5082"/>
    <w:rsid w:val="006B52FB"/>
    <w:rsid w:val="006B572A"/>
    <w:rsid w:val="006B574C"/>
    <w:rsid w:val="006B5758"/>
    <w:rsid w:val="006B5CA3"/>
    <w:rsid w:val="006B60EE"/>
    <w:rsid w:val="006B68C1"/>
    <w:rsid w:val="006B6B56"/>
    <w:rsid w:val="006B7499"/>
    <w:rsid w:val="006B7949"/>
    <w:rsid w:val="006B7A6E"/>
    <w:rsid w:val="006C0496"/>
    <w:rsid w:val="006C0631"/>
    <w:rsid w:val="006C06AD"/>
    <w:rsid w:val="006C088E"/>
    <w:rsid w:val="006C0AEA"/>
    <w:rsid w:val="006C1363"/>
    <w:rsid w:val="006C15B0"/>
    <w:rsid w:val="006C15FB"/>
    <w:rsid w:val="006C19FE"/>
    <w:rsid w:val="006C1A9F"/>
    <w:rsid w:val="006C1BA4"/>
    <w:rsid w:val="006C1CF7"/>
    <w:rsid w:val="006C1F8F"/>
    <w:rsid w:val="006C2997"/>
    <w:rsid w:val="006C31B9"/>
    <w:rsid w:val="006C32FE"/>
    <w:rsid w:val="006C34C9"/>
    <w:rsid w:val="006C3674"/>
    <w:rsid w:val="006C3693"/>
    <w:rsid w:val="006C3ABF"/>
    <w:rsid w:val="006C43A0"/>
    <w:rsid w:val="006C4CB7"/>
    <w:rsid w:val="006C525D"/>
    <w:rsid w:val="006C5265"/>
    <w:rsid w:val="006C57D4"/>
    <w:rsid w:val="006C5980"/>
    <w:rsid w:val="006C5DB9"/>
    <w:rsid w:val="006C6282"/>
    <w:rsid w:val="006C67E2"/>
    <w:rsid w:val="006C6B2C"/>
    <w:rsid w:val="006C6BC3"/>
    <w:rsid w:val="006C796C"/>
    <w:rsid w:val="006C7A24"/>
    <w:rsid w:val="006C7AA9"/>
    <w:rsid w:val="006D01E1"/>
    <w:rsid w:val="006D02BD"/>
    <w:rsid w:val="006D049B"/>
    <w:rsid w:val="006D0547"/>
    <w:rsid w:val="006D0616"/>
    <w:rsid w:val="006D074A"/>
    <w:rsid w:val="006D0779"/>
    <w:rsid w:val="006D07A7"/>
    <w:rsid w:val="006D0A24"/>
    <w:rsid w:val="006D16AE"/>
    <w:rsid w:val="006D19DB"/>
    <w:rsid w:val="006D19EC"/>
    <w:rsid w:val="006D1C72"/>
    <w:rsid w:val="006D1E01"/>
    <w:rsid w:val="006D2064"/>
    <w:rsid w:val="006D238A"/>
    <w:rsid w:val="006D262F"/>
    <w:rsid w:val="006D26D7"/>
    <w:rsid w:val="006D3125"/>
    <w:rsid w:val="006D3291"/>
    <w:rsid w:val="006D32A6"/>
    <w:rsid w:val="006D37BF"/>
    <w:rsid w:val="006D3F58"/>
    <w:rsid w:val="006D3FF3"/>
    <w:rsid w:val="006D400E"/>
    <w:rsid w:val="006D447E"/>
    <w:rsid w:val="006D45CD"/>
    <w:rsid w:val="006D4FA6"/>
    <w:rsid w:val="006D5068"/>
    <w:rsid w:val="006D5343"/>
    <w:rsid w:val="006D5541"/>
    <w:rsid w:val="006D55C0"/>
    <w:rsid w:val="006D579A"/>
    <w:rsid w:val="006D5CBC"/>
    <w:rsid w:val="006D685E"/>
    <w:rsid w:val="006D68EC"/>
    <w:rsid w:val="006D6E03"/>
    <w:rsid w:val="006D7025"/>
    <w:rsid w:val="006D704D"/>
    <w:rsid w:val="006D7068"/>
    <w:rsid w:val="006D7155"/>
    <w:rsid w:val="006D7699"/>
    <w:rsid w:val="006D79EA"/>
    <w:rsid w:val="006D7DFD"/>
    <w:rsid w:val="006D7FF3"/>
    <w:rsid w:val="006E015D"/>
    <w:rsid w:val="006E0295"/>
    <w:rsid w:val="006E0538"/>
    <w:rsid w:val="006E075A"/>
    <w:rsid w:val="006E0BF9"/>
    <w:rsid w:val="006E0C29"/>
    <w:rsid w:val="006E0C5B"/>
    <w:rsid w:val="006E0FD1"/>
    <w:rsid w:val="006E108D"/>
    <w:rsid w:val="006E1CCB"/>
    <w:rsid w:val="006E1E6C"/>
    <w:rsid w:val="006E339B"/>
    <w:rsid w:val="006E3C2D"/>
    <w:rsid w:val="006E3F2F"/>
    <w:rsid w:val="006E4302"/>
    <w:rsid w:val="006E471D"/>
    <w:rsid w:val="006E4F54"/>
    <w:rsid w:val="006E50AB"/>
    <w:rsid w:val="006E5FD4"/>
    <w:rsid w:val="006E64F6"/>
    <w:rsid w:val="006E670A"/>
    <w:rsid w:val="006E6D1F"/>
    <w:rsid w:val="006E714E"/>
    <w:rsid w:val="006E717F"/>
    <w:rsid w:val="006E7DFC"/>
    <w:rsid w:val="006E7E2C"/>
    <w:rsid w:val="006F056B"/>
    <w:rsid w:val="006F0589"/>
    <w:rsid w:val="006F0D6A"/>
    <w:rsid w:val="006F0FF0"/>
    <w:rsid w:val="006F11DC"/>
    <w:rsid w:val="006F13A2"/>
    <w:rsid w:val="006F168A"/>
    <w:rsid w:val="006F1B8F"/>
    <w:rsid w:val="006F1F02"/>
    <w:rsid w:val="006F214F"/>
    <w:rsid w:val="006F24C1"/>
    <w:rsid w:val="006F2A20"/>
    <w:rsid w:val="006F2EBB"/>
    <w:rsid w:val="006F3041"/>
    <w:rsid w:val="006F33B3"/>
    <w:rsid w:val="006F40F3"/>
    <w:rsid w:val="006F41D0"/>
    <w:rsid w:val="006F4466"/>
    <w:rsid w:val="006F449E"/>
    <w:rsid w:val="006F44F3"/>
    <w:rsid w:val="006F474B"/>
    <w:rsid w:val="006F47F1"/>
    <w:rsid w:val="006F4C9F"/>
    <w:rsid w:val="006F4E46"/>
    <w:rsid w:val="006F4E67"/>
    <w:rsid w:val="006F50B7"/>
    <w:rsid w:val="006F5266"/>
    <w:rsid w:val="006F53B7"/>
    <w:rsid w:val="006F5566"/>
    <w:rsid w:val="006F5618"/>
    <w:rsid w:val="006F56A9"/>
    <w:rsid w:val="006F59CC"/>
    <w:rsid w:val="006F5F54"/>
    <w:rsid w:val="006F5F5D"/>
    <w:rsid w:val="006F6744"/>
    <w:rsid w:val="006F67AB"/>
    <w:rsid w:val="006F6C6E"/>
    <w:rsid w:val="006F7011"/>
    <w:rsid w:val="006F71F6"/>
    <w:rsid w:val="006F7376"/>
    <w:rsid w:val="006F78C4"/>
    <w:rsid w:val="00700403"/>
    <w:rsid w:val="007004BC"/>
    <w:rsid w:val="00700615"/>
    <w:rsid w:val="007013BA"/>
    <w:rsid w:val="0070159A"/>
    <w:rsid w:val="007015BB"/>
    <w:rsid w:val="007017E0"/>
    <w:rsid w:val="00701994"/>
    <w:rsid w:val="00701ABD"/>
    <w:rsid w:val="00701FD3"/>
    <w:rsid w:val="00702004"/>
    <w:rsid w:val="0070205D"/>
    <w:rsid w:val="007029CA"/>
    <w:rsid w:val="00702F29"/>
    <w:rsid w:val="00703405"/>
    <w:rsid w:val="00703870"/>
    <w:rsid w:val="00703A26"/>
    <w:rsid w:val="00704038"/>
    <w:rsid w:val="007040FD"/>
    <w:rsid w:val="007042F5"/>
    <w:rsid w:val="007046EF"/>
    <w:rsid w:val="00704DED"/>
    <w:rsid w:val="00704FBE"/>
    <w:rsid w:val="007050CC"/>
    <w:rsid w:val="00705F4E"/>
    <w:rsid w:val="007060D5"/>
    <w:rsid w:val="00706290"/>
    <w:rsid w:val="0070642B"/>
    <w:rsid w:val="00706594"/>
    <w:rsid w:val="007066C3"/>
    <w:rsid w:val="007066F9"/>
    <w:rsid w:val="00706AF4"/>
    <w:rsid w:val="00706EE0"/>
    <w:rsid w:val="00707363"/>
    <w:rsid w:val="0070744B"/>
    <w:rsid w:val="0070747E"/>
    <w:rsid w:val="00707721"/>
    <w:rsid w:val="0070772E"/>
    <w:rsid w:val="00707A0B"/>
    <w:rsid w:val="00707C57"/>
    <w:rsid w:val="00707CF6"/>
    <w:rsid w:val="00710698"/>
    <w:rsid w:val="0071090D"/>
    <w:rsid w:val="00711987"/>
    <w:rsid w:val="00711AB4"/>
    <w:rsid w:val="00711ABC"/>
    <w:rsid w:val="00711DBF"/>
    <w:rsid w:val="0071203C"/>
    <w:rsid w:val="00712103"/>
    <w:rsid w:val="00712200"/>
    <w:rsid w:val="00712A44"/>
    <w:rsid w:val="00712B8D"/>
    <w:rsid w:val="0071309B"/>
    <w:rsid w:val="007130B8"/>
    <w:rsid w:val="00713536"/>
    <w:rsid w:val="00713776"/>
    <w:rsid w:val="0071391A"/>
    <w:rsid w:val="00713D8F"/>
    <w:rsid w:val="00713F02"/>
    <w:rsid w:val="00714115"/>
    <w:rsid w:val="007142C3"/>
    <w:rsid w:val="007143D4"/>
    <w:rsid w:val="00714C0E"/>
    <w:rsid w:val="00714D14"/>
    <w:rsid w:val="00714ED3"/>
    <w:rsid w:val="00714FA1"/>
    <w:rsid w:val="0071538A"/>
    <w:rsid w:val="0071566F"/>
    <w:rsid w:val="00715D7C"/>
    <w:rsid w:val="00715E80"/>
    <w:rsid w:val="00716138"/>
    <w:rsid w:val="007161F3"/>
    <w:rsid w:val="00716224"/>
    <w:rsid w:val="0071629B"/>
    <w:rsid w:val="007169DB"/>
    <w:rsid w:val="00716C8D"/>
    <w:rsid w:val="00717A22"/>
    <w:rsid w:val="00717A7B"/>
    <w:rsid w:val="00717A90"/>
    <w:rsid w:val="00717ABA"/>
    <w:rsid w:val="00717FBB"/>
    <w:rsid w:val="0072088B"/>
    <w:rsid w:val="00720914"/>
    <w:rsid w:val="0072097F"/>
    <w:rsid w:val="0072156C"/>
    <w:rsid w:val="0072157A"/>
    <w:rsid w:val="007217B4"/>
    <w:rsid w:val="00721AB1"/>
    <w:rsid w:val="00721DE9"/>
    <w:rsid w:val="00722138"/>
    <w:rsid w:val="00722443"/>
    <w:rsid w:val="00722875"/>
    <w:rsid w:val="007233FC"/>
    <w:rsid w:val="00723618"/>
    <w:rsid w:val="00723690"/>
    <w:rsid w:val="007238D9"/>
    <w:rsid w:val="0072415E"/>
    <w:rsid w:val="00724212"/>
    <w:rsid w:val="007245F4"/>
    <w:rsid w:val="007248AB"/>
    <w:rsid w:val="00724AC4"/>
    <w:rsid w:val="00724BB6"/>
    <w:rsid w:val="00724CD9"/>
    <w:rsid w:val="0072500F"/>
    <w:rsid w:val="007251CC"/>
    <w:rsid w:val="0072554F"/>
    <w:rsid w:val="00726446"/>
    <w:rsid w:val="00726DFB"/>
    <w:rsid w:val="007270A7"/>
    <w:rsid w:val="007276DA"/>
    <w:rsid w:val="00727843"/>
    <w:rsid w:val="00727EE0"/>
    <w:rsid w:val="0073064C"/>
    <w:rsid w:val="00730692"/>
    <w:rsid w:val="007306E5"/>
    <w:rsid w:val="007307F2"/>
    <w:rsid w:val="00730E3D"/>
    <w:rsid w:val="007310E8"/>
    <w:rsid w:val="0073129D"/>
    <w:rsid w:val="007316CB"/>
    <w:rsid w:val="00731A38"/>
    <w:rsid w:val="00732048"/>
    <w:rsid w:val="00732232"/>
    <w:rsid w:val="00732296"/>
    <w:rsid w:val="007326C2"/>
    <w:rsid w:val="00732750"/>
    <w:rsid w:val="0073277C"/>
    <w:rsid w:val="00732C7B"/>
    <w:rsid w:val="00733435"/>
    <w:rsid w:val="00733B8F"/>
    <w:rsid w:val="00733BFE"/>
    <w:rsid w:val="00733F95"/>
    <w:rsid w:val="007340B0"/>
    <w:rsid w:val="0073467D"/>
    <w:rsid w:val="00734776"/>
    <w:rsid w:val="00734994"/>
    <w:rsid w:val="00735968"/>
    <w:rsid w:val="0073662F"/>
    <w:rsid w:val="00736EC3"/>
    <w:rsid w:val="00737222"/>
    <w:rsid w:val="00737F40"/>
    <w:rsid w:val="00740292"/>
    <w:rsid w:val="007403E1"/>
    <w:rsid w:val="0074059D"/>
    <w:rsid w:val="007405C9"/>
    <w:rsid w:val="00740B4A"/>
    <w:rsid w:val="00740CF8"/>
    <w:rsid w:val="00740D5D"/>
    <w:rsid w:val="00740E0F"/>
    <w:rsid w:val="00740F5F"/>
    <w:rsid w:val="00741019"/>
    <w:rsid w:val="007414F2"/>
    <w:rsid w:val="00741897"/>
    <w:rsid w:val="00741A00"/>
    <w:rsid w:val="00741EC1"/>
    <w:rsid w:val="00742383"/>
    <w:rsid w:val="00743414"/>
    <w:rsid w:val="007435F5"/>
    <w:rsid w:val="007437F1"/>
    <w:rsid w:val="00743E22"/>
    <w:rsid w:val="00744A2C"/>
    <w:rsid w:val="00744E6C"/>
    <w:rsid w:val="00744E84"/>
    <w:rsid w:val="00745475"/>
    <w:rsid w:val="00745547"/>
    <w:rsid w:val="00745745"/>
    <w:rsid w:val="0074582E"/>
    <w:rsid w:val="00745B49"/>
    <w:rsid w:val="00745BF0"/>
    <w:rsid w:val="00745C31"/>
    <w:rsid w:val="00746BB3"/>
    <w:rsid w:val="00746ECE"/>
    <w:rsid w:val="00747284"/>
    <w:rsid w:val="007474DC"/>
    <w:rsid w:val="00747BD2"/>
    <w:rsid w:val="00747C8B"/>
    <w:rsid w:val="007500FA"/>
    <w:rsid w:val="007500FF"/>
    <w:rsid w:val="00750475"/>
    <w:rsid w:val="00750892"/>
    <w:rsid w:val="00750C51"/>
    <w:rsid w:val="007515CC"/>
    <w:rsid w:val="00751B97"/>
    <w:rsid w:val="0075278C"/>
    <w:rsid w:val="0075280F"/>
    <w:rsid w:val="007534D1"/>
    <w:rsid w:val="0075397E"/>
    <w:rsid w:val="00753A01"/>
    <w:rsid w:val="00753DC0"/>
    <w:rsid w:val="00753FEC"/>
    <w:rsid w:val="00754271"/>
    <w:rsid w:val="0075499C"/>
    <w:rsid w:val="00755068"/>
    <w:rsid w:val="007551B5"/>
    <w:rsid w:val="00755652"/>
    <w:rsid w:val="0075567D"/>
    <w:rsid w:val="007560A2"/>
    <w:rsid w:val="007561AD"/>
    <w:rsid w:val="00756A89"/>
    <w:rsid w:val="00756AE4"/>
    <w:rsid w:val="00756C4C"/>
    <w:rsid w:val="00756FE2"/>
    <w:rsid w:val="007570BF"/>
    <w:rsid w:val="00757420"/>
    <w:rsid w:val="007575D7"/>
    <w:rsid w:val="00757984"/>
    <w:rsid w:val="00757A8E"/>
    <w:rsid w:val="00757D6F"/>
    <w:rsid w:val="00757DB0"/>
    <w:rsid w:val="00757E31"/>
    <w:rsid w:val="007600A8"/>
    <w:rsid w:val="00760264"/>
    <w:rsid w:val="00760602"/>
    <w:rsid w:val="00760945"/>
    <w:rsid w:val="00760D42"/>
    <w:rsid w:val="00760DCC"/>
    <w:rsid w:val="007617D1"/>
    <w:rsid w:val="007617F9"/>
    <w:rsid w:val="00761C69"/>
    <w:rsid w:val="00761D13"/>
    <w:rsid w:val="00761EFB"/>
    <w:rsid w:val="0076240A"/>
    <w:rsid w:val="0076282E"/>
    <w:rsid w:val="00762CC9"/>
    <w:rsid w:val="00763C14"/>
    <w:rsid w:val="00763DAB"/>
    <w:rsid w:val="0076460C"/>
    <w:rsid w:val="007649F8"/>
    <w:rsid w:val="00764B9B"/>
    <w:rsid w:val="00764BF2"/>
    <w:rsid w:val="00764DBA"/>
    <w:rsid w:val="00765259"/>
    <w:rsid w:val="00765A36"/>
    <w:rsid w:val="00765C91"/>
    <w:rsid w:val="00765DB8"/>
    <w:rsid w:val="00765E06"/>
    <w:rsid w:val="00765F2C"/>
    <w:rsid w:val="00766124"/>
    <w:rsid w:val="007661FD"/>
    <w:rsid w:val="007662FE"/>
    <w:rsid w:val="00766577"/>
    <w:rsid w:val="00766BF1"/>
    <w:rsid w:val="007674BE"/>
    <w:rsid w:val="00767576"/>
    <w:rsid w:val="007675D4"/>
    <w:rsid w:val="00767A3D"/>
    <w:rsid w:val="00767A60"/>
    <w:rsid w:val="00767B1E"/>
    <w:rsid w:val="00767DF8"/>
    <w:rsid w:val="00767E89"/>
    <w:rsid w:val="0077047B"/>
    <w:rsid w:val="007707CD"/>
    <w:rsid w:val="00770B57"/>
    <w:rsid w:val="00770C43"/>
    <w:rsid w:val="00770F9F"/>
    <w:rsid w:val="007710C4"/>
    <w:rsid w:val="00771811"/>
    <w:rsid w:val="00771925"/>
    <w:rsid w:val="00771DD5"/>
    <w:rsid w:val="00772363"/>
    <w:rsid w:val="00772A21"/>
    <w:rsid w:val="00773323"/>
    <w:rsid w:val="007734C1"/>
    <w:rsid w:val="00773636"/>
    <w:rsid w:val="007737B1"/>
    <w:rsid w:val="00773A3D"/>
    <w:rsid w:val="00773B96"/>
    <w:rsid w:val="0077402D"/>
    <w:rsid w:val="00774281"/>
    <w:rsid w:val="00774465"/>
    <w:rsid w:val="0077472B"/>
    <w:rsid w:val="00774980"/>
    <w:rsid w:val="007749DF"/>
    <w:rsid w:val="007753CC"/>
    <w:rsid w:val="007755D6"/>
    <w:rsid w:val="00775687"/>
    <w:rsid w:val="007757D1"/>
    <w:rsid w:val="0077589F"/>
    <w:rsid w:val="00775D42"/>
    <w:rsid w:val="007761DA"/>
    <w:rsid w:val="00776723"/>
    <w:rsid w:val="007767C7"/>
    <w:rsid w:val="00776E40"/>
    <w:rsid w:val="00777341"/>
    <w:rsid w:val="0077746A"/>
    <w:rsid w:val="007779A4"/>
    <w:rsid w:val="00777FC0"/>
    <w:rsid w:val="007805B6"/>
    <w:rsid w:val="0078083B"/>
    <w:rsid w:val="00780D7D"/>
    <w:rsid w:val="00780EEB"/>
    <w:rsid w:val="0078101E"/>
    <w:rsid w:val="007816C2"/>
    <w:rsid w:val="00781715"/>
    <w:rsid w:val="00782398"/>
    <w:rsid w:val="00782664"/>
    <w:rsid w:val="007827B7"/>
    <w:rsid w:val="007829AF"/>
    <w:rsid w:val="00782A54"/>
    <w:rsid w:val="007830E5"/>
    <w:rsid w:val="00783577"/>
    <w:rsid w:val="007835D7"/>
    <w:rsid w:val="0078360E"/>
    <w:rsid w:val="0078437F"/>
    <w:rsid w:val="007849AB"/>
    <w:rsid w:val="00784DAB"/>
    <w:rsid w:val="007850E3"/>
    <w:rsid w:val="007853FB"/>
    <w:rsid w:val="0078541D"/>
    <w:rsid w:val="007856F2"/>
    <w:rsid w:val="00785888"/>
    <w:rsid w:val="00785EDE"/>
    <w:rsid w:val="00786056"/>
    <w:rsid w:val="007864D9"/>
    <w:rsid w:val="0078653A"/>
    <w:rsid w:val="0078663B"/>
    <w:rsid w:val="0078666E"/>
    <w:rsid w:val="007868E2"/>
    <w:rsid w:val="007868F9"/>
    <w:rsid w:val="00786961"/>
    <w:rsid w:val="00787706"/>
    <w:rsid w:val="00787735"/>
    <w:rsid w:val="007878DC"/>
    <w:rsid w:val="00787A6F"/>
    <w:rsid w:val="00790195"/>
    <w:rsid w:val="00790979"/>
    <w:rsid w:val="007909E3"/>
    <w:rsid w:val="00791296"/>
    <w:rsid w:val="00791509"/>
    <w:rsid w:val="00791BD5"/>
    <w:rsid w:val="0079228F"/>
    <w:rsid w:val="007924F0"/>
    <w:rsid w:val="007926CB"/>
    <w:rsid w:val="00792A56"/>
    <w:rsid w:val="00792E85"/>
    <w:rsid w:val="00793245"/>
    <w:rsid w:val="007935B8"/>
    <w:rsid w:val="00793836"/>
    <w:rsid w:val="007939A1"/>
    <w:rsid w:val="00793E03"/>
    <w:rsid w:val="00793E1C"/>
    <w:rsid w:val="007943DD"/>
    <w:rsid w:val="0079457B"/>
    <w:rsid w:val="007949C6"/>
    <w:rsid w:val="00794D2E"/>
    <w:rsid w:val="007952C4"/>
    <w:rsid w:val="00795405"/>
    <w:rsid w:val="00795807"/>
    <w:rsid w:val="007958F9"/>
    <w:rsid w:val="00795960"/>
    <w:rsid w:val="00795A68"/>
    <w:rsid w:val="00795C65"/>
    <w:rsid w:val="007961D5"/>
    <w:rsid w:val="0079653A"/>
    <w:rsid w:val="00796562"/>
    <w:rsid w:val="00796644"/>
    <w:rsid w:val="007967CB"/>
    <w:rsid w:val="00796C09"/>
    <w:rsid w:val="00796F41"/>
    <w:rsid w:val="007976F5"/>
    <w:rsid w:val="00797961"/>
    <w:rsid w:val="00797CE6"/>
    <w:rsid w:val="007A039A"/>
    <w:rsid w:val="007A09B8"/>
    <w:rsid w:val="007A0F11"/>
    <w:rsid w:val="007A1618"/>
    <w:rsid w:val="007A16F0"/>
    <w:rsid w:val="007A1995"/>
    <w:rsid w:val="007A1E0B"/>
    <w:rsid w:val="007A23CE"/>
    <w:rsid w:val="007A27E8"/>
    <w:rsid w:val="007A29A4"/>
    <w:rsid w:val="007A3151"/>
    <w:rsid w:val="007A38FE"/>
    <w:rsid w:val="007A3A5A"/>
    <w:rsid w:val="007A3C74"/>
    <w:rsid w:val="007A3C7F"/>
    <w:rsid w:val="007A4130"/>
    <w:rsid w:val="007A419D"/>
    <w:rsid w:val="007A43BE"/>
    <w:rsid w:val="007A48A4"/>
    <w:rsid w:val="007A49F8"/>
    <w:rsid w:val="007A4AAD"/>
    <w:rsid w:val="007A4ABD"/>
    <w:rsid w:val="007A4CD5"/>
    <w:rsid w:val="007A4D6F"/>
    <w:rsid w:val="007A4E3B"/>
    <w:rsid w:val="007A572B"/>
    <w:rsid w:val="007A57E2"/>
    <w:rsid w:val="007A5DAC"/>
    <w:rsid w:val="007A5EC1"/>
    <w:rsid w:val="007A6523"/>
    <w:rsid w:val="007A67A2"/>
    <w:rsid w:val="007A711D"/>
    <w:rsid w:val="007A74BC"/>
    <w:rsid w:val="007A74C3"/>
    <w:rsid w:val="007A7565"/>
    <w:rsid w:val="007A75BD"/>
    <w:rsid w:val="007A7648"/>
    <w:rsid w:val="007A7F2C"/>
    <w:rsid w:val="007A7F4E"/>
    <w:rsid w:val="007B042A"/>
    <w:rsid w:val="007B04F5"/>
    <w:rsid w:val="007B06D1"/>
    <w:rsid w:val="007B0872"/>
    <w:rsid w:val="007B0ADF"/>
    <w:rsid w:val="007B0F3E"/>
    <w:rsid w:val="007B10CC"/>
    <w:rsid w:val="007B1137"/>
    <w:rsid w:val="007B1358"/>
    <w:rsid w:val="007B14BB"/>
    <w:rsid w:val="007B161E"/>
    <w:rsid w:val="007B16F8"/>
    <w:rsid w:val="007B196D"/>
    <w:rsid w:val="007B1A57"/>
    <w:rsid w:val="007B1BEB"/>
    <w:rsid w:val="007B20FB"/>
    <w:rsid w:val="007B221A"/>
    <w:rsid w:val="007B230F"/>
    <w:rsid w:val="007B2511"/>
    <w:rsid w:val="007B26ED"/>
    <w:rsid w:val="007B27FF"/>
    <w:rsid w:val="007B29A1"/>
    <w:rsid w:val="007B2B0F"/>
    <w:rsid w:val="007B2E81"/>
    <w:rsid w:val="007B34B6"/>
    <w:rsid w:val="007B3CBD"/>
    <w:rsid w:val="007B3D3E"/>
    <w:rsid w:val="007B4004"/>
    <w:rsid w:val="007B4096"/>
    <w:rsid w:val="007B4336"/>
    <w:rsid w:val="007B439C"/>
    <w:rsid w:val="007B43E3"/>
    <w:rsid w:val="007B4801"/>
    <w:rsid w:val="007B56D5"/>
    <w:rsid w:val="007B5876"/>
    <w:rsid w:val="007B58F7"/>
    <w:rsid w:val="007B5B6C"/>
    <w:rsid w:val="007B5E11"/>
    <w:rsid w:val="007B6364"/>
    <w:rsid w:val="007B6F6F"/>
    <w:rsid w:val="007B7115"/>
    <w:rsid w:val="007B71CD"/>
    <w:rsid w:val="007B7B5F"/>
    <w:rsid w:val="007B7BAA"/>
    <w:rsid w:val="007B7C94"/>
    <w:rsid w:val="007B7F4F"/>
    <w:rsid w:val="007B7F57"/>
    <w:rsid w:val="007C05E9"/>
    <w:rsid w:val="007C06AB"/>
    <w:rsid w:val="007C08B2"/>
    <w:rsid w:val="007C09E5"/>
    <w:rsid w:val="007C1199"/>
    <w:rsid w:val="007C1746"/>
    <w:rsid w:val="007C1BD3"/>
    <w:rsid w:val="007C2212"/>
    <w:rsid w:val="007C2493"/>
    <w:rsid w:val="007C2668"/>
    <w:rsid w:val="007C27BF"/>
    <w:rsid w:val="007C38ED"/>
    <w:rsid w:val="007C3CA7"/>
    <w:rsid w:val="007C4393"/>
    <w:rsid w:val="007C44FA"/>
    <w:rsid w:val="007C49AC"/>
    <w:rsid w:val="007C4ABC"/>
    <w:rsid w:val="007C4FB3"/>
    <w:rsid w:val="007C5A71"/>
    <w:rsid w:val="007C5C24"/>
    <w:rsid w:val="007C5EDD"/>
    <w:rsid w:val="007C6103"/>
    <w:rsid w:val="007C6177"/>
    <w:rsid w:val="007C6329"/>
    <w:rsid w:val="007C6428"/>
    <w:rsid w:val="007C683F"/>
    <w:rsid w:val="007C6EE8"/>
    <w:rsid w:val="007C6F12"/>
    <w:rsid w:val="007C739C"/>
    <w:rsid w:val="007C74AC"/>
    <w:rsid w:val="007D04CE"/>
    <w:rsid w:val="007D09FF"/>
    <w:rsid w:val="007D15BE"/>
    <w:rsid w:val="007D1B9D"/>
    <w:rsid w:val="007D2009"/>
    <w:rsid w:val="007D21D7"/>
    <w:rsid w:val="007D22AB"/>
    <w:rsid w:val="007D29A0"/>
    <w:rsid w:val="007D2F73"/>
    <w:rsid w:val="007D31A4"/>
    <w:rsid w:val="007D36A6"/>
    <w:rsid w:val="007D3AFF"/>
    <w:rsid w:val="007D4384"/>
    <w:rsid w:val="007D504A"/>
    <w:rsid w:val="007D5334"/>
    <w:rsid w:val="007D5412"/>
    <w:rsid w:val="007D55CB"/>
    <w:rsid w:val="007D5751"/>
    <w:rsid w:val="007D5A43"/>
    <w:rsid w:val="007D5D2B"/>
    <w:rsid w:val="007D68BB"/>
    <w:rsid w:val="007D6F9E"/>
    <w:rsid w:val="007D70D0"/>
    <w:rsid w:val="007D71C8"/>
    <w:rsid w:val="007D75E2"/>
    <w:rsid w:val="007E02A7"/>
    <w:rsid w:val="007E0616"/>
    <w:rsid w:val="007E077F"/>
    <w:rsid w:val="007E079A"/>
    <w:rsid w:val="007E0CFF"/>
    <w:rsid w:val="007E0D3E"/>
    <w:rsid w:val="007E0EA9"/>
    <w:rsid w:val="007E13D7"/>
    <w:rsid w:val="007E232F"/>
    <w:rsid w:val="007E2353"/>
    <w:rsid w:val="007E3001"/>
    <w:rsid w:val="007E33D2"/>
    <w:rsid w:val="007E38E7"/>
    <w:rsid w:val="007E3B37"/>
    <w:rsid w:val="007E3BD1"/>
    <w:rsid w:val="007E41B9"/>
    <w:rsid w:val="007E43DC"/>
    <w:rsid w:val="007E4605"/>
    <w:rsid w:val="007E4BBE"/>
    <w:rsid w:val="007E4C25"/>
    <w:rsid w:val="007E5048"/>
    <w:rsid w:val="007E54CC"/>
    <w:rsid w:val="007E55E3"/>
    <w:rsid w:val="007E5A31"/>
    <w:rsid w:val="007E5C88"/>
    <w:rsid w:val="007E64EB"/>
    <w:rsid w:val="007E6735"/>
    <w:rsid w:val="007E746C"/>
    <w:rsid w:val="007E7AA5"/>
    <w:rsid w:val="007E7CB2"/>
    <w:rsid w:val="007E7D30"/>
    <w:rsid w:val="007E7E13"/>
    <w:rsid w:val="007E7E4B"/>
    <w:rsid w:val="007F022E"/>
    <w:rsid w:val="007F046B"/>
    <w:rsid w:val="007F0636"/>
    <w:rsid w:val="007F06F1"/>
    <w:rsid w:val="007F07B7"/>
    <w:rsid w:val="007F07E6"/>
    <w:rsid w:val="007F0FD6"/>
    <w:rsid w:val="007F1245"/>
    <w:rsid w:val="007F12B3"/>
    <w:rsid w:val="007F12DB"/>
    <w:rsid w:val="007F145D"/>
    <w:rsid w:val="007F1936"/>
    <w:rsid w:val="007F197D"/>
    <w:rsid w:val="007F1B75"/>
    <w:rsid w:val="007F22A0"/>
    <w:rsid w:val="007F243B"/>
    <w:rsid w:val="007F24A5"/>
    <w:rsid w:val="007F29A8"/>
    <w:rsid w:val="007F34BE"/>
    <w:rsid w:val="007F3714"/>
    <w:rsid w:val="007F38D9"/>
    <w:rsid w:val="007F3B76"/>
    <w:rsid w:val="007F3E65"/>
    <w:rsid w:val="007F3E8E"/>
    <w:rsid w:val="007F4696"/>
    <w:rsid w:val="007F486F"/>
    <w:rsid w:val="007F4921"/>
    <w:rsid w:val="007F498D"/>
    <w:rsid w:val="007F4A4B"/>
    <w:rsid w:val="007F4FA2"/>
    <w:rsid w:val="007F5195"/>
    <w:rsid w:val="007F54B4"/>
    <w:rsid w:val="007F57B9"/>
    <w:rsid w:val="007F5914"/>
    <w:rsid w:val="007F5FC1"/>
    <w:rsid w:val="007F62F1"/>
    <w:rsid w:val="007F6681"/>
    <w:rsid w:val="007F6C36"/>
    <w:rsid w:val="007F6F71"/>
    <w:rsid w:val="007F70BC"/>
    <w:rsid w:val="007F7105"/>
    <w:rsid w:val="007F73AC"/>
    <w:rsid w:val="007F7A1A"/>
    <w:rsid w:val="0080025F"/>
    <w:rsid w:val="008004F2"/>
    <w:rsid w:val="00800A8D"/>
    <w:rsid w:val="00800B74"/>
    <w:rsid w:val="0080101E"/>
    <w:rsid w:val="00801192"/>
    <w:rsid w:val="0080124C"/>
    <w:rsid w:val="00801317"/>
    <w:rsid w:val="0080154E"/>
    <w:rsid w:val="0080189F"/>
    <w:rsid w:val="008018A8"/>
    <w:rsid w:val="00801F1B"/>
    <w:rsid w:val="00802233"/>
    <w:rsid w:val="00802253"/>
    <w:rsid w:val="008027A4"/>
    <w:rsid w:val="008027BA"/>
    <w:rsid w:val="00802E1D"/>
    <w:rsid w:val="00803407"/>
    <w:rsid w:val="00803B0F"/>
    <w:rsid w:val="00804442"/>
    <w:rsid w:val="00805158"/>
    <w:rsid w:val="00805872"/>
    <w:rsid w:val="00805A8B"/>
    <w:rsid w:val="00805ACB"/>
    <w:rsid w:val="008066E4"/>
    <w:rsid w:val="008067BC"/>
    <w:rsid w:val="008068D6"/>
    <w:rsid w:val="00806B3B"/>
    <w:rsid w:val="00806CD6"/>
    <w:rsid w:val="00806CEA"/>
    <w:rsid w:val="00806E47"/>
    <w:rsid w:val="008074AD"/>
    <w:rsid w:val="008102F4"/>
    <w:rsid w:val="0081030D"/>
    <w:rsid w:val="00810660"/>
    <w:rsid w:val="00810E58"/>
    <w:rsid w:val="00810E67"/>
    <w:rsid w:val="008113CC"/>
    <w:rsid w:val="008113D5"/>
    <w:rsid w:val="008119AF"/>
    <w:rsid w:val="008124D7"/>
    <w:rsid w:val="008126B2"/>
    <w:rsid w:val="00812D1D"/>
    <w:rsid w:val="0081344F"/>
    <w:rsid w:val="00813ED7"/>
    <w:rsid w:val="00813F2C"/>
    <w:rsid w:val="0081408E"/>
    <w:rsid w:val="00814357"/>
    <w:rsid w:val="0081514B"/>
    <w:rsid w:val="00815690"/>
    <w:rsid w:val="0081575D"/>
    <w:rsid w:val="008159F2"/>
    <w:rsid w:val="008162EE"/>
    <w:rsid w:val="00816312"/>
    <w:rsid w:val="0081648A"/>
    <w:rsid w:val="00816791"/>
    <w:rsid w:val="00816839"/>
    <w:rsid w:val="00816CBB"/>
    <w:rsid w:val="00816D9B"/>
    <w:rsid w:val="0081701C"/>
    <w:rsid w:val="00817182"/>
    <w:rsid w:val="0081734B"/>
    <w:rsid w:val="00817498"/>
    <w:rsid w:val="00817766"/>
    <w:rsid w:val="008178DA"/>
    <w:rsid w:val="00817A14"/>
    <w:rsid w:val="00817B86"/>
    <w:rsid w:val="00817D25"/>
    <w:rsid w:val="00817DD2"/>
    <w:rsid w:val="008202FD"/>
    <w:rsid w:val="00820563"/>
    <w:rsid w:val="0082067E"/>
    <w:rsid w:val="0082095D"/>
    <w:rsid w:val="00820C3D"/>
    <w:rsid w:val="00820C68"/>
    <w:rsid w:val="00820DDB"/>
    <w:rsid w:val="00821344"/>
    <w:rsid w:val="00821824"/>
    <w:rsid w:val="00821A62"/>
    <w:rsid w:val="00822047"/>
    <w:rsid w:val="008222BB"/>
    <w:rsid w:val="008226C5"/>
    <w:rsid w:val="0082274C"/>
    <w:rsid w:val="0082280B"/>
    <w:rsid w:val="0082338B"/>
    <w:rsid w:val="00823771"/>
    <w:rsid w:val="00823A9E"/>
    <w:rsid w:val="00823AD0"/>
    <w:rsid w:val="00823C54"/>
    <w:rsid w:val="0082417F"/>
    <w:rsid w:val="008252FD"/>
    <w:rsid w:val="00825C28"/>
    <w:rsid w:val="00825C99"/>
    <w:rsid w:val="00825D3F"/>
    <w:rsid w:val="00825D5A"/>
    <w:rsid w:val="00825E6C"/>
    <w:rsid w:val="00825F17"/>
    <w:rsid w:val="008266EC"/>
    <w:rsid w:val="008267B7"/>
    <w:rsid w:val="00826962"/>
    <w:rsid w:val="00826980"/>
    <w:rsid w:val="00826A5D"/>
    <w:rsid w:val="008277E6"/>
    <w:rsid w:val="00827AB9"/>
    <w:rsid w:val="00827B50"/>
    <w:rsid w:val="00827D13"/>
    <w:rsid w:val="0083010F"/>
    <w:rsid w:val="00830A5E"/>
    <w:rsid w:val="00830B31"/>
    <w:rsid w:val="00830BAC"/>
    <w:rsid w:val="00830F3A"/>
    <w:rsid w:val="00830FF7"/>
    <w:rsid w:val="00831059"/>
    <w:rsid w:val="00831196"/>
    <w:rsid w:val="008318C5"/>
    <w:rsid w:val="008319B5"/>
    <w:rsid w:val="00831A72"/>
    <w:rsid w:val="00831A99"/>
    <w:rsid w:val="00831DC8"/>
    <w:rsid w:val="00831FB5"/>
    <w:rsid w:val="0083233F"/>
    <w:rsid w:val="00832D66"/>
    <w:rsid w:val="0083303B"/>
    <w:rsid w:val="00833042"/>
    <w:rsid w:val="008331E5"/>
    <w:rsid w:val="0083325A"/>
    <w:rsid w:val="0083343D"/>
    <w:rsid w:val="008335F2"/>
    <w:rsid w:val="00833D01"/>
    <w:rsid w:val="00834016"/>
    <w:rsid w:val="00834313"/>
    <w:rsid w:val="008345FD"/>
    <w:rsid w:val="00834B9B"/>
    <w:rsid w:val="00834C55"/>
    <w:rsid w:val="00834DD2"/>
    <w:rsid w:val="0083507E"/>
    <w:rsid w:val="008351FB"/>
    <w:rsid w:val="00835265"/>
    <w:rsid w:val="00835A82"/>
    <w:rsid w:val="00835D2F"/>
    <w:rsid w:val="00835E85"/>
    <w:rsid w:val="00835F76"/>
    <w:rsid w:val="00835FF0"/>
    <w:rsid w:val="00836593"/>
    <w:rsid w:val="00836AB5"/>
    <w:rsid w:val="00836B4C"/>
    <w:rsid w:val="00836C0E"/>
    <w:rsid w:val="00836E10"/>
    <w:rsid w:val="0083746F"/>
    <w:rsid w:val="008378EE"/>
    <w:rsid w:val="00837924"/>
    <w:rsid w:val="00837B5A"/>
    <w:rsid w:val="00837B8A"/>
    <w:rsid w:val="00837EB7"/>
    <w:rsid w:val="0084004A"/>
    <w:rsid w:val="008409F0"/>
    <w:rsid w:val="00840DAC"/>
    <w:rsid w:val="00840E3A"/>
    <w:rsid w:val="008410E7"/>
    <w:rsid w:val="00841299"/>
    <w:rsid w:val="00841D12"/>
    <w:rsid w:val="00841D5C"/>
    <w:rsid w:val="00841FB2"/>
    <w:rsid w:val="008420C2"/>
    <w:rsid w:val="00842259"/>
    <w:rsid w:val="008422E2"/>
    <w:rsid w:val="008426F4"/>
    <w:rsid w:val="0084295B"/>
    <w:rsid w:val="00843312"/>
    <w:rsid w:val="008433A3"/>
    <w:rsid w:val="008433CB"/>
    <w:rsid w:val="00843553"/>
    <w:rsid w:val="00843768"/>
    <w:rsid w:val="008437E8"/>
    <w:rsid w:val="00844004"/>
    <w:rsid w:val="00844194"/>
    <w:rsid w:val="008441FD"/>
    <w:rsid w:val="008443B5"/>
    <w:rsid w:val="0084472B"/>
    <w:rsid w:val="00844928"/>
    <w:rsid w:val="00844F2C"/>
    <w:rsid w:val="0084510F"/>
    <w:rsid w:val="00845512"/>
    <w:rsid w:val="008457C8"/>
    <w:rsid w:val="008465E6"/>
    <w:rsid w:val="00846F22"/>
    <w:rsid w:val="0084707B"/>
    <w:rsid w:val="00847220"/>
    <w:rsid w:val="008475EB"/>
    <w:rsid w:val="00847787"/>
    <w:rsid w:val="00847FBF"/>
    <w:rsid w:val="008501E5"/>
    <w:rsid w:val="008505E9"/>
    <w:rsid w:val="00850839"/>
    <w:rsid w:val="0085094E"/>
    <w:rsid w:val="00850E5F"/>
    <w:rsid w:val="008515FE"/>
    <w:rsid w:val="00851706"/>
    <w:rsid w:val="00851715"/>
    <w:rsid w:val="00851960"/>
    <w:rsid w:val="00851975"/>
    <w:rsid w:val="00851B3E"/>
    <w:rsid w:val="00851DF4"/>
    <w:rsid w:val="00852045"/>
    <w:rsid w:val="00853164"/>
    <w:rsid w:val="008534DE"/>
    <w:rsid w:val="00853643"/>
    <w:rsid w:val="008537B7"/>
    <w:rsid w:val="0085386E"/>
    <w:rsid w:val="008539E0"/>
    <w:rsid w:val="00854869"/>
    <w:rsid w:val="00854B27"/>
    <w:rsid w:val="00854B3A"/>
    <w:rsid w:val="00854D06"/>
    <w:rsid w:val="00854FAF"/>
    <w:rsid w:val="00855435"/>
    <w:rsid w:val="0085570B"/>
    <w:rsid w:val="00855E40"/>
    <w:rsid w:val="00856461"/>
    <w:rsid w:val="00856B25"/>
    <w:rsid w:val="00856DDE"/>
    <w:rsid w:val="00856E8F"/>
    <w:rsid w:val="008575DF"/>
    <w:rsid w:val="008605CF"/>
    <w:rsid w:val="00860A37"/>
    <w:rsid w:val="00860D02"/>
    <w:rsid w:val="00860D87"/>
    <w:rsid w:val="00861170"/>
    <w:rsid w:val="00861A07"/>
    <w:rsid w:val="00862B07"/>
    <w:rsid w:val="00863287"/>
    <w:rsid w:val="008632D9"/>
    <w:rsid w:val="00863488"/>
    <w:rsid w:val="008634BF"/>
    <w:rsid w:val="0086382D"/>
    <w:rsid w:val="00863AF0"/>
    <w:rsid w:val="00863CE7"/>
    <w:rsid w:val="00863F3B"/>
    <w:rsid w:val="00864395"/>
    <w:rsid w:val="008644CE"/>
    <w:rsid w:val="00864538"/>
    <w:rsid w:val="00864619"/>
    <w:rsid w:val="0086473E"/>
    <w:rsid w:val="008648C2"/>
    <w:rsid w:val="00864DB3"/>
    <w:rsid w:val="00864EA3"/>
    <w:rsid w:val="00864F0B"/>
    <w:rsid w:val="00865083"/>
    <w:rsid w:val="0086575B"/>
    <w:rsid w:val="00865AD6"/>
    <w:rsid w:val="00866157"/>
    <w:rsid w:val="0086634C"/>
    <w:rsid w:val="00866494"/>
    <w:rsid w:val="0086673C"/>
    <w:rsid w:val="00866AC8"/>
    <w:rsid w:val="008670D7"/>
    <w:rsid w:val="008676F3"/>
    <w:rsid w:val="0086779A"/>
    <w:rsid w:val="00870462"/>
    <w:rsid w:val="008704F6"/>
    <w:rsid w:val="00870777"/>
    <w:rsid w:val="008709B0"/>
    <w:rsid w:val="00870DF9"/>
    <w:rsid w:val="00871217"/>
    <w:rsid w:val="00871E20"/>
    <w:rsid w:val="00872543"/>
    <w:rsid w:val="008728A1"/>
    <w:rsid w:val="00872902"/>
    <w:rsid w:val="00872CB6"/>
    <w:rsid w:val="008732F8"/>
    <w:rsid w:val="008736F6"/>
    <w:rsid w:val="008737FF"/>
    <w:rsid w:val="00873D01"/>
    <w:rsid w:val="00873D5C"/>
    <w:rsid w:val="00873EBA"/>
    <w:rsid w:val="008740C4"/>
    <w:rsid w:val="0087421D"/>
    <w:rsid w:val="008744A6"/>
    <w:rsid w:val="008744C0"/>
    <w:rsid w:val="00874800"/>
    <w:rsid w:val="0087495A"/>
    <w:rsid w:val="00874B35"/>
    <w:rsid w:val="00874FB5"/>
    <w:rsid w:val="0087539A"/>
    <w:rsid w:val="0087562B"/>
    <w:rsid w:val="0087583F"/>
    <w:rsid w:val="00875CAA"/>
    <w:rsid w:val="008760F7"/>
    <w:rsid w:val="008763C0"/>
    <w:rsid w:val="0087671B"/>
    <w:rsid w:val="008769A1"/>
    <w:rsid w:val="00876C8E"/>
    <w:rsid w:val="00877100"/>
    <w:rsid w:val="008773CB"/>
    <w:rsid w:val="00877544"/>
    <w:rsid w:val="008777C7"/>
    <w:rsid w:val="0088012B"/>
    <w:rsid w:val="00880B40"/>
    <w:rsid w:val="008814D7"/>
    <w:rsid w:val="00881738"/>
    <w:rsid w:val="00881CCF"/>
    <w:rsid w:val="00881CF2"/>
    <w:rsid w:val="00881F08"/>
    <w:rsid w:val="008820CA"/>
    <w:rsid w:val="008825B9"/>
    <w:rsid w:val="00882D88"/>
    <w:rsid w:val="00882E99"/>
    <w:rsid w:val="00883A7C"/>
    <w:rsid w:val="0088411B"/>
    <w:rsid w:val="008841CD"/>
    <w:rsid w:val="00884348"/>
    <w:rsid w:val="00884796"/>
    <w:rsid w:val="00884CEF"/>
    <w:rsid w:val="00884D64"/>
    <w:rsid w:val="0088508C"/>
    <w:rsid w:val="008852CB"/>
    <w:rsid w:val="00885379"/>
    <w:rsid w:val="008859FD"/>
    <w:rsid w:val="008860AB"/>
    <w:rsid w:val="008861CC"/>
    <w:rsid w:val="00886481"/>
    <w:rsid w:val="008864DB"/>
    <w:rsid w:val="008866E0"/>
    <w:rsid w:val="008867F1"/>
    <w:rsid w:val="00886A5D"/>
    <w:rsid w:val="00886B4B"/>
    <w:rsid w:val="00886CCA"/>
    <w:rsid w:val="0088720C"/>
    <w:rsid w:val="008872AE"/>
    <w:rsid w:val="0088743F"/>
    <w:rsid w:val="0088792C"/>
    <w:rsid w:val="00887AFA"/>
    <w:rsid w:val="00890035"/>
    <w:rsid w:val="00890041"/>
    <w:rsid w:val="0089028D"/>
    <w:rsid w:val="0089061B"/>
    <w:rsid w:val="0089137F"/>
    <w:rsid w:val="0089138A"/>
    <w:rsid w:val="008914E8"/>
    <w:rsid w:val="00891989"/>
    <w:rsid w:val="008926BF"/>
    <w:rsid w:val="00892718"/>
    <w:rsid w:val="008927B4"/>
    <w:rsid w:val="008927B5"/>
    <w:rsid w:val="0089292C"/>
    <w:rsid w:val="00892966"/>
    <w:rsid w:val="00892994"/>
    <w:rsid w:val="00892CA4"/>
    <w:rsid w:val="00893144"/>
    <w:rsid w:val="008934EF"/>
    <w:rsid w:val="0089392F"/>
    <w:rsid w:val="00893E1E"/>
    <w:rsid w:val="00893E24"/>
    <w:rsid w:val="00893E51"/>
    <w:rsid w:val="00894122"/>
    <w:rsid w:val="00894FFF"/>
    <w:rsid w:val="00895681"/>
    <w:rsid w:val="008956EF"/>
    <w:rsid w:val="008957CC"/>
    <w:rsid w:val="008957D9"/>
    <w:rsid w:val="0089597B"/>
    <w:rsid w:val="00895B9B"/>
    <w:rsid w:val="00895C07"/>
    <w:rsid w:val="00895F7C"/>
    <w:rsid w:val="008962E6"/>
    <w:rsid w:val="00896590"/>
    <w:rsid w:val="0089691B"/>
    <w:rsid w:val="00896B3B"/>
    <w:rsid w:val="00896B83"/>
    <w:rsid w:val="00896FFD"/>
    <w:rsid w:val="00897360"/>
    <w:rsid w:val="008973D1"/>
    <w:rsid w:val="0089747D"/>
    <w:rsid w:val="008975B8"/>
    <w:rsid w:val="0089774A"/>
    <w:rsid w:val="008A03FE"/>
    <w:rsid w:val="008A07B7"/>
    <w:rsid w:val="008A1019"/>
    <w:rsid w:val="008A1106"/>
    <w:rsid w:val="008A1646"/>
    <w:rsid w:val="008A1801"/>
    <w:rsid w:val="008A1AF5"/>
    <w:rsid w:val="008A1EE1"/>
    <w:rsid w:val="008A20AB"/>
    <w:rsid w:val="008A274F"/>
    <w:rsid w:val="008A27D6"/>
    <w:rsid w:val="008A2954"/>
    <w:rsid w:val="008A2DAC"/>
    <w:rsid w:val="008A2DCD"/>
    <w:rsid w:val="008A2EA4"/>
    <w:rsid w:val="008A3421"/>
    <w:rsid w:val="008A37DB"/>
    <w:rsid w:val="008A39DA"/>
    <w:rsid w:val="008A40D8"/>
    <w:rsid w:val="008A48D7"/>
    <w:rsid w:val="008A4E01"/>
    <w:rsid w:val="008A54C1"/>
    <w:rsid w:val="008A54FD"/>
    <w:rsid w:val="008A5F2C"/>
    <w:rsid w:val="008A65F1"/>
    <w:rsid w:val="008A6838"/>
    <w:rsid w:val="008A7134"/>
    <w:rsid w:val="008A73B4"/>
    <w:rsid w:val="008A776D"/>
    <w:rsid w:val="008A7D9B"/>
    <w:rsid w:val="008A7FFC"/>
    <w:rsid w:val="008B0928"/>
    <w:rsid w:val="008B0BE0"/>
    <w:rsid w:val="008B100F"/>
    <w:rsid w:val="008B1838"/>
    <w:rsid w:val="008B201E"/>
    <w:rsid w:val="008B2465"/>
    <w:rsid w:val="008B26FB"/>
    <w:rsid w:val="008B27C5"/>
    <w:rsid w:val="008B28C8"/>
    <w:rsid w:val="008B2A27"/>
    <w:rsid w:val="008B2BA4"/>
    <w:rsid w:val="008B2DD7"/>
    <w:rsid w:val="008B3717"/>
    <w:rsid w:val="008B37CA"/>
    <w:rsid w:val="008B38D7"/>
    <w:rsid w:val="008B42FB"/>
    <w:rsid w:val="008B445A"/>
    <w:rsid w:val="008B45D3"/>
    <w:rsid w:val="008B4641"/>
    <w:rsid w:val="008B49CB"/>
    <w:rsid w:val="008B4AC1"/>
    <w:rsid w:val="008B5014"/>
    <w:rsid w:val="008B5607"/>
    <w:rsid w:val="008B5A1A"/>
    <w:rsid w:val="008B5BF2"/>
    <w:rsid w:val="008B5C87"/>
    <w:rsid w:val="008B6855"/>
    <w:rsid w:val="008B6E64"/>
    <w:rsid w:val="008B744B"/>
    <w:rsid w:val="008B7781"/>
    <w:rsid w:val="008B7794"/>
    <w:rsid w:val="008B7797"/>
    <w:rsid w:val="008B7BD6"/>
    <w:rsid w:val="008B7D35"/>
    <w:rsid w:val="008B7E55"/>
    <w:rsid w:val="008C06EA"/>
    <w:rsid w:val="008C0AFC"/>
    <w:rsid w:val="008C1061"/>
    <w:rsid w:val="008C1129"/>
    <w:rsid w:val="008C19CB"/>
    <w:rsid w:val="008C1BB4"/>
    <w:rsid w:val="008C1C3F"/>
    <w:rsid w:val="008C2613"/>
    <w:rsid w:val="008C29DC"/>
    <w:rsid w:val="008C2DB3"/>
    <w:rsid w:val="008C3172"/>
    <w:rsid w:val="008C36F7"/>
    <w:rsid w:val="008C44D5"/>
    <w:rsid w:val="008C4626"/>
    <w:rsid w:val="008C46D7"/>
    <w:rsid w:val="008C4941"/>
    <w:rsid w:val="008C49FF"/>
    <w:rsid w:val="008C4D3A"/>
    <w:rsid w:val="008C4FAE"/>
    <w:rsid w:val="008C5318"/>
    <w:rsid w:val="008C5471"/>
    <w:rsid w:val="008C5626"/>
    <w:rsid w:val="008C5646"/>
    <w:rsid w:val="008C585E"/>
    <w:rsid w:val="008C5925"/>
    <w:rsid w:val="008C5BF8"/>
    <w:rsid w:val="008C5FD8"/>
    <w:rsid w:val="008C608D"/>
    <w:rsid w:val="008C6106"/>
    <w:rsid w:val="008C6305"/>
    <w:rsid w:val="008C65C9"/>
    <w:rsid w:val="008C66E2"/>
    <w:rsid w:val="008C6790"/>
    <w:rsid w:val="008C6AE2"/>
    <w:rsid w:val="008C6C0A"/>
    <w:rsid w:val="008C6D42"/>
    <w:rsid w:val="008C7167"/>
    <w:rsid w:val="008C7231"/>
    <w:rsid w:val="008C7341"/>
    <w:rsid w:val="008C751E"/>
    <w:rsid w:val="008C75D1"/>
    <w:rsid w:val="008C76D0"/>
    <w:rsid w:val="008C7891"/>
    <w:rsid w:val="008C7A31"/>
    <w:rsid w:val="008C7B5C"/>
    <w:rsid w:val="008D0140"/>
    <w:rsid w:val="008D021A"/>
    <w:rsid w:val="008D0448"/>
    <w:rsid w:val="008D0844"/>
    <w:rsid w:val="008D0916"/>
    <w:rsid w:val="008D0F20"/>
    <w:rsid w:val="008D10A2"/>
    <w:rsid w:val="008D10B5"/>
    <w:rsid w:val="008D14B5"/>
    <w:rsid w:val="008D156D"/>
    <w:rsid w:val="008D1F3E"/>
    <w:rsid w:val="008D2207"/>
    <w:rsid w:val="008D270B"/>
    <w:rsid w:val="008D2989"/>
    <w:rsid w:val="008D2C8D"/>
    <w:rsid w:val="008D3169"/>
    <w:rsid w:val="008D3998"/>
    <w:rsid w:val="008D3A20"/>
    <w:rsid w:val="008D3B18"/>
    <w:rsid w:val="008D3F0A"/>
    <w:rsid w:val="008D462D"/>
    <w:rsid w:val="008D486E"/>
    <w:rsid w:val="008D4CC8"/>
    <w:rsid w:val="008D521F"/>
    <w:rsid w:val="008D58FA"/>
    <w:rsid w:val="008D5C82"/>
    <w:rsid w:val="008D5CA7"/>
    <w:rsid w:val="008D632B"/>
    <w:rsid w:val="008D6730"/>
    <w:rsid w:val="008D6D69"/>
    <w:rsid w:val="008D6DA7"/>
    <w:rsid w:val="008D7184"/>
    <w:rsid w:val="008D7341"/>
    <w:rsid w:val="008D75D3"/>
    <w:rsid w:val="008D7912"/>
    <w:rsid w:val="008D7FA1"/>
    <w:rsid w:val="008D7FD0"/>
    <w:rsid w:val="008E0349"/>
    <w:rsid w:val="008E06F8"/>
    <w:rsid w:val="008E08C0"/>
    <w:rsid w:val="008E09BE"/>
    <w:rsid w:val="008E0C3E"/>
    <w:rsid w:val="008E0F8C"/>
    <w:rsid w:val="008E190A"/>
    <w:rsid w:val="008E2441"/>
    <w:rsid w:val="008E252A"/>
    <w:rsid w:val="008E2742"/>
    <w:rsid w:val="008E3083"/>
    <w:rsid w:val="008E3146"/>
    <w:rsid w:val="008E3533"/>
    <w:rsid w:val="008E36AC"/>
    <w:rsid w:val="008E3B13"/>
    <w:rsid w:val="008E4723"/>
    <w:rsid w:val="008E48A3"/>
    <w:rsid w:val="008E4A2E"/>
    <w:rsid w:val="008E4A9E"/>
    <w:rsid w:val="008E5190"/>
    <w:rsid w:val="008E5563"/>
    <w:rsid w:val="008E5684"/>
    <w:rsid w:val="008E638B"/>
    <w:rsid w:val="008E63BD"/>
    <w:rsid w:val="008E6823"/>
    <w:rsid w:val="008E6A70"/>
    <w:rsid w:val="008E6C1A"/>
    <w:rsid w:val="008E6CCB"/>
    <w:rsid w:val="008E7584"/>
    <w:rsid w:val="008E7793"/>
    <w:rsid w:val="008E7BB2"/>
    <w:rsid w:val="008E7EDC"/>
    <w:rsid w:val="008E7F33"/>
    <w:rsid w:val="008F00FF"/>
    <w:rsid w:val="008F0469"/>
    <w:rsid w:val="008F07E6"/>
    <w:rsid w:val="008F083F"/>
    <w:rsid w:val="008F0926"/>
    <w:rsid w:val="008F14A5"/>
    <w:rsid w:val="008F1A9E"/>
    <w:rsid w:val="008F1C7C"/>
    <w:rsid w:val="008F1CE6"/>
    <w:rsid w:val="008F1ED2"/>
    <w:rsid w:val="008F1EEA"/>
    <w:rsid w:val="008F1F95"/>
    <w:rsid w:val="008F236E"/>
    <w:rsid w:val="008F25B0"/>
    <w:rsid w:val="008F2773"/>
    <w:rsid w:val="008F27BB"/>
    <w:rsid w:val="008F2CA9"/>
    <w:rsid w:val="008F2D2D"/>
    <w:rsid w:val="008F310E"/>
    <w:rsid w:val="008F33ED"/>
    <w:rsid w:val="008F3710"/>
    <w:rsid w:val="008F3855"/>
    <w:rsid w:val="008F3C91"/>
    <w:rsid w:val="008F3D33"/>
    <w:rsid w:val="008F4865"/>
    <w:rsid w:val="008F4ED1"/>
    <w:rsid w:val="008F53FF"/>
    <w:rsid w:val="008F54CC"/>
    <w:rsid w:val="008F5C75"/>
    <w:rsid w:val="008F5D85"/>
    <w:rsid w:val="008F6195"/>
    <w:rsid w:val="008F6A0B"/>
    <w:rsid w:val="008F6F7F"/>
    <w:rsid w:val="008F6F8E"/>
    <w:rsid w:val="008F7482"/>
    <w:rsid w:val="008F7800"/>
    <w:rsid w:val="008F7892"/>
    <w:rsid w:val="008F7F88"/>
    <w:rsid w:val="0090001D"/>
    <w:rsid w:val="00900097"/>
    <w:rsid w:val="009003E4"/>
    <w:rsid w:val="00900C51"/>
    <w:rsid w:val="0090152A"/>
    <w:rsid w:val="00901775"/>
    <w:rsid w:val="00901AA8"/>
    <w:rsid w:val="00901F0F"/>
    <w:rsid w:val="00902259"/>
    <w:rsid w:val="00902284"/>
    <w:rsid w:val="00902E76"/>
    <w:rsid w:val="00902F2F"/>
    <w:rsid w:val="00902F38"/>
    <w:rsid w:val="009032C6"/>
    <w:rsid w:val="009036AA"/>
    <w:rsid w:val="00904201"/>
    <w:rsid w:val="009044EB"/>
    <w:rsid w:val="00904945"/>
    <w:rsid w:val="00904C2E"/>
    <w:rsid w:val="00904C99"/>
    <w:rsid w:val="00904CEF"/>
    <w:rsid w:val="00904FA4"/>
    <w:rsid w:val="00905306"/>
    <w:rsid w:val="00905B67"/>
    <w:rsid w:val="00905BFF"/>
    <w:rsid w:val="00906228"/>
    <w:rsid w:val="0090651E"/>
    <w:rsid w:val="00906A1C"/>
    <w:rsid w:val="00906C19"/>
    <w:rsid w:val="009073B5"/>
    <w:rsid w:val="0090755B"/>
    <w:rsid w:val="0090796A"/>
    <w:rsid w:val="00907D06"/>
    <w:rsid w:val="00910100"/>
    <w:rsid w:val="00910121"/>
    <w:rsid w:val="0091057B"/>
    <w:rsid w:val="00910736"/>
    <w:rsid w:val="00910753"/>
    <w:rsid w:val="00910B52"/>
    <w:rsid w:val="00910BB4"/>
    <w:rsid w:val="009110F3"/>
    <w:rsid w:val="009112FF"/>
    <w:rsid w:val="0091132B"/>
    <w:rsid w:val="0091190A"/>
    <w:rsid w:val="0091196F"/>
    <w:rsid w:val="00912459"/>
    <w:rsid w:val="0091257A"/>
    <w:rsid w:val="0091280E"/>
    <w:rsid w:val="0091290D"/>
    <w:rsid w:val="00913634"/>
    <w:rsid w:val="009136E3"/>
    <w:rsid w:val="009138E1"/>
    <w:rsid w:val="00913943"/>
    <w:rsid w:val="00913B2B"/>
    <w:rsid w:val="00913FFB"/>
    <w:rsid w:val="00914638"/>
    <w:rsid w:val="0091466F"/>
    <w:rsid w:val="00914857"/>
    <w:rsid w:val="00914936"/>
    <w:rsid w:val="00915500"/>
    <w:rsid w:val="00915885"/>
    <w:rsid w:val="009158AB"/>
    <w:rsid w:val="00915A69"/>
    <w:rsid w:val="00915CC8"/>
    <w:rsid w:val="0091613C"/>
    <w:rsid w:val="00916212"/>
    <w:rsid w:val="00916439"/>
    <w:rsid w:val="00916C08"/>
    <w:rsid w:val="00917B65"/>
    <w:rsid w:val="00917FA8"/>
    <w:rsid w:val="0092001A"/>
    <w:rsid w:val="009201B1"/>
    <w:rsid w:val="00920871"/>
    <w:rsid w:val="00920AD6"/>
    <w:rsid w:val="00920C53"/>
    <w:rsid w:val="00920DC5"/>
    <w:rsid w:val="00921B28"/>
    <w:rsid w:val="0092299A"/>
    <w:rsid w:val="00922C57"/>
    <w:rsid w:val="0092338B"/>
    <w:rsid w:val="009234A9"/>
    <w:rsid w:val="009237B3"/>
    <w:rsid w:val="009243B5"/>
    <w:rsid w:val="0092467F"/>
    <w:rsid w:val="00924699"/>
    <w:rsid w:val="00924E18"/>
    <w:rsid w:val="00925118"/>
    <w:rsid w:val="009255A3"/>
    <w:rsid w:val="00925AD0"/>
    <w:rsid w:val="00925D10"/>
    <w:rsid w:val="00925DA5"/>
    <w:rsid w:val="00925E00"/>
    <w:rsid w:val="0092604A"/>
    <w:rsid w:val="00926329"/>
    <w:rsid w:val="00926670"/>
    <w:rsid w:val="00926AE0"/>
    <w:rsid w:val="00926B7E"/>
    <w:rsid w:val="009272CA"/>
    <w:rsid w:val="0092760F"/>
    <w:rsid w:val="0092780D"/>
    <w:rsid w:val="009279E3"/>
    <w:rsid w:val="00927A44"/>
    <w:rsid w:val="00927F99"/>
    <w:rsid w:val="009301C0"/>
    <w:rsid w:val="0093119F"/>
    <w:rsid w:val="00931347"/>
    <w:rsid w:val="0093187C"/>
    <w:rsid w:val="00931A66"/>
    <w:rsid w:val="00932051"/>
    <w:rsid w:val="00932553"/>
    <w:rsid w:val="00932555"/>
    <w:rsid w:val="009328D0"/>
    <w:rsid w:val="00932F4F"/>
    <w:rsid w:val="009330AE"/>
    <w:rsid w:val="00933121"/>
    <w:rsid w:val="00933568"/>
    <w:rsid w:val="00933724"/>
    <w:rsid w:val="00933B22"/>
    <w:rsid w:val="00933C0A"/>
    <w:rsid w:val="00933D9D"/>
    <w:rsid w:val="00934637"/>
    <w:rsid w:val="00934748"/>
    <w:rsid w:val="00934AB4"/>
    <w:rsid w:val="00934EE8"/>
    <w:rsid w:val="00935130"/>
    <w:rsid w:val="00935A08"/>
    <w:rsid w:val="00935BEC"/>
    <w:rsid w:val="009360DD"/>
    <w:rsid w:val="00936518"/>
    <w:rsid w:val="0093662B"/>
    <w:rsid w:val="009366E1"/>
    <w:rsid w:val="009368FA"/>
    <w:rsid w:val="00936931"/>
    <w:rsid w:val="00936D6F"/>
    <w:rsid w:val="00936FC7"/>
    <w:rsid w:val="0093735D"/>
    <w:rsid w:val="009373F2"/>
    <w:rsid w:val="009377B5"/>
    <w:rsid w:val="009377F3"/>
    <w:rsid w:val="009378F4"/>
    <w:rsid w:val="00937BE9"/>
    <w:rsid w:val="00937C85"/>
    <w:rsid w:val="00937D05"/>
    <w:rsid w:val="00940547"/>
    <w:rsid w:val="009407C6"/>
    <w:rsid w:val="0094086E"/>
    <w:rsid w:val="009409F6"/>
    <w:rsid w:val="00940C9E"/>
    <w:rsid w:val="009410C9"/>
    <w:rsid w:val="0094115C"/>
    <w:rsid w:val="009414EF"/>
    <w:rsid w:val="009415A7"/>
    <w:rsid w:val="00941745"/>
    <w:rsid w:val="00941C29"/>
    <w:rsid w:val="00941E75"/>
    <w:rsid w:val="00941FAE"/>
    <w:rsid w:val="0094268A"/>
    <w:rsid w:val="009426E5"/>
    <w:rsid w:val="009428AD"/>
    <w:rsid w:val="00942BD7"/>
    <w:rsid w:val="0094318B"/>
    <w:rsid w:val="009439E2"/>
    <w:rsid w:val="00943A18"/>
    <w:rsid w:val="00943A83"/>
    <w:rsid w:val="00944204"/>
    <w:rsid w:val="00944B7E"/>
    <w:rsid w:val="00944D1E"/>
    <w:rsid w:val="00944FFB"/>
    <w:rsid w:val="00945493"/>
    <w:rsid w:val="00945AE0"/>
    <w:rsid w:val="00946344"/>
    <w:rsid w:val="009463F3"/>
    <w:rsid w:val="009464AD"/>
    <w:rsid w:val="009465E3"/>
    <w:rsid w:val="00946728"/>
    <w:rsid w:val="00946835"/>
    <w:rsid w:val="00946ACE"/>
    <w:rsid w:val="00946B78"/>
    <w:rsid w:val="00946C40"/>
    <w:rsid w:val="00946EE6"/>
    <w:rsid w:val="009472CC"/>
    <w:rsid w:val="009476AD"/>
    <w:rsid w:val="00947823"/>
    <w:rsid w:val="00947848"/>
    <w:rsid w:val="0094786B"/>
    <w:rsid w:val="00947A85"/>
    <w:rsid w:val="00947B3C"/>
    <w:rsid w:val="00947EB0"/>
    <w:rsid w:val="00950318"/>
    <w:rsid w:val="00950375"/>
    <w:rsid w:val="009503A0"/>
    <w:rsid w:val="00950707"/>
    <w:rsid w:val="009507C2"/>
    <w:rsid w:val="00950882"/>
    <w:rsid w:val="0095095C"/>
    <w:rsid w:val="00950AFE"/>
    <w:rsid w:val="00950E87"/>
    <w:rsid w:val="00951088"/>
    <w:rsid w:val="009510DF"/>
    <w:rsid w:val="00951431"/>
    <w:rsid w:val="00951766"/>
    <w:rsid w:val="00951780"/>
    <w:rsid w:val="0095190D"/>
    <w:rsid w:val="00951917"/>
    <w:rsid w:val="00951ACB"/>
    <w:rsid w:val="00951CC2"/>
    <w:rsid w:val="00951D58"/>
    <w:rsid w:val="00951ECF"/>
    <w:rsid w:val="0095220B"/>
    <w:rsid w:val="0095261C"/>
    <w:rsid w:val="00952642"/>
    <w:rsid w:val="009528E7"/>
    <w:rsid w:val="009530DC"/>
    <w:rsid w:val="009531FA"/>
    <w:rsid w:val="00953AE9"/>
    <w:rsid w:val="00953AFD"/>
    <w:rsid w:val="00953F12"/>
    <w:rsid w:val="0095401C"/>
    <w:rsid w:val="00954052"/>
    <w:rsid w:val="00954295"/>
    <w:rsid w:val="0095438A"/>
    <w:rsid w:val="009543AB"/>
    <w:rsid w:val="0095471E"/>
    <w:rsid w:val="0095479D"/>
    <w:rsid w:val="009548D1"/>
    <w:rsid w:val="00954910"/>
    <w:rsid w:val="00954CC0"/>
    <w:rsid w:val="0095519C"/>
    <w:rsid w:val="009553CF"/>
    <w:rsid w:val="00955441"/>
    <w:rsid w:val="00955689"/>
    <w:rsid w:val="00955E09"/>
    <w:rsid w:val="0095631C"/>
    <w:rsid w:val="00956CAA"/>
    <w:rsid w:val="00956E97"/>
    <w:rsid w:val="009575CA"/>
    <w:rsid w:val="009576E9"/>
    <w:rsid w:val="009579B6"/>
    <w:rsid w:val="009579E6"/>
    <w:rsid w:val="00960068"/>
    <w:rsid w:val="009600C9"/>
    <w:rsid w:val="0096021A"/>
    <w:rsid w:val="00960525"/>
    <w:rsid w:val="00960AB6"/>
    <w:rsid w:val="009611EB"/>
    <w:rsid w:val="0096175D"/>
    <w:rsid w:val="00961B2A"/>
    <w:rsid w:val="00961CCC"/>
    <w:rsid w:val="00961F0A"/>
    <w:rsid w:val="0096211D"/>
    <w:rsid w:val="0096212F"/>
    <w:rsid w:val="00962131"/>
    <w:rsid w:val="0096238F"/>
    <w:rsid w:val="0096254B"/>
    <w:rsid w:val="00962662"/>
    <w:rsid w:val="00962763"/>
    <w:rsid w:val="009627D5"/>
    <w:rsid w:val="00962801"/>
    <w:rsid w:val="0096313F"/>
    <w:rsid w:val="00963169"/>
    <w:rsid w:val="00963705"/>
    <w:rsid w:val="0096396F"/>
    <w:rsid w:val="00963B26"/>
    <w:rsid w:val="00964160"/>
    <w:rsid w:val="009645D4"/>
    <w:rsid w:val="0096471B"/>
    <w:rsid w:val="009648F6"/>
    <w:rsid w:val="009651A1"/>
    <w:rsid w:val="00965225"/>
    <w:rsid w:val="0096563E"/>
    <w:rsid w:val="009656B1"/>
    <w:rsid w:val="0096576A"/>
    <w:rsid w:val="00965AF1"/>
    <w:rsid w:val="00965D40"/>
    <w:rsid w:val="00966036"/>
    <w:rsid w:val="00966179"/>
    <w:rsid w:val="009661C7"/>
    <w:rsid w:val="00966207"/>
    <w:rsid w:val="0096639E"/>
    <w:rsid w:val="0096693F"/>
    <w:rsid w:val="00966A61"/>
    <w:rsid w:val="00966BA2"/>
    <w:rsid w:val="0096755F"/>
    <w:rsid w:val="00967615"/>
    <w:rsid w:val="0096767B"/>
    <w:rsid w:val="00967B73"/>
    <w:rsid w:val="00967CDC"/>
    <w:rsid w:val="009703E6"/>
    <w:rsid w:val="00970808"/>
    <w:rsid w:val="00970810"/>
    <w:rsid w:val="00970B42"/>
    <w:rsid w:val="00970CA0"/>
    <w:rsid w:val="00970FA4"/>
    <w:rsid w:val="009712E6"/>
    <w:rsid w:val="0097135C"/>
    <w:rsid w:val="009715BF"/>
    <w:rsid w:val="00971941"/>
    <w:rsid w:val="00971AEF"/>
    <w:rsid w:val="00971B15"/>
    <w:rsid w:val="00971F4A"/>
    <w:rsid w:val="00972182"/>
    <w:rsid w:val="0097232F"/>
    <w:rsid w:val="009723F6"/>
    <w:rsid w:val="00972490"/>
    <w:rsid w:val="009729A6"/>
    <w:rsid w:val="00973009"/>
    <w:rsid w:val="009734CB"/>
    <w:rsid w:val="00973A17"/>
    <w:rsid w:val="0097440C"/>
    <w:rsid w:val="009746AD"/>
    <w:rsid w:val="0097545C"/>
    <w:rsid w:val="0097587A"/>
    <w:rsid w:val="00975976"/>
    <w:rsid w:val="00975D96"/>
    <w:rsid w:val="00975FEB"/>
    <w:rsid w:val="0097644F"/>
    <w:rsid w:val="0097673C"/>
    <w:rsid w:val="0097698D"/>
    <w:rsid w:val="00976C6C"/>
    <w:rsid w:val="00977034"/>
    <w:rsid w:val="0097731C"/>
    <w:rsid w:val="00977B5F"/>
    <w:rsid w:val="00977B6E"/>
    <w:rsid w:val="00980552"/>
    <w:rsid w:val="009805FE"/>
    <w:rsid w:val="009806BB"/>
    <w:rsid w:val="0098073B"/>
    <w:rsid w:val="00980D2E"/>
    <w:rsid w:val="00981214"/>
    <w:rsid w:val="009815A5"/>
    <w:rsid w:val="009815CC"/>
    <w:rsid w:val="009816DF"/>
    <w:rsid w:val="00981978"/>
    <w:rsid w:val="00981A33"/>
    <w:rsid w:val="00981A3D"/>
    <w:rsid w:val="00981B9E"/>
    <w:rsid w:val="00981D10"/>
    <w:rsid w:val="009821E7"/>
    <w:rsid w:val="00982403"/>
    <w:rsid w:val="009824B2"/>
    <w:rsid w:val="00982BD6"/>
    <w:rsid w:val="009830FF"/>
    <w:rsid w:val="00983173"/>
    <w:rsid w:val="00983271"/>
    <w:rsid w:val="0098346A"/>
    <w:rsid w:val="00983C68"/>
    <w:rsid w:val="00983E44"/>
    <w:rsid w:val="00984048"/>
    <w:rsid w:val="009856E4"/>
    <w:rsid w:val="00986003"/>
    <w:rsid w:val="009860DC"/>
    <w:rsid w:val="009865E8"/>
    <w:rsid w:val="00986D2D"/>
    <w:rsid w:val="009872C4"/>
    <w:rsid w:val="00987BA3"/>
    <w:rsid w:val="00987D69"/>
    <w:rsid w:val="00990268"/>
    <w:rsid w:val="009904C6"/>
    <w:rsid w:val="00990ABD"/>
    <w:rsid w:val="00990AE1"/>
    <w:rsid w:val="00990B00"/>
    <w:rsid w:val="00990B58"/>
    <w:rsid w:val="00991274"/>
    <w:rsid w:val="009915D9"/>
    <w:rsid w:val="0099173A"/>
    <w:rsid w:val="00991786"/>
    <w:rsid w:val="009917F1"/>
    <w:rsid w:val="009928DF"/>
    <w:rsid w:val="00992FD7"/>
    <w:rsid w:val="009936DB"/>
    <w:rsid w:val="00993808"/>
    <w:rsid w:val="0099389A"/>
    <w:rsid w:val="00993A3B"/>
    <w:rsid w:val="00994840"/>
    <w:rsid w:val="00994DC6"/>
    <w:rsid w:val="00994F55"/>
    <w:rsid w:val="00994FA2"/>
    <w:rsid w:val="00994FB1"/>
    <w:rsid w:val="009955E8"/>
    <w:rsid w:val="0099565F"/>
    <w:rsid w:val="009957AE"/>
    <w:rsid w:val="00995A8A"/>
    <w:rsid w:val="00995B93"/>
    <w:rsid w:val="009960D1"/>
    <w:rsid w:val="00996138"/>
    <w:rsid w:val="009961B1"/>
    <w:rsid w:val="009961FD"/>
    <w:rsid w:val="00996B02"/>
    <w:rsid w:val="00996EBF"/>
    <w:rsid w:val="00996EC8"/>
    <w:rsid w:val="00997DBE"/>
    <w:rsid w:val="00997E3D"/>
    <w:rsid w:val="009A04BB"/>
    <w:rsid w:val="009A05E9"/>
    <w:rsid w:val="009A06FE"/>
    <w:rsid w:val="009A07E2"/>
    <w:rsid w:val="009A0B47"/>
    <w:rsid w:val="009A0EBB"/>
    <w:rsid w:val="009A1769"/>
    <w:rsid w:val="009A1CD5"/>
    <w:rsid w:val="009A26D8"/>
    <w:rsid w:val="009A2FE1"/>
    <w:rsid w:val="009A32FB"/>
    <w:rsid w:val="009A3883"/>
    <w:rsid w:val="009A3A6F"/>
    <w:rsid w:val="009A3BB7"/>
    <w:rsid w:val="009A3C44"/>
    <w:rsid w:val="009A40CA"/>
    <w:rsid w:val="009A4219"/>
    <w:rsid w:val="009A4826"/>
    <w:rsid w:val="009A4A7C"/>
    <w:rsid w:val="009A57E2"/>
    <w:rsid w:val="009A5D46"/>
    <w:rsid w:val="009A5E58"/>
    <w:rsid w:val="009A61FF"/>
    <w:rsid w:val="009A6224"/>
    <w:rsid w:val="009A6341"/>
    <w:rsid w:val="009A6BBF"/>
    <w:rsid w:val="009A7226"/>
    <w:rsid w:val="009A73C4"/>
    <w:rsid w:val="009A746A"/>
    <w:rsid w:val="009A78F8"/>
    <w:rsid w:val="009A7E04"/>
    <w:rsid w:val="009B04D6"/>
    <w:rsid w:val="009B084D"/>
    <w:rsid w:val="009B0E4E"/>
    <w:rsid w:val="009B1029"/>
    <w:rsid w:val="009B1B16"/>
    <w:rsid w:val="009B1C89"/>
    <w:rsid w:val="009B1F8C"/>
    <w:rsid w:val="009B2001"/>
    <w:rsid w:val="009B2054"/>
    <w:rsid w:val="009B23B3"/>
    <w:rsid w:val="009B2D69"/>
    <w:rsid w:val="009B2E43"/>
    <w:rsid w:val="009B36D0"/>
    <w:rsid w:val="009B3924"/>
    <w:rsid w:val="009B3A0B"/>
    <w:rsid w:val="009B3DE4"/>
    <w:rsid w:val="009B3E63"/>
    <w:rsid w:val="009B4380"/>
    <w:rsid w:val="009B4AE1"/>
    <w:rsid w:val="009B4D67"/>
    <w:rsid w:val="009B4ED8"/>
    <w:rsid w:val="009B5780"/>
    <w:rsid w:val="009B57CD"/>
    <w:rsid w:val="009B5B17"/>
    <w:rsid w:val="009B62FC"/>
    <w:rsid w:val="009B6820"/>
    <w:rsid w:val="009B698A"/>
    <w:rsid w:val="009B6AE4"/>
    <w:rsid w:val="009B6CEB"/>
    <w:rsid w:val="009B70E6"/>
    <w:rsid w:val="009B72C0"/>
    <w:rsid w:val="009B757D"/>
    <w:rsid w:val="009B777F"/>
    <w:rsid w:val="009B78CB"/>
    <w:rsid w:val="009B79C8"/>
    <w:rsid w:val="009B7BB7"/>
    <w:rsid w:val="009B7C18"/>
    <w:rsid w:val="009B7DE8"/>
    <w:rsid w:val="009C035E"/>
    <w:rsid w:val="009C037C"/>
    <w:rsid w:val="009C072F"/>
    <w:rsid w:val="009C0847"/>
    <w:rsid w:val="009C0C73"/>
    <w:rsid w:val="009C0E79"/>
    <w:rsid w:val="009C123F"/>
    <w:rsid w:val="009C1245"/>
    <w:rsid w:val="009C12C8"/>
    <w:rsid w:val="009C13BB"/>
    <w:rsid w:val="009C1618"/>
    <w:rsid w:val="009C16BA"/>
    <w:rsid w:val="009C17C8"/>
    <w:rsid w:val="009C1899"/>
    <w:rsid w:val="009C2694"/>
    <w:rsid w:val="009C2B8A"/>
    <w:rsid w:val="009C2C16"/>
    <w:rsid w:val="009C2EBC"/>
    <w:rsid w:val="009C2F34"/>
    <w:rsid w:val="009C2FFD"/>
    <w:rsid w:val="009C311E"/>
    <w:rsid w:val="009C3188"/>
    <w:rsid w:val="009C33A6"/>
    <w:rsid w:val="009C33FE"/>
    <w:rsid w:val="009C4263"/>
    <w:rsid w:val="009C42CB"/>
    <w:rsid w:val="009C452D"/>
    <w:rsid w:val="009C4682"/>
    <w:rsid w:val="009C4AF5"/>
    <w:rsid w:val="009C4BC0"/>
    <w:rsid w:val="009C5197"/>
    <w:rsid w:val="009C52E2"/>
    <w:rsid w:val="009C5613"/>
    <w:rsid w:val="009C5CD5"/>
    <w:rsid w:val="009C6147"/>
    <w:rsid w:val="009C6DE1"/>
    <w:rsid w:val="009C736C"/>
    <w:rsid w:val="009C74F5"/>
    <w:rsid w:val="009C7751"/>
    <w:rsid w:val="009C7A8C"/>
    <w:rsid w:val="009C7DC6"/>
    <w:rsid w:val="009C7F25"/>
    <w:rsid w:val="009D035F"/>
    <w:rsid w:val="009D06CD"/>
    <w:rsid w:val="009D0DED"/>
    <w:rsid w:val="009D0FF9"/>
    <w:rsid w:val="009D147E"/>
    <w:rsid w:val="009D15D0"/>
    <w:rsid w:val="009D1807"/>
    <w:rsid w:val="009D1CB4"/>
    <w:rsid w:val="009D235A"/>
    <w:rsid w:val="009D2584"/>
    <w:rsid w:val="009D2AE1"/>
    <w:rsid w:val="009D2F0F"/>
    <w:rsid w:val="009D2F91"/>
    <w:rsid w:val="009D32DC"/>
    <w:rsid w:val="009D3D44"/>
    <w:rsid w:val="009D4334"/>
    <w:rsid w:val="009D4384"/>
    <w:rsid w:val="009D46B9"/>
    <w:rsid w:val="009D4E4C"/>
    <w:rsid w:val="009D5033"/>
    <w:rsid w:val="009D52A7"/>
    <w:rsid w:val="009D5BD5"/>
    <w:rsid w:val="009D5D10"/>
    <w:rsid w:val="009D62E0"/>
    <w:rsid w:val="009D663E"/>
    <w:rsid w:val="009D6749"/>
    <w:rsid w:val="009D685B"/>
    <w:rsid w:val="009D690C"/>
    <w:rsid w:val="009D6DC4"/>
    <w:rsid w:val="009D72E2"/>
    <w:rsid w:val="009D7373"/>
    <w:rsid w:val="009D75CA"/>
    <w:rsid w:val="009D77F4"/>
    <w:rsid w:val="009D795B"/>
    <w:rsid w:val="009D7A2B"/>
    <w:rsid w:val="009D7DB0"/>
    <w:rsid w:val="009D7EE5"/>
    <w:rsid w:val="009E065B"/>
    <w:rsid w:val="009E080F"/>
    <w:rsid w:val="009E0977"/>
    <w:rsid w:val="009E0F39"/>
    <w:rsid w:val="009E1015"/>
    <w:rsid w:val="009E1240"/>
    <w:rsid w:val="009E1816"/>
    <w:rsid w:val="009E1953"/>
    <w:rsid w:val="009E1EC4"/>
    <w:rsid w:val="009E2624"/>
    <w:rsid w:val="009E262D"/>
    <w:rsid w:val="009E2A57"/>
    <w:rsid w:val="009E2A7F"/>
    <w:rsid w:val="009E2BFC"/>
    <w:rsid w:val="009E2C74"/>
    <w:rsid w:val="009E2CA9"/>
    <w:rsid w:val="009E37DD"/>
    <w:rsid w:val="009E383F"/>
    <w:rsid w:val="009E38D2"/>
    <w:rsid w:val="009E4405"/>
    <w:rsid w:val="009E527B"/>
    <w:rsid w:val="009E52D9"/>
    <w:rsid w:val="009E59B7"/>
    <w:rsid w:val="009E5F91"/>
    <w:rsid w:val="009E66B2"/>
    <w:rsid w:val="009E6A24"/>
    <w:rsid w:val="009E6C5E"/>
    <w:rsid w:val="009E6DD0"/>
    <w:rsid w:val="009E6E20"/>
    <w:rsid w:val="009E7020"/>
    <w:rsid w:val="009E7126"/>
    <w:rsid w:val="009E7351"/>
    <w:rsid w:val="009E755F"/>
    <w:rsid w:val="009E758C"/>
    <w:rsid w:val="009E7717"/>
    <w:rsid w:val="009E788D"/>
    <w:rsid w:val="009E7D3C"/>
    <w:rsid w:val="009F0103"/>
    <w:rsid w:val="009F0186"/>
    <w:rsid w:val="009F0227"/>
    <w:rsid w:val="009F03F6"/>
    <w:rsid w:val="009F045D"/>
    <w:rsid w:val="009F04A9"/>
    <w:rsid w:val="009F057E"/>
    <w:rsid w:val="009F062E"/>
    <w:rsid w:val="009F0F6E"/>
    <w:rsid w:val="009F0F9E"/>
    <w:rsid w:val="009F110E"/>
    <w:rsid w:val="009F1210"/>
    <w:rsid w:val="009F1336"/>
    <w:rsid w:val="009F1562"/>
    <w:rsid w:val="009F1641"/>
    <w:rsid w:val="009F1AC9"/>
    <w:rsid w:val="009F1B76"/>
    <w:rsid w:val="009F1CE4"/>
    <w:rsid w:val="009F202C"/>
    <w:rsid w:val="009F2346"/>
    <w:rsid w:val="009F236F"/>
    <w:rsid w:val="009F23C8"/>
    <w:rsid w:val="009F23DB"/>
    <w:rsid w:val="009F2930"/>
    <w:rsid w:val="009F37FC"/>
    <w:rsid w:val="009F3C89"/>
    <w:rsid w:val="009F42BD"/>
    <w:rsid w:val="009F42EB"/>
    <w:rsid w:val="009F434B"/>
    <w:rsid w:val="009F47D2"/>
    <w:rsid w:val="009F4A7B"/>
    <w:rsid w:val="009F5120"/>
    <w:rsid w:val="009F515F"/>
    <w:rsid w:val="009F573C"/>
    <w:rsid w:val="009F61B7"/>
    <w:rsid w:val="009F61EB"/>
    <w:rsid w:val="009F67BC"/>
    <w:rsid w:val="009F6BE0"/>
    <w:rsid w:val="009F6BEA"/>
    <w:rsid w:val="009F6DA9"/>
    <w:rsid w:val="009F6F6B"/>
    <w:rsid w:val="009F7295"/>
    <w:rsid w:val="009F7B7A"/>
    <w:rsid w:val="009F7CCD"/>
    <w:rsid w:val="009F7E8A"/>
    <w:rsid w:val="00A009C4"/>
    <w:rsid w:val="00A00B5A"/>
    <w:rsid w:val="00A00DCE"/>
    <w:rsid w:val="00A013B3"/>
    <w:rsid w:val="00A018CC"/>
    <w:rsid w:val="00A01B57"/>
    <w:rsid w:val="00A01EC7"/>
    <w:rsid w:val="00A02A82"/>
    <w:rsid w:val="00A034A2"/>
    <w:rsid w:val="00A03BB7"/>
    <w:rsid w:val="00A03FCB"/>
    <w:rsid w:val="00A04668"/>
    <w:rsid w:val="00A05375"/>
    <w:rsid w:val="00A0540E"/>
    <w:rsid w:val="00A0594A"/>
    <w:rsid w:val="00A05CF7"/>
    <w:rsid w:val="00A05EC3"/>
    <w:rsid w:val="00A05F62"/>
    <w:rsid w:val="00A060E6"/>
    <w:rsid w:val="00A0613F"/>
    <w:rsid w:val="00A0657D"/>
    <w:rsid w:val="00A06656"/>
    <w:rsid w:val="00A06A43"/>
    <w:rsid w:val="00A076D7"/>
    <w:rsid w:val="00A07B78"/>
    <w:rsid w:val="00A10367"/>
    <w:rsid w:val="00A10A39"/>
    <w:rsid w:val="00A10B91"/>
    <w:rsid w:val="00A10DE5"/>
    <w:rsid w:val="00A11A55"/>
    <w:rsid w:val="00A11B12"/>
    <w:rsid w:val="00A11B76"/>
    <w:rsid w:val="00A12266"/>
    <w:rsid w:val="00A123C5"/>
    <w:rsid w:val="00A125F3"/>
    <w:rsid w:val="00A12AF8"/>
    <w:rsid w:val="00A12F74"/>
    <w:rsid w:val="00A1308B"/>
    <w:rsid w:val="00A135CA"/>
    <w:rsid w:val="00A13722"/>
    <w:rsid w:val="00A13794"/>
    <w:rsid w:val="00A139BC"/>
    <w:rsid w:val="00A13F19"/>
    <w:rsid w:val="00A13F49"/>
    <w:rsid w:val="00A1405D"/>
    <w:rsid w:val="00A1406D"/>
    <w:rsid w:val="00A140B1"/>
    <w:rsid w:val="00A14153"/>
    <w:rsid w:val="00A14904"/>
    <w:rsid w:val="00A1496B"/>
    <w:rsid w:val="00A14C73"/>
    <w:rsid w:val="00A14DA0"/>
    <w:rsid w:val="00A14ED2"/>
    <w:rsid w:val="00A153E8"/>
    <w:rsid w:val="00A165D7"/>
    <w:rsid w:val="00A16CE2"/>
    <w:rsid w:val="00A16F72"/>
    <w:rsid w:val="00A1711B"/>
    <w:rsid w:val="00A172BE"/>
    <w:rsid w:val="00A17E9C"/>
    <w:rsid w:val="00A20106"/>
    <w:rsid w:val="00A20573"/>
    <w:rsid w:val="00A20925"/>
    <w:rsid w:val="00A20D5B"/>
    <w:rsid w:val="00A20E2B"/>
    <w:rsid w:val="00A210A6"/>
    <w:rsid w:val="00A211E9"/>
    <w:rsid w:val="00A213C9"/>
    <w:rsid w:val="00A21594"/>
    <w:rsid w:val="00A218F6"/>
    <w:rsid w:val="00A22114"/>
    <w:rsid w:val="00A226CD"/>
    <w:rsid w:val="00A228A2"/>
    <w:rsid w:val="00A22A00"/>
    <w:rsid w:val="00A22AC6"/>
    <w:rsid w:val="00A22ED4"/>
    <w:rsid w:val="00A23976"/>
    <w:rsid w:val="00A23A8F"/>
    <w:rsid w:val="00A23DB5"/>
    <w:rsid w:val="00A258C2"/>
    <w:rsid w:val="00A25C8D"/>
    <w:rsid w:val="00A25F52"/>
    <w:rsid w:val="00A2612B"/>
    <w:rsid w:val="00A2624F"/>
    <w:rsid w:val="00A26481"/>
    <w:rsid w:val="00A26F2D"/>
    <w:rsid w:val="00A270CD"/>
    <w:rsid w:val="00A27D9F"/>
    <w:rsid w:val="00A311AF"/>
    <w:rsid w:val="00A3120D"/>
    <w:rsid w:val="00A3160B"/>
    <w:rsid w:val="00A318E4"/>
    <w:rsid w:val="00A31946"/>
    <w:rsid w:val="00A31A8B"/>
    <w:rsid w:val="00A31C14"/>
    <w:rsid w:val="00A31DB9"/>
    <w:rsid w:val="00A32107"/>
    <w:rsid w:val="00A32193"/>
    <w:rsid w:val="00A32224"/>
    <w:rsid w:val="00A32410"/>
    <w:rsid w:val="00A32E1B"/>
    <w:rsid w:val="00A3336D"/>
    <w:rsid w:val="00A33434"/>
    <w:rsid w:val="00A336C1"/>
    <w:rsid w:val="00A33A74"/>
    <w:rsid w:val="00A33B15"/>
    <w:rsid w:val="00A33C93"/>
    <w:rsid w:val="00A33E4A"/>
    <w:rsid w:val="00A340DA"/>
    <w:rsid w:val="00A3507F"/>
    <w:rsid w:val="00A35F6B"/>
    <w:rsid w:val="00A35FAA"/>
    <w:rsid w:val="00A364D8"/>
    <w:rsid w:val="00A36557"/>
    <w:rsid w:val="00A365E0"/>
    <w:rsid w:val="00A36629"/>
    <w:rsid w:val="00A36D7B"/>
    <w:rsid w:val="00A37322"/>
    <w:rsid w:val="00A3796B"/>
    <w:rsid w:val="00A379A6"/>
    <w:rsid w:val="00A404AA"/>
    <w:rsid w:val="00A404D4"/>
    <w:rsid w:val="00A4086C"/>
    <w:rsid w:val="00A40A93"/>
    <w:rsid w:val="00A40B34"/>
    <w:rsid w:val="00A40C2F"/>
    <w:rsid w:val="00A41054"/>
    <w:rsid w:val="00A41674"/>
    <w:rsid w:val="00A41892"/>
    <w:rsid w:val="00A41C34"/>
    <w:rsid w:val="00A41C95"/>
    <w:rsid w:val="00A4220A"/>
    <w:rsid w:val="00A4226A"/>
    <w:rsid w:val="00A4233A"/>
    <w:rsid w:val="00A42C14"/>
    <w:rsid w:val="00A42CC9"/>
    <w:rsid w:val="00A432AF"/>
    <w:rsid w:val="00A43391"/>
    <w:rsid w:val="00A43598"/>
    <w:rsid w:val="00A439BD"/>
    <w:rsid w:val="00A43D36"/>
    <w:rsid w:val="00A43D47"/>
    <w:rsid w:val="00A43EE6"/>
    <w:rsid w:val="00A43FD0"/>
    <w:rsid w:val="00A446FD"/>
    <w:rsid w:val="00A4485C"/>
    <w:rsid w:val="00A457C0"/>
    <w:rsid w:val="00A458B2"/>
    <w:rsid w:val="00A4590B"/>
    <w:rsid w:val="00A45C23"/>
    <w:rsid w:val="00A45C87"/>
    <w:rsid w:val="00A45FBA"/>
    <w:rsid w:val="00A45FC5"/>
    <w:rsid w:val="00A461A4"/>
    <w:rsid w:val="00A461F7"/>
    <w:rsid w:val="00A463B4"/>
    <w:rsid w:val="00A4648A"/>
    <w:rsid w:val="00A465A6"/>
    <w:rsid w:val="00A46967"/>
    <w:rsid w:val="00A46BFB"/>
    <w:rsid w:val="00A4713E"/>
    <w:rsid w:val="00A474FB"/>
    <w:rsid w:val="00A4788E"/>
    <w:rsid w:val="00A503D3"/>
    <w:rsid w:val="00A504AF"/>
    <w:rsid w:val="00A50753"/>
    <w:rsid w:val="00A5094D"/>
    <w:rsid w:val="00A5122E"/>
    <w:rsid w:val="00A5167C"/>
    <w:rsid w:val="00A51C1A"/>
    <w:rsid w:val="00A51CC6"/>
    <w:rsid w:val="00A51DE9"/>
    <w:rsid w:val="00A51DF5"/>
    <w:rsid w:val="00A52226"/>
    <w:rsid w:val="00A523E8"/>
    <w:rsid w:val="00A52988"/>
    <w:rsid w:val="00A52A5F"/>
    <w:rsid w:val="00A52CEB"/>
    <w:rsid w:val="00A531A1"/>
    <w:rsid w:val="00A531A5"/>
    <w:rsid w:val="00A532F8"/>
    <w:rsid w:val="00A53501"/>
    <w:rsid w:val="00A536F7"/>
    <w:rsid w:val="00A539AB"/>
    <w:rsid w:val="00A539B9"/>
    <w:rsid w:val="00A53F1A"/>
    <w:rsid w:val="00A544C0"/>
    <w:rsid w:val="00A54AD6"/>
    <w:rsid w:val="00A54F3E"/>
    <w:rsid w:val="00A5507C"/>
    <w:rsid w:val="00A5542A"/>
    <w:rsid w:val="00A5556D"/>
    <w:rsid w:val="00A5558D"/>
    <w:rsid w:val="00A55861"/>
    <w:rsid w:val="00A55BA7"/>
    <w:rsid w:val="00A55D1B"/>
    <w:rsid w:val="00A55D2A"/>
    <w:rsid w:val="00A5611E"/>
    <w:rsid w:val="00A56195"/>
    <w:rsid w:val="00A565BD"/>
    <w:rsid w:val="00A56A2C"/>
    <w:rsid w:val="00A57AEA"/>
    <w:rsid w:val="00A57CEB"/>
    <w:rsid w:val="00A57F43"/>
    <w:rsid w:val="00A57FEA"/>
    <w:rsid w:val="00A6022A"/>
    <w:rsid w:val="00A603A3"/>
    <w:rsid w:val="00A6071B"/>
    <w:rsid w:val="00A60763"/>
    <w:rsid w:val="00A6090E"/>
    <w:rsid w:val="00A60B67"/>
    <w:rsid w:val="00A61205"/>
    <w:rsid w:val="00A61970"/>
    <w:rsid w:val="00A619E7"/>
    <w:rsid w:val="00A61DBE"/>
    <w:rsid w:val="00A62107"/>
    <w:rsid w:val="00A627BE"/>
    <w:rsid w:val="00A62804"/>
    <w:rsid w:val="00A628B4"/>
    <w:rsid w:val="00A62D58"/>
    <w:rsid w:val="00A63013"/>
    <w:rsid w:val="00A632BC"/>
    <w:rsid w:val="00A6371C"/>
    <w:rsid w:val="00A63E8F"/>
    <w:rsid w:val="00A640E7"/>
    <w:rsid w:val="00A6416B"/>
    <w:rsid w:val="00A64B5B"/>
    <w:rsid w:val="00A655BC"/>
    <w:rsid w:val="00A658F0"/>
    <w:rsid w:val="00A65951"/>
    <w:rsid w:val="00A65A45"/>
    <w:rsid w:val="00A65AA8"/>
    <w:rsid w:val="00A65EDD"/>
    <w:rsid w:val="00A660AC"/>
    <w:rsid w:val="00A661AA"/>
    <w:rsid w:val="00A66385"/>
    <w:rsid w:val="00A66987"/>
    <w:rsid w:val="00A66A2E"/>
    <w:rsid w:val="00A66C2D"/>
    <w:rsid w:val="00A66DB7"/>
    <w:rsid w:val="00A66FDD"/>
    <w:rsid w:val="00A67383"/>
    <w:rsid w:val="00A674CF"/>
    <w:rsid w:val="00A6777A"/>
    <w:rsid w:val="00A67C29"/>
    <w:rsid w:val="00A67ED3"/>
    <w:rsid w:val="00A70116"/>
    <w:rsid w:val="00A70144"/>
    <w:rsid w:val="00A70359"/>
    <w:rsid w:val="00A7074F"/>
    <w:rsid w:val="00A709D9"/>
    <w:rsid w:val="00A70A15"/>
    <w:rsid w:val="00A70FC5"/>
    <w:rsid w:val="00A71704"/>
    <w:rsid w:val="00A718D4"/>
    <w:rsid w:val="00A71A82"/>
    <w:rsid w:val="00A71A90"/>
    <w:rsid w:val="00A71B00"/>
    <w:rsid w:val="00A71CD9"/>
    <w:rsid w:val="00A71CE1"/>
    <w:rsid w:val="00A73990"/>
    <w:rsid w:val="00A73B5B"/>
    <w:rsid w:val="00A746BF"/>
    <w:rsid w:val="00A749AD"/>
    <w:rsid w:val="00A74DD0"/>
    <w:rsid w:val="00A74E13"/>
    <w:rsid w:val="00A74FE1"/>
    <w:rsid w:val="00A75282"/>
    <w:rsid w:val="00A75F92"/>
    <w:rsid w:val="00A7600A"/>
    <w:rsid w:val="00A7629C"/>
    <w:rsid w:val="00A76819"/>
    <w:rsid w:val="00A76854"/>
    <w:rsid w:val="00A76CB1"/>
    <w:rsid w:val="00A77280"/>
    <w:rsid w:val="00A7758C"/>
    <w:rsid w:val="00A775C5"/>
    <w:rsid w:val="00A800B1"/>
    <w:rsid w:val="00A800EA"/>
    <w:rsid w:val="00A8028F"/>
    <w:rsid w:val="00A80FBE"/>
    <w:rsid w:val="00A81185"/>
    <w:rsid w:val="00A81B6A"/>
    <w:rsid w:val="00A81C87"/>
    <w:rsid w:val="00A82017"/>
    <w:rsid w:val="00A829B4"/>
    <w:rsid w:val="00A830D5"/>
    <w:rsid w:val="00A836B6"/>
    <w:rsid w:val="00A8393F"/>
    <w:rsid w:val="00A83949"/>
    <w:rsid w:val="00A83DB4"/>
    <w:rsid w:val="00A84969"/>
    <w:rsid w:val="00A849FA"/>
    <w:rsid w:val="00A85B42"/>
    <w:rsid w:val="00A85E85"/>
    <w:rsid w:val="00A85ED3"/>
    <w:rsid w:val="00A862B5"/>
    <w:rsid w:val="00A8697B"/>
    <w:rsid w:val="00A86BAE"/>
    <w:rsid w:val="00A86D7E"/>
    <w:rsid w:val="00A87247"/>
    <w:rsid w:val="00A877FD"/>
    <w:rsid w:val="00A878A9"/>
    <w:rsid w:val="00A87C59"/>
    <w:rsid w:val="00A87EFF"/>
    <w:rsid w:val="00A90850"/>
    <w:rsid w:val="00A908D0"/>
    <w:rsid w:val="00A90958"/>
    <w:rsid w:val="00A90A8B"/>
    <w:rsid w:val="00A9143D"/>
    <w:rsid w:val="00A91CAD"/>
    <w:rsid w:val="00A91F6A"/>
    <w:rsid w:val="00A922E4"/>
    <w:rsid w:val="00A92436"/>
    <w:rsid w:val="00A92620"/>
    <w:rsid w:val="00A927A4"/>
    <w:rsid w:val="00A92984"/>
    <w:rsid w:val="00A92B31"/>
    <w:rsid w:val="00A92B4B"/>
    <w:rsid w:val="00A9309E"/>
    <w:rsid w:val="00A93319"/>
    <w:rsid w:val="00A9399C"/>
    <w:rsid w:val="00A93ACA"/>
    <w:rsid w:val="00A93DAF"/>
    <w:rsid w:val="00A93E63"/>
    <w:rsid w:val="00A941F1"/>
    <w:rsid w:val="00A94487"/>
    <w:rsid w:val="00A94763"/>
    <w:rsid w:val="00A94A16"/>
    <w:rsid w:val="00A94A85"/>
    <w:rsid w:val="00A9506D"/>
    <w:rsid w:val="00A95325"/>
    <w:rsid w:val="00A953BF"/>
    <w:rsid w:val="00A955D7"/>
    <w:rsid w:val="00A95B06"/>
    <w:rsid w:val="00A95B51"/>
    <w:rsid w:val="00A95EC8"/>
    <w:rsid w:val="00A96012"/>
    <w:rsid w:val="00A9643F"/>
    <w:rsid w:val="00A966C8"/>
    <w:rsid w:val="00A97BB1"/>
    <w:rsid w:val="00A97E7A"/>
    <w:rsid w:val="00AA03AE"/>
    <w:rsid w:val="00AA08A4"/>
    <w:rsid w:val="00AA0F3E"/>
    <w:rsid w:val="00AA12B4"/>
    <w:rsid w:val="00AA13F2"/>
    <w:rsid w:val="00AA162E"/>
    <w:rsid w:val="00AA1B06"/>
    <w:rsid w:val="00AA1BB6"/>
    <w:rsid w:val="00AA1BDB"/>
    <w:rsid w:val="00AA1BFC"/>
    <w:rsid w:val="00AA1DC9"/>
    <w:rsid w:val="00AA213F"/>
    <w:rsid w:val="00AA2274"/>
    <w:rsid w:val="00AA2480"/>
    <w:rsid w:val="00AA2B10"/>
    <w:rsid w:val="00AA3095"/>
    <w:rsid w:val="00AA3763"/>
    <w:rsid w:val="00AA3776"/>
    <w:rsid w:val="00AA396C"/>
    <w:rsid w:val="00AA3CD7"/>
    <w:rsid w:val="00AA3EFE"/>
    <w:rsid w:val="00AA4AA4"/>
    <w:rsid w:val="00AA4AAC"/>
    <w:rsid w:val="00AA5018"/>
    <w:rsid w:val="00AA52E9"/>
    <w:rsid w:val="00AA53C0"/>
    <w:rsid w:val="00AA59DD"/>
    <w:rsid w:val="00AA6034"/>
    <w:rsid w:val="00AA6172"/>
    <w:rsid w:val="00AA61F9"/>
    <w:rsid w:val="00AA6336"/>
    <w:rsid w:val="00AA634E"/>
    <w:rsid w:val="00AA67B8"/>
    <w:rsid w:val="00AA6B9F"/>
    <w:rsid w:val="00AA7385"/>
    <w:rsid w:val="00AA774D"/>
    <w:rsid w:val="00AA7B02"/>
    <w:rsid w:val="00AA7F8F"/>
    <w:rsid w:val="00AB00D6"/>
    <w:rsid w:val="00AB0860"/>
    <w:rsid w:val="00AB0E99"/>
    <w:rsid w:val="00AB0F65"/>
    <w:rsid w:val="00AB11D5"/>
    <w:rsid w:val="00AB1440"/>
    <w:rsid w:val="00AB1901"/>
    <w:rsid w:val="00AB190A"/>
    <w:rsid w:val="00AB1B0D"/>
    <w:rsid w:val="00AB1BA0"/>
    <w:rsid w:val="00AB1D9E"/>
    <w:rsid w:val="00AB25CF"/>
    <w:rsid w:val="00AB28CD"/>
    <w:rsid w:val="00AB2AE9"/>
    <w:rsid w:val="00AB2DA4"/>
    <w:rsid w:val="00AB2F48"/>
    <w:rsid w:val="00AB2FFB"/>
    <w:rsid w:val="00AB322E"/>
    <w:rsid w:val="00AB327F"/>
    <w:rsid w:val="00AB35A2"/>
    <w:rsid w:val="00AB3CD4"/>
    <w:rsid w:val="00AB3E26"/>
    <w:rsid w:val="00AB3FDE"/>
    <w:rsid w:val="00AB42B2"/>
    <w:rsid w:val="00AB47C9"/>
    <w:rsid w:val="00AB4BCC"/>
    <w:rsid w:val="00AB4F4A"/>
    <w:rsid w:val="00AB521A"/>
    <w:rsid w:val="00AB5369"/>
    <w:rsid w:val="00AB5C41"/>
    <w:rsid w:val="00AB5D78"/>
    <w:rsid w:val="00AB60A9"/>
    <w:rsid w:val="00AB6148"/>
    <w:rsid w:val="00AB6656"/>
    <w:rsid w:val="00AB693C"/>
    <w:rsid w:val="00AB6BAA"/>
    <w:rsid w:val="00AB709B"/>
    <w:rsid w:val="00AB751F"/>
    <w:rsid w:val="00AB7B52"/>
    <w:rsid w:val="00AC0621"/>
    <w:rsid w:val="00AC08A1"/>
    <w:rsid w:val="00AC0A95"/>
    <w:rsid w:val="00AC0C9A"/>
    <w:rsid w:val="00AC1478"/>
    <w:rsid w:val="00AC1737"/>
    <w:rsid w:val="00AC1F87"/>
    <w:rsid w:val="00AC2021"/>
    <w:rsid w:val="00AC216B"/>
    <w:rsid w:val="00AC2669"/>
    <w:rsid w:val="00AC28D2"/>
    <w:rsid w:val="00AC2F48"/>
    <w:rsid w:val="00AC3C49"/>
    <w:rsid w:val="00AC3E53"/>
    <w:rsid w:val="00AC40F9"/>
    <w:rsid w:val="00AC4266"/>
    <w:rsid w:val="00AC462C"/>
    <w:rsid w:val="00AC46D2"/>
    <w:rsid w:val="00AC49A4"/>
    <w:rsid w:val="00AC5208"/>
    <w:rsid w:val="00AC5297"/>
    <w:rsid w:val="00AC5477"/>
    <w:rsid w:val="00AC5B04"/>
    <w:rsid w:val="00AC5F98"/>
    <w:rsid w:val="00AC6161"/>
    <w:rsid w:val="00AC62F7"/>
    <w:rsid w:val="00AC694A"/>
    <w:rsid w:val="00AC6EA6"/>
    <w:rsid w:val="00AC7618"/>
    <w:rsid w:val="00AC7A47"/>
    <w:rsid w:val="00AC7E06"/>
    <w:rsid w:val="00AC7FBF"/>
    <w:rsid w:val="00AD0054"/>
    <w:rsid w:val="00AD045F"/>
    <w:rsid w:val="00AD0731"/>
    <w:rsid w:val="00AD0B3C"/>
    <w:rsid w:val="00AD0D72"/>
    <w:rsid w:val="00AD1742"/>
    <w:rsid w:val="00AD17E0"/>
    <w:rsid w:val="00AD1937"/>
    <w:rsid w:val="00AD1ACA"/>
    <w:rsid w:val="00AD1C10"/>
    <w:rsid w:val="00AD1E9D"/>
    <w:rsid w:val="00AD2266"/>
    <w:rsid w:val="00AD26D4"/>
    <w:rsid w:val="00AD29EF"/>
    <w:rsid w:val="00AD2FA6"/>
    <w:rsid w:val="00AD2FD9"/>
    <w:rsid w:val="00AD308E"/>
    <w:rsid w:val="00AD31AF"/>
    <w:rsid w:val="00AD357E"/>
    <w:rsid w:val="00AD35E8"/>
    <w:rsid w:val="00AD40D2"/>
    <w:rsid w:val="00AD41A9"/>
    <w:rsid w:val="00AD4382"/>
    <w:rsid w:val="00AD44A5"/>
    <w:rsid w:val="00AD4661"/>
    <w:rsid w:val="00AD490A"/>
    <w:rsid w:val="00AD4E26"/>
    <w:rsid w:val="00AD5A31"/>
    <w:rsid w:val="00AD5AEB"/>
    <w:rsid w:val="00AD5EDA"/>
    <w:rsid w:val="00AD5F7E"/>
    <w:rsid w:val="00AD6566"/>
    <w:rsid w:val="00AD66BB"/>
    <w:rsid w:val="00AD6ACF"/>
    <w:rsid w:val="00AD6D92"/>
    <w:rsid w:val="00AD7125"/>
    <w:rsid w:val="00AD74AE"/>
    <w:rsid w:val="00AD778D"/>
    <w:rsid w:val="00AD799C"/>
    <w:rsid w:val="00AD7E75"/>
    <w:rsid w:val="00AE01E8"/>
    <w:rsid w:val="00AE02BC"/>
    <w:rsid w:val="00AE066A"/>
    <w:rsid w:val="00AE0918"/>
    <w:rsid w:val="00AE0A5B"/>
    <w:rsid w:val="00AE1265"/>
    <w:rsid w:val="00AE19C9"/>
    <w:rsid w:val="00AE1B83"/>
    <w:rsid w:val="00AE1E5F"/>
    <w:rsid w:val="00AE2140"/>
    <w:rsid w:val="00AE2201"/>
    <w:rsid w:val="00AE2394"/>
    <w:rsid w:val="00AE2602"/>
    <w:rsid w:val="00AE28D6"/>
    <w:rsid w:val="00AE2E38"/>
    <w:rsid w:val="00AE2EA0"/>
    <w:rsid w:val="00AE2F31"/>
    <w:rsid w:val="00AE2FE2"/>
    <w:rsid w:val="00AE31B9"/>
    <w:rsid w:val="00AE31F0"/>
    <w:rsid w:val="00AE34A2"/>
    <w:rsid w:val="00AE37D2"/>
    <w:rsid w:val="00AE37DE"/>
    <w:rsid w:val="00AE38F9"/>
    <w:rsid w:val="00AE392D"/>
    <w:rsid w:val="00AE3F3B"/>
    <w:rsid w:val="00AE418D"/>
    <w:rsid w:val="00AE42E4"/>
    <w:rsid w:val="00AE4D12"/>
    <w:rsid w:val="00AE4E17"/>
    <w:rsid w:val="00AE5454"/>
    <w:rsid w:val="00AE577C"/>
    <w:rsid w:val="00AE580E"/>
    <w:rsid w:val="00AE5D10"/>
    <w:rsid w:val="00AE5D38"/>
    <w:rsid w:val="00AE5D3D"/>
    <w:rsid w:val="00AE631B"/>
    <w:rsid w:val="00AE6880"/>
    <w:rsid w:val="00AE6BD1"/>
    <w:rsid w:val="00AE6BF7"/>
    <w:rsid w:val="00AE6D9A"/>
    <w:rsid w:val="00AE6E70"/>
    <w:rsid w:val="00AE6F5A"/>
    <w:rsid w:val="00AE732F"/>
    <w:rsid w:val="00AF0027"/>
    <w:rsid w:val="00AF059F"/>
    <w:rsid w:val="00AF0663"/>
    <w:rsid w:val="00AF075B"/>
    <w:rsid w:val="00AF0801"/>
    <w:rsid w:val="00AF0AF0"/>
    <w:rsid w:val="00AF0C13"/>
    <w:rsid w:val="00AF0F29"/>
    <w:rsid w:val="00AF11BB"/>
    <w:rsid w:val="00AF138B"/>
    <w:rsid w:val="00AF13E0"/>
    <w:rsid w:val="00AF141C"/>
    <w:rsid w:val="00AF1A0B"/>
    <w:rsid w:val="00AF1AD1"/>
    <w:rsid w:val="00AF1ADF"/>
    <w:rsid w:val="00AF201B"/>
    <w:rsid w:val="00AF2077"/>
    <w:rsid w:val="00AF24DA"/>
    <w:rsid w:val="00AF3072"/>
    <w:rsid w:val="00AF3606"/>
    <w:rsid w:val="00AF36B3"/>
    <w:rsid w:val="00AF40E8"/>
    <w:rsid w:val="00AF4183"/>
    <w:rsid w:val="00AF4294"/>
    <w:rsid w:val="00AF42BD"/>
    <w:rsid w:val="00AF47F2"/>
    <w:rsid w:val="00AF4A90"/>
    <w:rsid w:val="00AF4B3A"/>
    <w:rsid w:val="00AF531E"/>
    <w:rsid w:val="00AF60C3"/>
    <w:rsid w:val="00AF63B9"/>
    <w:rsid w:val="00AF652C"/>
    <w:rsid w:val="00AF65BA"/>
    <w:rsid w:val="00AF67D5"/>
    <w:rsid w:val="00AF68B1"/>
    <w:rsid w:val="00AF6E8C"/>
    <w:rsid w:val="00AF7145"/>
    <w:rsid w:val="00AF73B2"/>
    <w:rsid w:val="00AF758A"/>
    <w:rsid w:val="00AF758D"/>
    <w:rsid w:val="00AF78A7"/>
    <w:rsid w:val="00AF7EC0"/>
    <w:rsid w:val="00AF7FB6"/>
    <w:rsid w:val="00B000BA"/>
    <w:rsid w:val="00B00178"/>
    <w:rsid w:val="00B00216"/>
    <w:rsid w:val="00B01075"/>
    <w:rsid w:val="00B016B3"/>
    <w:rsid w:val="00B01995"/>
    <w:rsid w:val="00B01DBE"/>
    <w:rsid w:val="00B02282"/>
    <w:rsid w:val="00B03113"/>
    <w:rsid w:val="00B03532"/>
    <w:rsid w:val="00B0489F"/>
    <w:rsid w:val="00B04B09"/>
    <w:rsid w:val="00B05218"/>
    <w:rsid w:val="00B055D9"/>
    <w:rsid w:val="00B05803"/>
    <w:rsid w:val="00B05B5F"/>
    <w:rsid w:val="00B0628B"/>
    <w:rsid w:val="00B0629E"/>
    <w:rsid w:val="00B06A59"/>
    <w:rsid w:val="00B06B4C"/>
    <w:rsid w:val="00B06B61"/>
    <w:rsid w:val="00B0711E"/>
    <w:rsid w:val="00B072A1"/>
    <w:rsid w:val="00B07544"/>
    <w:rsid w:val="00B07BFF"/>
    <w:rsid w:val="00B07CD4"/>
    <w:rsid w:val="00B10BC2"/>
    <w:rsid w:val="00B10FC0"/>
    <w:rsid w:val="00B1144E"/>
    <w:rsid w:val="00B1176C"/>
    <w:rsid w:val="00B11804"/>
    <w:rsid w:val="00B1189E"/>
    <w:rsid w:val="00B11FEE"/>
    <w:rsid w:val="00B121D8"/>
    <w:rsid w:val="00B12630"/>
    <w:rsid w:val="00B1271C"/>
    <w:rsid w:val="00B127E5"/>
    <w:rsid w:val="00B127F6"/>
    <w:rsid w:val="00B1288B"/>
    <w:rsid w:val="00B12D1B"/>
    <w:rsid w:val="00B1305F"/>
    <w:rsid w:val="00B13505"/>
    <w:rsid w:val="00B137B9"/>
    <w:rsid w:val="00B139BF"/>
    <w:rsid w:val="00B13ABE"/>
    <w:rsid w:val="00B13E2D"/>
    <w:rsid w:val="00B13E75"/>
    <w:rsid w:val="00B14529"/>
    <w:rsid w:val="00B145AE"/>
    <w:rsid w:val="00B148EB"/>
    <w:rsid w:val="00B15271"/>
    <w:rsid w:val="00B1541A"/>
    <w:rsid w:val="00B1546C"/>
    <w:rsid w:val="00B157BA"/>
    <w:rsid w:val="00B15A42"/>
    <w:rsid w:val="00B15C89"/>
    <w:rsid w:val="00B16DF3"/>
    <w:rsid w:val="00B175A7"/>
    <w:rsid w:val="00B17810"/>
    <w:rsid w:val="00B178DF"/>
    <w:rsid w:val="00B17A78"/>
    <w:rsid w:val="00B17AB3"/>
    <w:rsid w:val="00B20249"/>
    <w:rsid w:val="00B2053A"/>
    <w:rsid w:val="00B2096B"/>
    <w:rsid w:val="00B21233"/>
    <w:rsid w:val="00B213FC"/>
    <w:rsid w:val="00B2145F"/>
    <w:rsid w:val="00B2162A"/>
    <w:rsid w:val="00B21A0D"/>
    <w:rsid w:val="00B21AA7"/>
    <w:rsid w:val="00B21EEF"/>
    <w:rsid w:val="00B22B6C"/>
    <w:rsid w:val="00B22DC2"/>
    <w:rsid w:val="00B22EA2"/>
    <w:rsid w:val="00B2308C"/>
    <w:rsid w:val="00B234F5"/>
    <w:rsid w:val="00B23771"/>
    <w:rsid w:val="00B23778"/>
    <w:rsid w:val="00B23AEC"/>
    <w:rsid w:val="00B23B23"/>
    <w:rsid w:val="00B23BA8"/>
    <w:rsid w:val="00B24200"/>
    <w:rsid w:val="00B2422B"/>
    <w:rsid w:val="00B242A4"/>
    <w:rsid w:val="00B248BA"/>
    <w:rsid w:val="00B24EE9"/>
    <w:rsid w:val="00B25379"/>
    <w:rsid w:val="00B253CB"/>
    <w:rsid w:val="00B2566C"/>
    <w:rsid w:val="00B25678"/>
    <w:rsid w:val="00B258A9"/>
    <w:rsid w:val="00B25966"/>
    <w:rsid w:val="00B25A2D"/>
    <w:rsid w:val="00B25D41"/>
    <w:rsid w:val="00B260ED"/>
    <w:rsid w:val="00B26101"/>
    <w:rsid w:val="00B26737"/>
    <w:rsid w:val="00B26800"/>
    <w:rsid w:val="00B26903"/>
    <w:rsid w:val="00B26A2E"/>
    <w:rsid w:val="00B274EF"/>
    <w:rsid w:val="00B27509"/>
    <w:rsid w:val="00B2754D"/>
    <w:rsid w:val="00B27C7E"/>
    <w:rsid w:val="00B27F76"/>
    <w:rsid w:val="00B30201"/>
    <w:rsid w:val="00B3022E"/>
    <w:rsid w:val="00B30776"/>
    <w:rsid w:val="00B308EA"/>
    <w:rsid w:val="00B30B66"/>
    <w:rsid w:val="00B30BC9"/>
    <w:rsid w:val="00B30BEA"/>
    <w:rsid w:val="00B318FD"/>
    <w:rsid w:val="00B319B3"/>
    <w:rsid w:val="00B31CB2"/>
    <w:rsid w:val="00B3239B"/>
    <w:rsid w:val="00B324A3"/>
    <w:rsid w:val="00B3291A"/>
    <w:rsid w:val="00B338FF"/>
    <w:rsid w:val="00B33DA5"/>
    <w:rsid w:val="00B33ED6"/>
    <w:rsid w:val="00B34742"/>
    <w:rsid w:val="00B348B5"/>
    <w:rsid w:val="00B34B43"/>
    <w:rsid w:val="00B34FE4"/>
    <w:rsid w:val="00B35095"/>
    <w:rsid w:val="00B358EB"/>
    <w:rsid w:val="00B35B98"/>
    <w:rsid w:val="00B3602B"/>
    <w:rsid w:val="00B3661F"/>
    <w:rsid w:val="00B367AE"/>
    <w:rsid w:val="00B36AC4"/>
    <w:rsid w:val="00B3762C"/>
    <w:rsid w:val="00B37AB2"/>
    <w:rsid w:val="00B37DD1"/>
    <w:rsid w:val="00B37EED"/>
    <w:rsid w:val="00B40934"/>
    <w:rsid w:val="00B41641"/>
    <w:rsid w:val="00B41715"/>
    <w:rsid w:val="00B41854"/>
    <w:rsid w:val="00B41A8D"/>
    <w:rsid w:val="00B41D42"/>
    <w:rsid w:val="00B433D1"/>
    <w:rsid w:val="00B4359A"/>
    <w:rsid w:val="00B43727"/>
    <w:rsid w:val="00B441D4"/>
    <w:rsid w:val="00B44202"/>
    <w:rsid w:val="00B4451F"/>
    <w:rsid w:val="00B44527"/>
    <w:rsid w:val="00B445C6"/>
    <w:rsid w:val="00B44862"/>
    <w:rsid w:val="00B44BAC"/>
    <w:rsid w:val="00B44C39"/>
    <w:rsid w:val="00B456B5"/>
    <w:rsid w:val="00B45D92"/>
    <w:rsid w:val="00B45EE7"/>
    <w:rsid w:val="00B45FB7"/>
    <w:rsid w:val="00B4606C"/>
    <w:rsid w:val="00B461B8"/>
    <w:rsid w:val="00B46637"/>
    <w:rsid w:val="00B468ED"/>
    <w:rsid w:val="00B47125"/>
    <w:rsid w:val="00B4717A"/>
    <w:rsid w:val="00B4738C"/>
    <w:rsid w:val="00B47422"/>
    <w:rsid w:val="00B47512"/>
    <w:rsid w:val="00B4788A"/>
    <w:rsid w:val="00B47A98"/>
    <w:rsid w:val="00B47C21"/>
    <w:rsid w:val="00B47E6F"/>
    <w:rsid w:val="00B50546"/>
    <w:rsid w:val="00B506EA"/>
    <w:rsid w:val="00B50C38"/>
    <w:rsid w:val="00B5208D"/>
    <w:rsid w:val="00B5237C"/>
    <w:rsid w:val="00B52828"/>
    <w:rsid w:val="00B52C19"/>
    <w:rsid w:val="00B52DFA"/>
    <w:rsid w:val="00B53020"/>
    <w:rsid w:val="00B53199"/>
    <w:rsid w:val="00B532F9"/>
    <w:rsid w:val="00B5349C"/>
    <w:rsid w:val="00B5363A"/>
    <w:rsid w:val="00B5437E"/>
    <w:rsid w:val="00B5478C"/>
    <w:rsid w:val="00B547EB"/>
    <w:rsid w:val="00B5482C"/>
    <w:rsid w:val="00B54B94"/>
    <w:rsid w:val="00B54C20"/>
    <w:rsid w:val="00B54ED4"/>
    <w:rsid w:val="00B55429"/>
    <w:rsid w:val="00B55CB5"/>
    <w:rsid w:val="00B564B4"/>
    <w:rsid w:val="00B564DF"/>
    <w:rsid w:val="00B565E1"/>
    <w:rsid w:val="00B5679A"/>
    <w:rsid w:val="00B5708F"/>
    <w:rsid w:val="00B570E8"/>
    <w:rsid w:val="00B5718E"/>
    <w:rsid w:val="00B571E5"/>
    <w:rsid w:val="00B57651"/>
    <w:rsid w:val="00B57675"/>
    <w:rsid w:val="00B578D8"/>
    <w:rsid w:val="00B57949"/>
    <w:rsid w:val="00B60142"/>
    <w:rsid w:val="00B6019A"/>
    <w:rsid w:val="00B6033F"/>
    <w:rsid w:val="00B61A4E"/>
    <w:rsid w:val="00B61BDD"/>
    <w:rsid w:val="00B61C01"/>
    <w:rsid w:val="00B61C73"/>
    <w:rsid w:val="00B61D74"/>
    <w:rsid w:val="00B61D93"/>
    <w:rsid w:val="00B623E0"/>
    <w:rsid w:val="00B626B9"/>
    <w:rsid w:val="00B629AA"/>
    <w:rsid w:val="00B62B5A"/>
    <w:rsid w:val="00B630C8"/>
    <w:rsid w:val="00B63265"/>
    <w:rsid w:val="00B6383C"/>
    <w:rsid w:val="00B638F2"/>
    <w:rsid w:val="00B63D2D"/>
    <w:rsid w:val="00B63D2E"/>
    <w:rsid w:val="00B63FC8"/>
    <w:rsid w:val="00B640BE"/>
    <w:rsid w:val="00B6434B"/>
    <w:rsid w:val="00B64368"/>
    <w:rsid w:val="00B647DD"/>
    <w:rsid w:val="00B64840"/>
    <w:rsid w:val="00B64CF6"/>
    <w:rsid w:val="00B6520C"/>
    <w:rsid w:val="00B655E3"/>
    <w:rsid w:val="00B65749"/>
    <w:rsid w:val="00B65A49"/>
    <w:rsid w:val="00B65AC7"/>
    <w:rsid w:val="00B65CA2"/>
    <w:rsid w:val="00B65FF7"/>
    <w:rsid w:val="00B661C2"/>
    <w:rsid w:val="00B6657E"/>
    <w:rsid w:val="00B66688"/>
    <w:rsid w:val="00B667F2"/>
    <w:rsid w:val="00B668D9"/>
    <w:rsid w:val="00B671C9"/>
    <w:rsid w:val="00B67476"/>
    <w:rsid w:val="00B675E7"/>
    <w:rsid w:val="00B6769A"/>
    <w:rsid w:val="00B67BD0"/>
    <w:rsid w:val="00B70036"/>
    <w:rsid w:val="00B700FD"/>
    <w:rsid w:val="00B702FD"/>
    <w:rsid w:val="00B70CD8"/>
    <w:rsid w:val="00B71C8F"/>
    <w:rsid w:val="00B71FC8"/>
    <w:rsid w:val="00B72124"/>
    <w:rsid w:val="00B72439"/>
    <w:rsid w:val="00B7249F"/>
    <w:rsid w:val="00B726D1"/>
    <w:rsid w:val="00B727A7"/>
    <w:rsid w:val="00B727C8"/>
    <w:rsid w:val="00B72F4E"/>
    <w:rsid w:val="00B734EE"/>
    <w:rsid w:val="00B74AA0"/>
    <w:rsid w:val="00B758CD"/>
    <w:rsid w:val="00B76937"/>
    <w:rsid w:val="00B76E4E"/>
    <w:rsid w:val="00B76F1B"/>
    <w:rsid w:val="00B77008"/>
    <w:rsid w:val="00B77253"/>
    <w:rsid w:val="00B777E7"/>
    <w:rsid w:val="00B77EA4"/>
    <w:rsid w:val="00B80184"/>
    <w:rsid w:val="00B80451"/>
    <w:rsid w:val="00B8061C"/>
    <w:rsid w:val="00B806F6"/>
    <w:rsid w:val="00B8085D"/>
    <w:rsid w:val="00B80BA9"/>
    <w:rsid w:val="00B80D74"/>
    <w:rsid w:val="00B8130A"/>
    <w:rsid w:val="00B81311"/>
    <w:rsid w:val="00B81348"/>
    <w:rsid w:val="00B818A4"/>
    <w:rsid w:val="00B818CE"/>
    <w:rsid w:val="00B81A0E"/>
    <w:rsid w:val="00B81FE3"/>
    <w:rsid w:val="00B8250B"/>
    <w:rsid w:val="00B826C9"/>
    <w:rsid w:val="00B82852"/>
    <w:rsid w:val="00B82886"/>
    <w:rsid w:val="00B82991"/>
    <w:rsid w:val="00B82B7B"/>
    <w:rsid w:val="00B82D71"/>
    <w:rsid w:val="00B82E0F"/>
    <w:rsid w:val="00B83093"/>
    <w:rsid w:val="00B83688"/>
    <w:rsid w:val="00B83955"/>
    <w:rsid w:val="00B844A3"/>
    <w:rsid w:val="00B84848"/>
    <w:rsid w:val="00B84BC4"/>
    <w:rsid w:val="00B8593C"/>
    <w:rsid w:val="00B85F33"/>
    <w:rsid w:val="00B866C2"/>
    <w:rsid w:val="00B870C4"/>
    <w:rsid w:val="00B87143"/>
    <w:rsid w:val="00B87C43"/>
    <w:rsid w:val="00B9046D"/>
    <w:rsid w:val="00B9087A"/>
    <w:rsid w:val="00B90BA2"/>
    <w:rsid w:val="00B911A6"/>
    <w:rsid w:val="00B917C3"/>
    <w:rsid w:val="00B918F3"/>
    <w:rsid w:val="00B92137"/>
    <w:rsid w:val="00B9223F"/>
    <w:rsid w:val="00B92240"/>
    <w:rsid w:val="00B9224B"/>
    <w:rsid w:val="00B925E7"/>
    <w:rsid w:val="00B927E1"/>
    <w:rsid w:val="00B92CFF"/>
    <w:rsid w:val="00B9332C"/>
    <w:rsid w:val="00B9332E"/>
    <w:rsid w:val="00B9337E"/>
    <w:rsid w:val="00B933D2"/>
    <w:rsid w:val="00B93F46"/>
    <w:rsid w:val="00B93F4F"/>
    <w:rsid w:val="00B941C2"/>
    <w:rsid w:val="00B946B2"/>
    <w:rsid w:val="00B94960"/>
    <w:rsid w:val="00B94DC1"/>
    <w:rsid w:val="00B94E30"/>
    <w:rsid w:val="00B953C8"/>
    <w:rsid w:val="00B957EB"/>
    <w:rsid w:val="00B95A17"/>
    <w:rsid w:val="00B95AE4"/>
    <w:rsid w:val="00B95BF9"/>
    <w:rsid w:val="00B963FE"/>
    <w:rsid w:val="00B96832"/>
    <w:rsid w:val="00B968FD"/>
    <w:rsid w:val="00B96FAF"/>
    <w:rsid w:val="00B97259"/>
    <w:rsid w:val="00B974CD"/>
    <w:rsid w:val="00B9759F"/>
    <w:rsid w:val="00B97624"/>
    <w:rsid w:val="00B9772C"/>
    <w:rsid w:val="00B97839"/>
    <w:rsid w:val="00BA000B"/>
    <w:rsid w:val="00BA00B4"/>
    <w:rsid w:val="00BA00C7"/>
    <w:rsid w:val="00BA0206"/>
    <w:rsid w:val="00BA0508"/>
    <w:rsid w:val="00BA0759"/>
    <w:rsid w:val="00BA0875"/>
    <w:rsid w:val="00BA0CFD"/>
    <w:rsid w:val="00BA0DCF"/>
    <w:rsid w:val="00BA13D6"/>
    <w:rsid w:val="00BA14FF"/>
    <w:rsid w:val="00BA15B2"/>
    <w:rsid w:val="00BA15DD"/>
    <w:rsid w:val="00BA181B"/>
    <w:rsid w:val="00BA1C34"/>
    <w:rsid w:val="00BA20E2"/>
    <w:rsid w:val="00BA2404"/>
    <w:rsid w:val="00BA26DE"/>
    <w:rsid w:val="00BA278E"/>
    <w:rsid w:val="00BA2A59"/>
    <w:rsid w:val="00BA2D1B"/>
    <w:rsid w:val="00BA2D39"/>
    <w:rsid w:val="00BA2D7C"/>
    <w:rsid w:val="00BA3E0C"/>
    <w:rsid w:val="00BA404D"/>
    <w:rsid w:val="00BA4A5C"/>
    <w:rsid w:val="00BA4AB0"/>
    <w:rsid w:val="00BA4F91"/>
    <w:rsid w:val="00BA5201"/>
    <w:rsid w:val="00BA544D"/>
    <w:rsid w:val="00BA54D5"/>
    <w:rsid w:val="00BA55BF"/>
    <w:rsid w:val="00BA56CE"/>
    <w:rsid w:val="00BA57C7"/>
    <w:rsid w:val="00BA598E"/>
    <w:rsid w:val="00BA5AFF"/>
    <w:rsid w:val="00BA629D"/>
    <w:rsid w:val="00BA65B8"/>
    <w:rsid w:val="00BA6B5C"/>
    <w:rsid w:val="00BA6D6B"/>
    <w:rsid w:val="00BA711E"/>
    <w:rsid w:val="00BA72B0"/>
    <w:rsid w:val="00BA74B2"/>
    <w:rsid w:val="00BA7708"/>
    <w:rsid w:val="00BA7890"/>
    <w:rsid w:val="00BA7A1D"/>
    <w:rsid w:val="00BA7FBA"/>
    <w:rsid w:val="00BB009A"/>
    <w:rsid w:val="00BB05E1"/>
    <w:rsid w:val="00BB099E"/>
    <w:rsid w:val="00BB09F9"/>
    <w:rsid w:val="00BB13BC"/>
    <w:rsid w:val="00BB1664"/>
    <w:rsid w:val="00BB1B5D"/>
    <w:rsid w:val="00BB1BB9"/>
    <w:rsid w:val="00BB225B"/>
    <w:rsid w:val="00BB29AD"/>
    <w:rsid w:val="00BB2A7E"/>
    <w:rsid w:val="00BB315A"/>
    <w:rsid w:val="00BB31AF"/>
    <w:rsid w:val="00BB32B0"/>
    <w:rsid w:val="00BB345E"/>
    <w:rsid w:val="00BB38AE"/>
    <w:rsid w:val="00BB3981"/>
    <w:rsid w:val="00BB3BCD"/>
    <w:rsid w:val="00BB3F61"/>
    <w:rsid w:val="00BB4102"/>
    <w:rsid w:val="00BB41E3"/>
    <w:rsid w:val="00BB4800"/>
    <w:rsid w:val="00BB51C0"/>
    <w:rsid w:val="00BB5216"/>
    <w:rsid w:val="00BB558D"/>
    <w:rsid w:val="00BB55E0"/>
    <w:rsid w:val="00BB5869"/>
    <w:rsid w:val="00BB5A37"/>
    <w:rsid w:val="00BB5B24"/>
    <w:rsid w:val="00BB5CB3"/>
    <w:rsid w:val="00BB5E4D"/>
    <w:rsid w:val="00BB5E96"/>
    <w:rsid w:val="00BB6B02"/>
    <w:rsid w:val="00BB705F"/>
    <w:rsid w:val="00BB73FA"/>
    <w:rsid w:val="00BB76DD"/>
    <w:rsid w:val="00BB7A81"/>
    <w:rsid w:val="00BB7EC3"/>
    <w:rsid w:val="00BB7FA6"/>
    <w:rsid w:val="00BC10FD"/>
    <w:rsid w:val="00BC1586"/>
    <w:rsid w:val="00BC15D5"/>
    <w:rsid w:val="00BC1A1B"/>
    <w:rsid w:val="00BC1B98"/>
    <w:rsid w:val="00BC28E7"/>
    <w:rsid w:val="00BC29A6"/>
    <w:rsid w:val="00BC2A54"/>
    <w:rsid w:val="00BC2E39"/>
    <w:rsid w:val="00BC2FFC"/>
    <w:rsid w:val="00BC32B5"/>
    <w:rsid w:val="00BC43B8"/>
    <w:rsid w:val="00BC464E"/>
    <w:rsid w:val="00BC4B38"/>
    <w:rsid w:val="00BC4CE8"/>
    <w:rsid w:val="00BC4E09"/>
    <w:rsid w:val="00BC4F49"/>
    <w:rsid w:val="00BC51E8"/>
    <w:rsid w:val="00BC53B3"/>
    <w:rsid w:val="00BC5A4C"/>
    <w:rsid w:val="00BC5BB7"/>
    <w:rsid w:val="00BC604B"/>
    <w:rsid w:val="00BC63F3"/>
    <w:rsid w:val="00BC65E8"/>
    <w:rsid w:val="00BC67CF"/>
    <w:rsid w:val="00BC6C89"/>
    <w:rsid w:val="00BC6D0E"/>
    <w:rsid w:val="00BC6DA8"/>
    <w:rsid w:val="00BC70D9"/>
    <w:rsid w:val="00BC73BF"/>
    <w:rsid w:val="00BC76DD"/>
    <w:rsid w:val="00BC7F24"/>
    <w:rsid w:val="00BC7F8B"/>
    <w:rsid w:val="00BD047A"/>
    <w:rsid w:val="00BD05F2"/>
    <w:rsid w:val="00BD149F"/>
    <w:rsid w:val="00BD1912"/>
    <w:rsid w:val="00BD1B3D"/>
    <w:rsid w:val="00BD1CA7"/>
    <w:rsid w:val="00BD2406"/>
    <w:rsid w:val="00BD26CB"/>
    <w:rsid w:val="00BD2A94"/>
    <w:rsid w:val="00BD3086"/>
    <w:rsid w:val="00BD30AD"/>
    <w:rsid w:val="00BD3193"/>
    <w:rsid w:val="00BD320F"/>
    <w:rsid w:val="00BD3432"/>
    <w:rsid w:val="00BD3643"/>
    <w:rsid w:val="00BD3C47"/>
    <w:rsid w:val="00BD3DAC"/>
    <w:rsid w:val="00BD4501"/>
    <w:rsid w:val="00BD4610"/>
    <w:rsid w:val="00BD4684"/>
    <w:rsid w:val="00BD4689"/>
    <w:rsid w:val="00BD48B1"/>
    <w:rsid w:val="00BD4970"/>
    <w:rsid w:val="00BD4E92"/>
    <w:rsid w:val="00BD5258"/>
    <w:rsid w:val="00BD539C"/>
    <w:rsid w:val="00BD5A10"/>
    <w:rsid w:val="00BD61B5"/>
    <w:rsid w:val="00BD6456"/>
    <w:rsid w:val="00BD6EAB"/>
    <w:rsid w:val="00BD7643"/>
    <w:rsid w:val="00BD7650"/>
    <w:rsid w:val="00BD79DD"/>
    <w:rsid w:val="00BE032C"/>
    <w:rsid w:val="00BE0485"/>
    <w:rsid w:val="00BE0B34"/>
    <w:rsid w:val="00BE0BFC"/>
    <w:rsid w:val="00BE12C0"/>
    <w:rsid w:val="00BE1784"/>
    <w:rsid w:val="00BE195B"/>
    <w:rsid w:val="00BE26A4"/>
    <w:rsid w:val="00BE278D"/>
    <w:rsid w:val="00BE29B0"/>
    <w:rsid w:val="00BE2C2A"/>
    <w:rsid w:val="00BE2C67"/>
    <w:rsid w:val="00BE2F80"/>
    <w:rsid w:val="00BE31FB"/>
    <w:rsid w:val="00BE37C6"/>
    <w:rsid w:val="00BE3B20"/>
    <w:rsid w:val="00BE4122"/>
    <w:rsid w:val="00BE45D5"/>
    <w:rsid w:val="00BE4A1B"/>
    <w:rsid w:val="00BE4D59"/>
    <w:rsid w:val="00BE5271"/>
    <w:rsid w:val="00BE586D"/>
    <w:rsid w:val="00BE589A"/>
    <w:rsid w:val="00BE5E4E"/>
    <w:rsid w:val="00BE61E7"/>
    <w:rsid w:val="00BE6278"/>
    <w:rsid w:val="00BE795F"/>
    <w:rsid w:val="00BF02CA"/>
    <w:rsid w:val="00BF02D5"/>
    <w:rsid w:val="00BF042D"/>
    <w:rsid w:val="00BF0F2E"/>
    <w:rsid w:val="00BF1160"/>
    <w:rsid w:val="00BF1993"/>
    <w:rsid w:val="00BF1D0C"/>
    <w:rsid w:val="00BF1E4E"/>
    <w:rsid w:val="00BF2491"/>
    <w:rsid w:val="00BF3458"/>
    <w:rsid w:val="00BF3C0E"/>
    <w:rsid w:val="00BF4048"/>
    <w:rsid w:val="00BF42F8"/>
    <w:rsid w:val="00BF4C54"/>
    <w:rsid w:val="00BF4F4D"/>
    <w:rsid w:val="00BF4FE8"/>
    <w:rsid w:val="00BF537E"/>
    <w:rsid w:val="00BF539C"/>
    <w:rsid w:val="00BF5D5C"/>
    <w:rsid w:val="00BF5F76"/>
    <w:rsid w:val="00BF5F8D"/>
    <w:rsid w:val="00BF6046"/>
    <w:rsid w:val="00BF6150"/>
    <w:rsid w:val="00BF686D"/>
    <w:rsid w:val="00BF68C5"/>
    <w:rsid w:val="00BF6E44"/>
    <w:rsid w:val="00BF6E50"/>
    <w:rsid w:val="00BF6F48"/>
    <w:rsid w:val="00BF6FDF"/>
    <w:rsid w:val="00BF719B"/>
    <w:rsid w:val="00BF7331"/>
    <w:rsid w:val="00BF7859"/>
    <w:rsid w:val="00C00230"/>
    <w:rsid w:val="00C00C48"/>
    <w:rsid w:val="00C00C7D"/>
    <w:rsid w:val="00C01046"/>
    <w:rsid w:val="00C0137B"/>
    <w:rsid w:val="00C018B2"/>
    <w:rsid w:val="00C02370"/>
    <w:rsid w:val="00C023E0"/>
    <w:rsid w:val="00C0273C"/>
    <w:rsid w:val="00C0299C"/>
    <w:rsid w:val="00C02A6E"/>
    <w:rsid w:val="00C02AB3"/>
    <w:rsid w:val="00C02BDE"/>
    <w:rsid w:val="00C02C61"/>
    <w:rsid w:val="00C02CD1"/>
    <w:rsid w:val="00C039D0"/>
    <w:rsid w:val="00C03F60"/>
    <w:rsid w:val="00C03F94"/>
    <w:rsid w:val="00C0400D"/>
    <w:rsid w:val="00C0439B"/>
    <w:rsid w:val="00C04415"/>
    <w:rsid w:val="00C04719"/>
    <w:rsid w:val="00C04A90"/>
    <w:rsid w:val="00C04DE9"/>
    <w:rsid w:val="00C0540F"/>
    <w:rsid w:val="00C05A8D"/>
    <w:rsid w:val="00C05BEC"/>
    <w:rsid w:val="00C05DE0"/>
    <w:rsid w:val="00C061F9"/>
    <w:rsid w:val="00C062ED"/>
    <w:rsid w:val="00C06711"/>
    <w:rsid w:val="00C07014"/>
    <w:rsid w:val="00C07832"/>
    <w:rsid w:val="00C07957"/>
    <w:rsid w:val="00C079DF"/>
    <w:rsid w:val="00C07F5A"/>
    <w:rsid w:val="00C07F64"/>
    <w:rsid w:val="00C105E0"/>
    <w:rsid w:val="00C106F9"/>
    <w:rsid w:val="00C10876"/>
    <w:rsid w:val="00C10969"/>
    <w:rsid w:val="00C10CB5"/>
    <w:rsid w:val="00C10D94"/>
    <w:rsid w:val="00C113F8"/>
    <w:rsid w:val="00C1169C"/>
    <w:rsid w:val="00C11CB2"/>
    <w:rsid w:val="00C12531"/>
    <w:rsid w:val="00C125E5"/>
    <w:rsid w:val="00C1262C"/>
    <w:rsid w:val="00C12783"/>
    <w:rsid w:val="00C12830"/>
    <w:rsid w:val="00C13137"/>
    <w:rsid w:val="00C13566"/>
    <w:rsid w:val="00C13D70"/>
    <w:rsid w:val="00C13EBA"/>
    <w:rsid w:val="00C13F3A"/>
    <w:rsid w:val="00C1421B"/>
    <w:rsid w:val="00C1468B"/>
    <w:rsid w:val="00C148D8"/>
    <w:rsid w:val="00C153C1"/>
    <w:rsid w:val="00C1554D"/>
    <w:rsid w:val="00C15700"/>
    <w:rsid w:val="00C158E6"/>
    <w:rsid w:val="00C1593E"/>
    <w:rsid w:val="00C159C7"/>
    <w:rsid w:val="00C15D2B"/>
    <w:rsid w:val="00C16483"/>
    <w:rsid w:val="00C1698A"/>
    <w:rsid w:val="00C16A07"/>
    <w:rsid w:val="00C16DC2"/>
    <w:rsid w:val="00C16F39"/>
    <w:rsid w:val="00C17792"/>
    <w:rsid w:val="00C177BF"/>
    <w:rsid w:val="00C17825"/>
    <w:rsid w:val="00C1783C"/>
    <w:rsid w:val="00C179EA"/>
    <w:rsid w:val="00C17C05"/>
    <w:rsid w:val="00C17C82"/>
    <w:rsid w:val="00C17D11"/>
    <w:rsid w:val="00C206E2"/>
    <w:rsid w:val="00C206F6"/>
    <w:rsid w:val="00C20996"/>
    <w:rsid w:val="00C20BD9"/>
    <w:rsid w:val="00C20F9A"/>
    <w:rsid w:val="00C20FEA"/>
    <w:rsid w:val="00C21B48"/>
    <w:rsid w:val="00C2239C"/>
    <w:rsid w:val="00C22778"/>
    <w:rsid w:val="00C22831"/>
    <w:rsid w:val="00C229E4"/>
    <w:rsid w:val="00C231DC"/>
    <w:rsid w:val="00C234C4"/>
    <w:rsid w:val="00C235AB"/>
    <w:rsid w:val="00C237F6"/>
    <w:rsid w:val="00C23937"/>
    <w:rsid w:val="00C23982"/>
    <w:rsid w:val="00C23CD2"/>
    <w:rsid w:val="00C23EEF"/>
    <w:rsid w:val="00C23F51"/>
    <w:rsid w:val="00C245E1"/>
    <w:rsid w:val="00C24848"/>
    <w:rsid w:val="00C24B66"/>
    <w:rsid w:val="00C250B2"/>
    <w:rsid w:val="00C250D4"/>
    <w:rsid w:val="00C251AD"/>
    <w:rsid w:val="00C25900"/>
    <w:rsid w:val="00C2653E"/>
    <w:rsid w:val="00C266E2"/>
    <w:rsid w:val="00C267C3"/>
    <w:rsid w:val="00C2705D"/>
    <w:rsid w:val="00C27AC6"/>
    <w:rsid w:val="00C27E59"/>
    <w:rsid w:val="00C308B8"/>
    <w:rsid w:val="00C30C3F"/>
    <w:rsid w:val="00C32396"/>
    <w:rsid w:val="00C325E7"/>
    <w:rsid w:val="00C33BFF"/>
    <w:rsid w:val="00C33E05"/>
    <w:rsid w:val="00C34047"/>
    <w:rsid w:val="00C3408F"/>
    <w:rsid w:val="00C3498C"/>
    <w:rsid w:val="00C34D3F"/>
    <w:rsid w:val="00C35290"/>
    <w:rsid w:val="00C35724"/>
    <w:rsid w:val="00C357A7"/>
    <w:rsid w:val="00C35844"/>
    <w:rsid w:val="00C36343"/>
    <w:rsid w:val="00C3644A"/>
    <w:rsid w:val="00C36C2C"/>
    <w:rsid w:val="00C36DBB"/>
    <w:rsid w:val="00C36F29"/>
    <w:rsid w:val="00C37462"/>
    <w:rsid w:val="00C377F8"/>
    <w:rsid w:val="00C37805"/>
    <w:rsid w:val="00C37BD0"/>
    <w:rsid w:val="00C37BD5"/>
    <w:rsid w:val="00C37F03"/>
    <w:rsid w:val="00C401CE"/>
    <w:rsid w:val="00C40452"/>
    <w:rsid w:val="00C405F5"/>
    <w:rsid w:val="00C407E2"/>
    <w:rsid w:val="00C408D5"/>
    <w:rsid w:val="00C41028"/>
    <w:rsid w:val="00C41626"/>
    <w:rsid w:val="00C41BE9"/>
    <w:rsid w:val="00C41E80"/>
    <w:rsid w:val="00C42C4F"/>
    <w:rsid w:val="00C42C76"/>
    <w:rsid w:val="00C42CB2"/>
    <w:rsid w:val="00C43483"/>
    <w:rsid w:val="00C4364C"/>
    <w:rsid w:val="00C43703"/>
    <w:rsid w:val="00C43996"/>
    <w:rsid w:val="00C440B3"/>
    <w:rsid w:val="00C448C7"/>
    <w:rsid w:val="00C44AD0"/>
    <w:rsid w:val="00C44D99"/>
    <w:rsid w:val="00C44DB9"/>
    <w:rsid w:val="00C451FB"/>
    <w:rsid w:val="00C454B0"/>
    <w:rsid w:val="00C4575B"/>
    <w:rsid w:val="00C45AB2"/>
    <w:rsid w:val="00C45FB0"/>
    <w:rsid w:val="00C461E0"/>
    <w:rsid w:val="00C462A9"/>
    <w:rsid w:val="00C46482"/>
    <w:rsid w:val="00C4672A"/>
    <w:rsid w:val="00C46980"/>
    <w:rsid w:val="00C469B0"/>
    <w:rsid w:val="00C47147"/>
    <w:rsid w:val="00C473B2"/>
    <w:rsid w:val="00C47494"/>
    <w:rsid w:val="00C4772B"/>
    <w:rsid w:val="00C47B9C"/>
    <w:rsid w:val="00C500B0"/>
    <w:rsid w:val="00C50346"/>
    <w:rsid w:val="00C50764"/>
    <w:rsid w:val="00C509EE"/>
    <w:rsid w:val="00C50A77"/>
    <w:rsid w:val="00C50F5D"/>
    <w:rsid w:val="00C5100E"/>
    <w:rsid w:val="00C51386"/>
    <w:rsid w:val="00C51AAE"/>
    <w:rsid w:val="00C51AF9"/>
    <w:rsid w:val="00C51BE6"/>
    <w:rsid w:val="00C51C71"/>
    <w:rsid w:val="00C51CDB"/>
    <w:rsid w:val="00C520C8"/>
    <w:rsid w:val="00C5211C"/>
    <w:rsid w:val="00C526E0"/>
    <w:rsid w:val="00C5279E"/>
    <w:rsid w:val="00C52B0B"/>
    <w:rsid w:val="00C52CAC"/>
    <w:rsid w:val="00C52E1F"/>
    <w:rsid w:val="00C52EA0"/>
    <w:rsid w:val="00C52FE8"/>
    <w:rsid w:val="00C5307F"/>
    <w:rsid w:val="00C5315B"/>
    <w:rsid w:val="00C53273"/>
    <w:rsid w:val="00C532F2"/>
    <w:rsid w:val="00C534DA"/>
    <w:rsid w:val="00C53B38"/>
    <w:rsid w:val="00C53BE3"/>
    <w:rsid w:val="00C53F66"/>
    <w:rsid w:val="00C5404E"/>
    <w:rsid w:val="00C5434C"/>
    <w:rsid w:val="00C5436E"/>
    <w:rsid w:val="00C544B2"/>
    <w:rsid w:val="00C54A69"/>
    <w:rsid w:val="00C54B0F"/>
    <w:rsid w:val="00C54BB3"/>
    <w:rsid w:val="00C5524C"/>
    <w:rsid w:val="00C55609"/>
    <w:rsid w:val="00C55C7C"/>
    <w:rsid w:val="00C5601F"/>
    <w:rsid w:val="00C56466"/>
    <w:rsid w:val="00C56549"/>
    <w:rsid w:val="00C56597"/>
    <w:rsid w:val="00C56BD6"/>
    <w:rsid w:val="00C56C39"/>
    <w:rsid w:val="00C56CFD"/>
    <w:rsid w:val="00C56E11"/>
    <w:rsid w:val="00C56E2D"/>
    <w:rsid w:val="00C56F5A"/>
    <w:rsid w:val="00C57025"/>
    <w:rsid w:val="00C57135"/>
    <w:rsid w:val="00C57430"/>
    <w:rsid w:val="00C574E7"/>
    <w:rsid w:val="00C57703"/>
    <w:rsid w:val="00C57A5D"/>
    <w:rsid w:val="00C57CC0"/>
    <w:rsid w:val="00C6022A"/>
    <w:rsid w:val="00C608B0"/>
    <w:rsid w:val="00C60BC5"/>
    <w:rsid w:val="00C60F50"/>
    <w:rsid w:val="00C61587"/>
    <w:rsid w:val="00C61733"/>
    <w:rsid w:val="00C61BC2"/>
    <w:rsid w:val="00C61E5F"/>
    <w:rsid w:val="00C61F10"/>
    <w:rsid w:val="00C620B4"/>
    <w:rsid w:val="00C6295A"/>
    <w:rsid w:val="00C62B24"/>
    <w:rsid w:val="00C62BB2"/>
    <w:rsid w:val="00C62CAA"/>
    <w:rsid w:val="00C63117"/>
    <w:rsid w:val="00C633F0"/>
    <w:rsid w:val="00C63E60"/>
    <w:rsid w:val="00C64A85"/>
    <w:rsid w:val="00C6578E"/>
    <w:rsid w:val="00C6583F"/>
    <w:rsid w:val="00C658F6"/>
    <w:rsid w:val="00C65967"/>
    <w:rsid w:val="00C659E9"/>
    <w:rsid w:val="00C65C06"/>
    <w:rsid w:val="00C65D19"/>
    <w:rsid w:val="00C66200"/>
    <w:rsid w:val="00C668C7"/>
    <w:rsid w:val="00C668E0"/>
    <w:rsid w:val="00C66B58"/>
    <w:rsid w:val="00C66BAA"/>
    <w:rsid w:val="00C66F77"/>
    <w:rsid w:val="00C66FDC"/>
    <w:rsid w:val="00C66FEF"/>
    <w:rsid w:val="00C670F7"/>
    <w:rsid w:val="00C676BF"/>
    <w:rsid w:val="00C67C46"/>
    <w:rsid w:val="00C67DF0"/>
    <w:rsid w:val="00C70324"/>
    <w:rsid w:val="00C706F4"/>
    <w:rsid w:val="00C7085B"/>
    <w:rsid w:val="00C708BC"/>
    <w:rsid w:val="00C70CA1"/>
    <w:rsid w:val="00C70D77"/>
    <w:rsid w:val="00C70D84"/>
    <w:rsid w:val="00C70E4F"/>
    <w:rsid w:val="00C7155F"/>
    <w:rsid w:val="00C71A37"/>
    <w:rsid w:val="00C71A74"/>
    <w:rsid w:val="00C72034"/>
    <w:rsid w:val="00C72042"/>
    <w:rsid w:val="00C72198"/>
    <w:rsid w:val="00C728DC"/>
    <w:rsid w:val="00C72B2B"/>
    <w:rsid w:val="00C730F3"/>
    <w:rsid w:val="00C736C7"/>
    <w:rsid w:val="00C73819"/>
    <w:rsid w:val="00C7498E"/>
    <w:rsid w:val="00C74FA9"/>
    <w:rsid w:val="00C75987"/>
    <w:rsid w:val="00C7610F"/>
    <w:rsid w:val="00C765FA"/>
    <w:rsid w:val="00C76DD1"/>
    <w:rsid w:val="00C76EA9"/>
    <w:rsid w:val="00C76F41"/>
    <w:rsid w:val="00C77157"/>
    <w:rsid w:val="00C7725F"/>
    <w:rsid w:val="00C776A9"/>
    <w:rsid w:val="00C7778E"/>
    <w:rsid w:val="00C778B8"/>
    <w:rsid w:val="00C77B81"/>
    <w:rsid w:val="00C77D9A"/>
    <w:rsid w:val="00C80558"/>
    <w:rsid w:val="00C80675"/>
    <w:rsid w:val="00C80BB1"/>
    <w:rsid w:val="00C8135B"/>
    <w:rsid w:val="00C8158C"/>
    <w:rsid w:val="00C81B7A"/>
    <w:rsid w:val="00C81FAD"/>
    <w:rsid w:val="00C82489"/>
    <w:rsid w:val="00C826BA"/>
    <w:rsid w:val="00C82DF1"/>
    <w:rsid w:val="00C83210"/>
    <w:rsid w:val="00C83590"/>
    <w:rsid w:val="00C836D1"/>
    <w:rsid w:val="00C83830"/>
    <w:rsid w:val="00C838BD"/>
    <w:rsid w:val="00C838F8"/>
    <w:rsid w:val="00C839FC"/>
    <w:rsid w:val="00C83A01"/>
    <w:rsid w:val="00C83CD4"/>
    <w:rsid w:val="00C83CFA"/>
    <w:rsid w:val="00C8435F"/>
    <w:rsid w:val="00C84412"/>
    <w:rsid w:val="00C84CD3"/>
    <w:rsid w:val="00C84F30"/>
    <w:rsid w:val="00C850DA"/>
    <w:rsid w:val="00C85362"/>
    <w:rsid w:val="00C85F2A"/>
    <w:rsid w:val="00C86033"/>
    <w:rsid w:val="00C86553"/>
    <w:rsid w:val="00C86A95"/>
    <w:rsid w:val="00C86B47"/>
    <w:rsid w:val="00C86C60"/>
    <w:rsid w:val="00C86DC8"/>
    <w:rsid w:val="00C87162"/>
    <w:rsid w:val="00C87516"/>
    <w:rsid w:val="00C87618"/>
    <w:rsid w:val="00C8784D"/>
    <w:rsid w:val="00C878D3"/>
    <w:rsid w:val="00C87D99"/>
    <w:rsid w:val="00C90243"/>
    <w:rsid w:val="00C904DD"/>
    <w:rsid w:val="00C90DAA"/>
    <w:rsid w:val="00C90E13"/>
    <w:rsid w:val="00C917F8"/>
    <w:rsid w:val="00C918E4"/>
    <w:rsid w:val="00C919DA"/>
    <w:rsid w:val="00C92623"/>
    <w:rsid w:val="00C9279A"/>
    <w:rsid w:val="00C92DD6"/>
    <w:rsid w:val="00C92DEF"/>
    <w:rsid w:val="00C92EBC"/>
    <w:rsid w:val="00C94121"/>
    <w:rsid w:val="00C94864"/>
    <w:rsid w:val="00C9490F"/>
    <w:rsid w:val="00C949BC"/>
    <w:rsid w:val="00C94CCC"/>
    <w:rsid w:val="00C94FB0"/>
    <w:rsid w:val="00C959D2"/>
    <w:rsid w:val="00C95BE8"/>
    <w:rsid w:val="00C95E27"/>
    <w:rsid w:val="00C96091"/>
    <w:rsid w:val="00C96646"/>
    <w:rsid w:val="00C9759F"/>
    <w:rsid w:val="00C9779B"/>
    <w:rsid w:val="00C978B1"/>
    <w:rsid w:val="00C97A0C"/>
    <w:rsid w:val="00CA0859"/>
    <w:rsid w:val="00CA0D72"/>
    <w:rsid w:val="00CA10FC"/>
    <w:rsid w:val="00CA1702"/>
    <w:rsid w:val="00CA17D6"/>
    <w:rsid w:val="00CA19DC"/>
    <w:rsid w:val="00CA1C67"/>
    <w:rsid w:val="00CA2434"/>
    <w:rsid w:val="00CA278B"/>
    <w:rsid w:val="00CA2B36"/>
    <w:rsid w:val="00CA37CC"/>
    <w:rsid w:val="00CA3C43"/>
    <w:rsid w:val="00CA4AD5"/>
    <w:rsid w:val="00CA4B2E"/>
    <w:rsid w:val="00CA4B66"/>
    <w:rsid w:val="00CA4C52"/>
    <w:rsid w:val="00CA4DC6"/>
    <w:rsid w:val="00CA5372"/>
    <w:rsid w:val="00CA5662"/>
    <w:rsid w:val="00CA5971"/>
    <w:rsid w:val="00CA5E45"/>
    <w:rsid w:val="00CA6146"/>
    <w:rsid w:val="00CA6A55"/>
    <w:rsid w:val="00CA6BA1"/>
    <w:rsid w:val="00CA73F2"/>
    <w:rsid w:val="00CA75AA"/>
    <w:rsid w:val="00CA7881"/>
    <w:rsid w:val="00CA7A6B"/>
    <w:rsid w:val="00CA7D77"/>
    <w:rsid w:val="00CA7FFD"/>
    <w:rsid w:val="00CB06DA"/>
    <w:rsid w:val="00CB0826"/>
    <w:rsid w:val="00CB089A"/>
    <w:rsid w:val="00CB1D56"/>
    <w:rsid w:val="00CB1F7C"/>
    <w:rsid w:val="00CB2450"/>
    <w:rsid w:val="00CB3B15"/>
    <w:rsid w:val="00CB3B42"/>
    <w:rsid w:val="00CB3BDA"/>
    <w:rsid w:val="00CB4788"/>
    <w:rsid w:val="00CB5DDC"/>
    <w:rsid w:val="00CB5ED5"/>
    <w:rsid w:val="00CB623C"/>
    <w:rsid w:val="00CB647B"/>
    <w:rsid w:val="00CB66BA"/>
    <w:rsid w:val="00CB72B3"/>
    <w:rsid w:val="00CB7425"/>
    <w:rsid w:val="00CB78ED"/>
    <w:rsid w:val="00CC0098"/>
    <w:rsid w:val="00CC073D"/>
    <w:rsid w:val="00CC09F5"/>
    <w:rsid w:val="00CC0B3C"/>
    <w:rsid w:val="00CC19DB"/>
    <w:rsid w:val="00CC1D29"/>
    <w:rsid w:val="00CC1D4A"/>
    <w:rsid w:val="00CC23FF"/>
    <w:rsid w:val="00CC24DE"/>
    <w:rsid w:val="00CC25F0"/>
    <w:rsid w:val="00CC2B64"/>
    <w:rsid w:val="00CC2D8B"/>
    <w:rsid w:val="00CC3613"/>
    <w:rsid w:val="00CC3828"/>
    <w:rsid w:val="00CC42CD"/>
    <w:rsid w:val="00CC45BB"/>
    <w:rsid w:val="00CC45EB"/>
    <w:rsid w:val="00CC462F"/>
    <w:rsid w:val="00CC46B7"/>
    <w:rsid w:val="00CC4A71"/>
    <w:rsid w:val="00CC4C5D"/>
    <w:rsid w:val="00CC5341"/>
    <w:rsid w:val="00CC5ABC"/>
    <w:rsid w:val="00CC5AEC"/>
    <w:rsid w:val="00CC61DB"/>
    <w:rsid w:val="00CC6443"/>
    <w:rsid w:val="00CC64C7"/>
    <w:rsid w:val="00CC68B6"/>
    <w:rsid w:val="00CC6B98"/>
    <w:rsid w:val="00CC6D86"/>
    <w:rsid w:val="00CC6E77"/>
    <w:rsid w:val="00CC6EB2"/>
    <w:rsid w:val="00CC70D7"/>
    <w:rsid w:val="00CC77BB"/>
    <w:rsid w:val="00CC790E"/>
    <w:rsid w:val="00CC7B57"/>
    <w:rsid w:val="00CD0015"/>
    <w:rsid w:val="00CD010E"/>
    <w:rsid w:val="00CD0561"/>
    <w:rsid w:val="00CD0CFA"/>
    <w:rsid w:val="00CD0D71"/>
    <w:rsid w:val="00CD0FCE"/>
    <w:rsid w:val="00CD1112"/>
    <w:rsid w:val="00CD11F2"/>
    <w:rsid w:val="00CD181D"/>
    <w:rsid w:val="00CD23C7"/>
    <w:rsid w:val="00CD2483"/>
    <w:rsid w:val="00CD2E91"/>
    <w:rsid w:val="00CD3078"/>
    <w:rsid w:val="00CD3467"/>
    <w:rsid w:val="00CD347F"/>
    <w:rsid w:val="00CD3B62"/>
    <w:rsid w:val="00CD3CB0"/>
    <w:rsid w:val="00CD3EFB"/>
    <w:rsid w:val="00CD4334"/>
    <w:rsid w:val="00CD43B2"/>
    <w:rsid w:val="00CD474F"/>
    <w:rsid w:val="00CD4754"/>
    <w:rsid w:val="00CD47ED"/>
    <w:rsid w:val="00CD48D3"/>
    <w:rsid w:val="00CD4C00"/>
    <w:rsid w:val="00CD504B"/>
    <w:rsid w:val="00CD544D"/>
    <w:rsid w:val="00CD57C9"/>
    <w:rsid w:val="00CD6084"/>
    <w:rsid w:val="00CD68F7"/>
    <w:rsid w:val="00CD6C5B"/>
    <w:rsid w:val="00CD6C5C"/>
    <w:rsid w:val="00CD7154"/>
    <w:rsid w:val="00CD72AE"/>
    <w:rsid w:val="00CD774D"/>
    <w:rsid w:val="00CD7DD8"/>
    <w:rsid w:val="00CD7F01"/>
    <w:rsid w:val="00CE014C"/>
    <w:rsid w:val="00CE0348"/>
    <w:rsid w:val="00CE0670"/>
    <w:rsid w:val="00CE0C0A"/>
    <w:rsid w:val="00CE0CD1"/>
    <w:rsid w:val="00CE0FD5"/>
    <w:rsid w:val="00CE100A"/>
    <w:rsid w:val="00CE1097"/>
    <w:rsid w:val="00CE1431"/>
    <w:rsid w:val="00CE188C"/>
    <w:rsid w:val="00CE1A6E"/>
    <w:rsid w:val="00CE1B7C"/>
    <w:rsid w:val="00CE1CFC"/>
    <w:rsid w:val="00CE269D"/>
    <w:rsid w:val="00CE28AF"/>
    <w:rsid w:val="00CE2D07"/>
    <w:rsid w:val="00CE2F57"/>
    <w:rsid w:val="00CE3132"/>
    <w:rsid w:val="00CE328B"/>
    <w:rsid w:val="00CE38CB"/>
    <w:rsid w:val="00CE38F3"/>
    <w:rsid w:val="00CE4468"/>
    <w:rsid w:val="00CE455E"/>
    <w:rsid w:val="00CE4EEB"/>
    <w:rsid w:val="00CE5283"/>
    <w:rsid w:val="00CE554B"/>
    <w:rsid w:val="00CE558A"/>
    <w:rsid w:val="00CE57EC"/>
    <w:rsid w:val="00CE5C6B"/>
    <w:rsid w:val="00CE5ED8"/>
    <w:rsid w:val="00CE67BE"/>
    <w:rsid w:val="00CE752C"/>
    <w:rsid w:val="00CE7737"/>
    <w:rsid w:val="00CE77D5"/>
    <w:rsid w:val="00CE7A61"/>
    <w:rsid w:val="00CE7A7D"/>
    <w:rsid w:val="00CE7D34"/>
    <w:rsid w:val="00CE7F03"/>
    <w:rsid w:val="00CE7FCF"/>
    <w:rsid w:val="00CF0376"/>
    <w:rsid w:val="00CF05D8"/>
    <w:rsid w:val="00CF0639"/>
    <w:rsid w:val="00CF0D8D"/>
    <w:rsid w:val="00CF0E82"/>
    <w:rsid w:val="00CF172B"/>
    <w:rsid w:val="00CF1A5D"/>
    <w:rsid w:val="00CF2310"/>
    <w:rsid w:val="00CF23BA"/>
    <w:rsid w:val="00CF2C77"/>
    <w:rsid w:val="00CF2D60"/>
    <w:rsid w:val="00CF3467"/>
    <w:rsid w:val="00CF391A"/>
    <w:rsid w:val="00CF3FD4"/>
    <w:rsid w:val="00CF3FF4"/>
    <w:rsid w:val="00CF444D"/>
    <w:rsid w:val="00CF4665"/>
    <w:rsid w:val="00CF46C4"/>
    <w:rsid w:val="00CF4A5E"/>
    <w:rsid w:val="00CF4E8D"/>
    <w:rsid w:val="00CF5D49"/>
    <w:rsid w:val="00CF68C6"/>
    <w:rsid w:val="00CF69C7"/>
    <w:rsid w:val="00CF71D1"/>
    <w:rsid w:val="00CF76D7"/>
    <w:rsid w:val="00CF789E"/>
    <w:rsid w:val="00CF78A1"/>
    <w:rsid w:val="00CF7FF7"/>
    <w:rsid w:val="00D00369"/>
    <w:rsid w:val="00D0168C"/>
    <w:rsid w:val="00D019D2"/>
    <w:rsid w:val="00D01BE8"/>
    <w:rsid w:val="00D01D5A"/>
    <w:rsid w:val="00D01E53"/>
    <w:rsid w:val="00D01F37"/>
    <w:rsid w:val="00D01F8E"/>
    <w:rsid w:val="00D0250B"/>
    <w:rsid w:val="00D027A3"/>
    <w:rsid w:val="00D027B1"/>
    <w:rsid w:val="00D02850"/>
    <w:rsid w:val="00D0343C"/>
    <w:rsid w:val="00D035BF"/>
    <w:rsid w:val="00D035E2"/>
    <w:rsid w:val="00D04094"/>
    <w:rsid w:val="00D0449E"/>
    <w:rsid w:val="00D044D5"/>
    <w:rsid w:val="00D04650"/>
    <w:rsid w:val="00D04D9F"/>
    <w:rsid w:val="00D0516B"/>
    <w:rsid w:val="00D0557D"/>
    <w:rsid w:val="00D05620"/>
    <w:rsid w:val="00D0573E"/>
    <w:rsid w:val="00D05B78"/>
    <w:rsid w:val="00D05BBA"/>
    <w:rsid w:val="00D05CFE"/>
    <w:rsid w:val="00D0654A"/>
    <w:rsid w:val="00D0657C"/>
    <w:rsid w:val="00D065DE"/>
    <w:rsid w:val="00D06667"/>
    <w:rsid w:val="00D06920"/>
    <w:rsid w:val="00D06D84"/>
    <w:rsid w:val="00D06FB7"/>
    <w:rsid w:val="00D07206"/>
    <w:rsid w:val="00D075B9"/>
    <w:rsid w:val="00D07916"/>
    <w:rsid w:val="00D0792B"/>
    <w:rsid w:val="00D079DB"/>
    <w:rsid w:val="00D07AFC"/>
    <w:rsid w:val="00D100C4"/>
    <w:rsid w:val="00D10239"/>
    <w:rsid w:val="00D10370"/>
    <w:rsid w:val="00D105A3"/>
    <w:rsid w:val="00D10735"/>
    <w:rsid w:val="00D10E0F"/>
    <w:rsid w:val="00D10F3A"/>
    <w:rsid w:val="00D10F8F"/>
    <w:rsid w:val="00D11833"/>
    <w:rsid w:val="00D11956"/>
    <w:rsid w:val="00D11978"/>
    <w:rsid w:val="00D120F6"/>
    <w:rsid w:val="00D1230D"/>
    <w:rsid w:val="00D128F4"/>
    <w:rsid w:val="00D12A36"/>
    <w:rsid w:val="00D12EF2"/>
    <w:rsid w:val="00D13753"/>
    <w:rsid w:val="00D13B9B"/>
    <w:rsid w:val="00D1445F"/>
    <w:rsid w:val="00D1471D"/>
    <w:rsid w:val="00D15139"/>
    <w:rsid w:val="00D1531A"/>
    <w:rsid w:val="00D15979"/>
    <w:rsid w:val="00D1598A"/>
    <w:rsid w:val="00D15DAC"/>
    <w:rsid w:val="00D169F8"/>
    <w:rsid w:val="00D16A5A"/>
    <w:rsid w:val="00D16B7B"/>
    <w:rsid w:val="00D173B0"/>
    <w:rsid w:val="00D174AB"/>
    <w:rsid w:val="00D17672"/>
    <w:rsid w:val="00D17A84"/>
    <w:rsid w:val="00D17AF1"/>
    <w:rsid w:val="00D20195"/>
    <w:rsid w:val="00D20506"/>
    <w:rsid w:val="00D2061B"/>
    <w:rsid w:val="00D208B0"/>
    <w:rsid w:val="00D20A34"/>
    <w:rsid w:val="00D20D19"/>
    <w:rsid w:val="00D20E84"/>
    <w:rsid w:val="00D212E9"/>
    <w:rsid w:val="00D2170E"/>
    <w:rsid w:val="00D218B4"/>
    <w:rsid w:val="00D218CA"/>
    <w:rsid w:val="00D21A8C"/>
    <w:rsid w:val="00D21D4D"/>
    <w:rsid w:val="00D21F41"/>
    <w:rsid w:val="00D2212E"/>
    <w:rsid w:val="00D22224"/>
    <w:rsid w:val="00D22B78"/>
    <w:rsid w:val="00D22E78"/>
    <w:rsid w:val="00D23927"/>
    <w:rsid w:val="00D23AC1"/>
    <w:rsid w:val="00D23F1D"/>
    <w:rsid w:val="00D24295"/>
    <w:rsid w:val="00D24368"/>
    <w:rsid w:val="00D2452D"/>
    <w:rsid w:val="00D24C6F"/>
    <w:rsid w:val="00D24CCA"/>
    <w:rsid w:val="00D24EDF"/>
    <w:rsid w:val="00D24EF9"/>
    <w:rsid w:val="00D252D0"/>
    <w:rsid w:val="00D2598F"/>
    <w:rsid w:val="00D25D94"/>
    <w:rsid w:val="00D25F1C"/>
    <w:rsid w:val="00D25F84"/>
    <w:rsid w:val="00D26004"/>
    <w:rsid w:val="00D261D0"/>
    <w:rsid w:val="00D26E04"/>
    <w:rsid w:val="00D26EDA"/>
    <w:rsid w:val="00D26F17"/>
    <w:rsid w:val="00D27311"/>
    <w:rsid w:val="00D27579"/>
    <w:rsid w:val="00D27B9A"/>
    <w:rsid w:val="00D27E9B"/>
    <w:rsid w:val="00D309D2"/>
    <w:rsid w:val="00D30A53"/>
    <w:rsid w:val="00D30B43"/>
    <w:rsid w:val="00D30C67"/>
    <w:rsid w:val="00D30D86"/>
    <w:rsid w:val="00D30FE7"/>
    <w:rsid w:val="00D31285"/>
    <w:rsid w:val="00D3153D"/>
    <w:rsid w:val="00D31A3F"/>
    <w:rsid w:val="00D31CEE"/>
    <w:rsid w:val="00D31F4F"/>
    <w:rsid w:val="00D32E29"/>
    <w:rsid w:val="00D33102"/>
    <w:rsid w:val="00D3395D"/>
    <w:rsid w:val="00D33C4B"/>
    <w:rsid w:val="00D33D27"/>
    <w:rsid w:val="00D33D45"/>
    <w:rsid w:val="00D33DC8"/>
    <w:rsid w:val="00D33F7D"/>
    <w:rsid w:val="00D34592"/>
    <w:rsid w:val="00D34A1E"/>
    <w:rsid w:val="00D35741"/>
    <w:rsid w:val="00D35C66"/>
    <w:rsid w:val="00D36178"/>
    <w:rsid w:val="00D361C3"/>
    <w:rsid w:val="00D36353"/>
    <w:rsid w:val="00D36690"/>
    <w:rsid w:val="00D36F57"/>
    <w:rsid w:val="00D3737C"/>
    <w:rsid w:val="00D374D1"/>
    <w:rsid w:val="00D37A00"/>
    <w:rsid w:val="00D37F10"/>
    <w:rsid w:val="00D40B9F"/>
    <w:rsid w:val="00D415F0"/>
    <w:rsid w:val="00D416BD"/>
    <w:rsid w:val="00D4171C"/>
    <w:rsid w:val="00D41AA4"/>
    <w:rsid w:val="00D42571"/>
    <w:rsid w:val="00D4274D"/>
    <w:rsid w:val="00D42926"/>
    <w:rsid w:val="00D42CFA"/>
    <w:rsid w:val="00D42E55"/>
    <w:rsid w:val="00D42ED0"/>
    <w:rsid w:val="00D43820"/>
    <w:rsid w:val="00D4384D"/>
    <w:rsid w:val="00D4393A"/>
    <w:rsid w:val="00D446FB"/>
    <w:rsid w:val="00D44A0D"/>
    <w:rsid w:val="00D44B21"/>
    <w:rsid w:val="00D45017"/>
    <w:rsid w:val="00D45569"/>
    <w:rsid w:val="00D45803"/>
    <w:rsid w:val="00D45BC3"/>
    <w:rsid w:val="00D45E33"/>
    <w:rsid w:val="00D46033"/>
    <w:rsid w:val="00D46131"/>
    <w:rsid w:val="00D462A9"/>
    <w:rsid w:val="00D462D8"/>
    <w:rsid w:val="00D468D1"/>
    <w:rsid w:val="00D46C78"/>
    <w:rsid w:val="00D47218"/>
    <w:rsid w:val="00D4749A"/>
    <w:rsid w:val="00D474BD"/>
    <w:rsid w:val="00D475C8"/>
    <w:rsid w:val="00D4796D"/>
    <w:rsid w:val="00D47BEA"/>
    <w:rsid w:val="00D47CD2"/>
    <w:rsid w:val="00D47E89"/>
    <w:rsid w:val="00D47F42"/>
    <w:rsid w:val="00D47F9E"/>
    <w:rsid w:val="00D501A3"/>
    <w:rsid w:val="00D50206"/>
    <w:rsid w:val="00D502DB"/>
    <w:rsid w:val="00D50629"/>
    <w:rsid w:val="00D509F3"/>
    <w:rsid w:val="00D50C49"/>
    <w:rsid w:val="00D51256"/>
    <w:rsid w:val="00D514AD"/>
    <w:rsid w:val="00D51EFD"/>
    <w:rsid w:val="00D51F57"/>
    <w:rsid w:val="00D52098"/>
    <w:rsid w:val="00D5211E"/>
    <w:rsid w:val="00D5225E"/>
    <w:rsid w:val="00D52816"/>
    <w:rsid w:val="00D52827"/>
    <w:rsid w:val="00D52948"/>
    <w:rsid w:val="00D52A40"/>
    <w:rsid w:val="00D52A88"/>
    <w:rsid w:val="00D52AB2"/>
    <w:rsid w:val="00D52BD7"/>
    <w:rsid w:val="00D538A6"/>
    <w:rsid w:val="00D5396B"/>
    <w:rsid w:val="00D53A29"/>
    <w:rsid w:val="00D53EE5"/>
    <w:rsid w:val="00D54BA9"/>
    <w:rsid w:val="00D54DEF"/>
    <w:rsid w:val="00D5502E"/>
    <w:rsid w:val="00D55216"/>
    <w:rsid w:val="00D552A2"/>
    <w:rsid w:val="00D559EB"/>
    <w:rsid w:val="00D55A63"/>
    <w:rsid w:val="00D55EB7"/>
    <w:rsid w:val="00D561FE"/>
    <w:rsid w:val="00D5643D"/>
    <w:rsid w:val="00D564F9"/>
    <w:rsid w:val="00D56645"/>
    <w:rsid w:val="00D56934"/>
    <w:rsid w:val="00D56F47"/>
    <w:rsid w:val="00D572A9"/>
    <w:rsid w:val="00D572DB"/>
    <w:rsid w:val="00D572DF"/>
    <w:rsid w:val="00D5736F"/>
    <w:rsid w:val="00D57855"/>
    <w:rsid w:val="00D57909"/>
    <w:rsid w:val="00D579D4"/>
    <w:rsid w:val="00D600A3"/>
    <w:rsid w:val="00D60A90"/>
    <w:rsid w:val="00D60D33"/>
    <w:rsid w:val="00D60EA7"/>
    <w:rsid w:val="00D61116"/>
    <w:rsid w:val="00D6148A"/>
    <w:rsid w:val="00D615A9"/>
    <w:rsid w:val="00D61684"/>
    <w:rsid w:val="00D61D20"/>
    <w:rsid w:val="00D6250E"/>
    <w:rsid w:val="00D62864"/>
    <w:rsid w:val="00D62A12"/>
    <w:rsid w:val="00D62C3A"/>
    <w:rsid w:val="00D62EBB"/>
    <w:rsid w:val="00D62F5D"/>
    <w:rsid w:val="00D63090"/>
    <w:rsid w:val="00D636B3"/>
    <w:rsid w:val="00D636E9"/>
    <w:rsid w:val="00D645F1"/>
    <w:rsid w:val="00D648DC"/>
    <w:rsid w:val="00D649D1"/>
    <w:rsid w:val="00D651B0"/>
    <w:rsid w:val="00D657B9"/>
    <w:rsid w:val="00D659C7"/>
    <w:rsid w:val="00D659D3"/>
    <w:rsid w:val="00D65B20"/>
    <w:rsid w:val="00D65DD8"/>
    <w:rsid w:val="00D66857"/>
    <w:rsid w:val="00D66900"/>
    <w:rsid w:val="00D66B37"/>
    <w:rsid w:val="00D67439"/>
    <w:rsid w:val="00D6771E"/>
    <w:rsid w:val="00D679ED"/>
    <w:rsid w:val="00D67A77"/>
    <w:rsid w:val="00D67D19"/>
    <w:rsid w:val="00D67D30"/>
    <w:rsid w:val="00D7035E"/>
    <w:rsid w:val="00D70DB0"/>
    <w:rsid w:val="00D70E51"/>
    <w:rsid w:val="00D710E3"/>
    <w:rsid w:val="00D71380"/>
    <w:rsid w:val="00D71490"/>
    <w:rsid w:val="00D71BBC"/>
    <w:rsid w:val="00D71DAF"/>
    <w:rsid w:val="00D71DB5"/>
    <w:rsid w:val="00D724D0"/>
    <w:rsid w:val="00D72612"/>
    <w:rsid w:val="00D7270D"/>
    <w:rsid w:val="00D7291B"/>
    <w:rsid w:val="00D72F61"/>
    <w:rsid w:val="00D73304"/>
    <w:rsid w:val="00D73309"/>
    <w:rsid w:val="00D735B6"/>
    <w:rsid w:val="00D73AA7"/>
    <w:rsid w:val="00D7423D"/>
    <w:rsid w:val="00D7456A"/>
    <w:rsid w:val="00D74650"/>
    <w:rsid w:val="00D74F81"/>
    <w:rsid w:val="00D75109"/>
    <w:rsid w:val="00D757D7"/>
    <w:rsid w:val="00D75C4F"/>
    <w:rsid w:val="00D75DA1"/>
    <w:rsid w:val="00D75FB4"/>
    <w:rsid w:val="00D761BF"/>
    <w:rsid w:val="00D7676B"/>
    <w:rsid w:val="00D76921"/>
    <w:rsid w:val="00D76AE7"/>
    <w:rsid w:val="00D76EBB"/>
    <w:rsid w:val="00D776F8"/>
    <w:rsid w:val="00D77721"/>
    <w:rsid w:val="00D77A35"/>
    <w:rsid w:val="00D77D9F"/>
    <w:rsid w:val="00D77DC1"/>
    <w:rsid w:val="00D80153"/>
    <w:rsid w:val="00D80BB8"/>
    <w:rsid w:val="00D812B8"/>
    <w:rsid w:val="00D81BA5"/>
    <w:rsid w:val="00D82249"/>
    <w:rsid w:val="00D82690"/>
    <w:rsid w:val="00D82E45"/>
    <w:rsid w:val="00D82FE9"/>
    <w:rsid w:val="00D83552"/>
    <w:rsid w:val="00D83A42"/>
    <w:rsid w:val="00D83E65"/>
    <w:rsid w:val="00D84086"/>
    <w:rsid w:val="00D8471E"/>
    <w:rsid w:val="00D853E5"/>
    <w:rsid w:val="00D855A8"/>
    <w:rsid w:val="00D855D6"/>
    <w:rsid w:val="00D85735"/>
    <w:rsid w:val="00D85ACD"/>
    <w:rsid w:val="00D85BD1"/>
    <w:rsid w:val="00D85C0A"/>
    <w:rsid w:val="00D85C4C"/>
    <w:rsid w:val="00D85D71"/>
    <w:rsid w:val="00D8663D"/>
    <w:rsid w:val="00D87428"/>
    <w:rsid w:val="00D87950"/>
    <w:rsid w:val="00D87C4F"/>
    <w:rsid w:val="00D87E94"/>
    <w:rsid w:val="00D87FD8"/>
    <w:rsid w:val="00D90308"/>
    <w:rsid w:val="00D906FF"/>
    <w:rsid w:val="00D9075F"/>
    <w:rsid w:val="00D909CE"/>
    <w:rsid w:val="00D90C07"/>
    <w:rsid w:val="00D91041"/>
    <w:rsid w:val="00D91FC6"/>
    <w:rsid w:val="00D91FEF"/>
    <w:rsid w:val="00D92450"/>
    <w:rsid w:val="00D92615"/>
    <w:rsid w:val="00D92BF4"/>
    <w:rsid w:val="00D92FFA"/>
    <w:rsid w:val="00D93407"/>
    <w:rsid w:val="00D93643"/>
    <w:rsid w:val="00D9373E"/>
    <w:rsid w:val="00D938BC"/>
    <w:rsid w:val="00D93941"/>
    <w:rsid w:val="00D93E77"/>
    <w:rsid w:val="00D94403"/>
    <w:rsid w:val="00D949CD"/>
    <w:rsid w:val="00D94AF2"/>
    <w:rsid w:val="00D94D11"/>
    <w:rsid w:val="00D95E6E"/>
    <w:rsid w:val="00D95E9D"/>
    <w:rsid w:val="00D95FEE"/>
    <w:rsid w:val="00D962A4"/>
    <w:rsid w:val="00D96A74"/>
    <w:rsid w:val="00D97565"/>
    <w:rsid w:val="00D97B1D"/>
    <w:rsid w:val="00D97D72"/>
    <w:rsid w:val="00D97DAA"/>
    <w:rsid w:val="00DA068C"/>
    <w:rsid w:val="00DA0A5E"/>
    <w:rsid w:val="00DA0EC2"/>
    <w:rsid w:val="00DA1047"/>
    <w:rsid w:val="00DA10DA"/>
    <w:rsid w:val="00DA117F"/>
    <w:rsid w:val="00DA1434"/>
    <w:rsid w:val="00DA1613"/>
    <w:rsid w:val="00DA187B"/>
    <w:rsid w:val="00DA18CF"/>
    <w:rsid w:val="00DA18F7"/>
    <w:rsid w:val="00DA197C"/>
    <w:rsid w:val="00DA1B1A"/>
    <w:rsid w:val="00DA1E77"/>
    <w:rsid w:val="00DA2180"/>
    <w:rsid w:val="00DA2193"/>
    <w:rsid w:val="00DA2383"/>
    <w:rsid w:val="00DA255A"/>
    <w:rsid w:val="00DA2A3D"/>
    <w:rsid w:val="00DA2A65"/>
    <w:rsid w:val="00DA2B8E"/>
    <w:rsid w:val="00DA2F48"/>
    <w:rsid w:val="00DA32D8"/>
    <w:rsid w:val="00DA353C"/>
    <w:rsid w:val="00DA3818"/>
    <w:rsid w:val="00DA3C7B"/>
    <w:rsid w:val="00DA48D4"/>
    <w:rsid w:val="00DA4CFE"/>
    <w:rsid w:val="00DA5476"/>
    <w:rsid w:val="00DA5929"/>
    <w:rsid w:val="00DA5DEE"/>
    <w:rsid w:val="00DA5ED9"/>
    <w:rsid w:val="00DA6272"/>
    <w:rsid w:val="00DA6345"/>
    <w:rsid w:val="00DA645C"/>
    <w:rsid w:val="00DA64CF"/>
    <w:rsid w:val="00DA6653"/>
    <w:rsid w:val="00DA684E"/>
    <w:rsid w:val="00DA719B"/>
    <w:rsid w:val="00DA7823"/>
    <w:rsid w:val="00DA913D"/>
    <w:rsid w:val="00DB01BA"/>
    <w:rsid w:val="00DB0B5E"/>
    <w:rsid w:val="00DB0E23"/>
    <w:rsid w:val="00DB1006"/>
    <w:rsid w:val="00DB11B9"/>
    <w:rsid w:val="00DB181A"/>
    <w:rsid w:val="00DB1A4D"/>
    <w:rsid w:val="00DB1DEA"/>
    <w:rsid w:val="00DB2009"/>
    <w:rsid w:val="00DB20C6"/>
    <w:rsid w:val="00DB267B"/>
    <w:rsid w:val="00DB28E2"/>
    <w:rsid w:val="00DB2948"/>
    <w:rsid w:val="00DB2960"/>
    <w:rsid w:val="00DB2EBE"/>
    <w:rsid w:val="00DB32F3"/>
    <w:rsid w:val="00DB3810"/>
    <w:rsid w:val="00DB3A98"/>
    <w:rsid w:val="00DB423A"/>
    <w:rsid w:val="00DB44A9"/>
    <w:rsid w:val="00DB4672"/>
    <w:rsid w:val="00DB493F"/>
    <w:rsid w:val="00DB4A7A"/>
    <w:rsid w:val="00DB5043"/>
    <w:rsid w:val="00DB536B"/>
    <w:rsid w:val="00DB580C"/>
    <w:rsid w:val="00DB5A39"/>
    <w:rsid w:val="00DB5C13"/>
    <w:rsid w:val="00DB5C28"/>
    <w:rsid w:val="00DB5C5E"/>
    <w:rsid w:val="00DB5D1F"/>
    <w:rsid w:val="00DB5EA8"/>
    <w:rsid w:val="00DB6266"/>
    <w:rsid w:val="00DB644E"/>
    <w:rsid w:val="00DB663B"/>
    <w:rsid w:val="00DB66B0"/>
    <w:rsid w:val="00DB681F"/>
    <w:rsid w:val="00DB69FE"/>
    <w:rsid w:val="00DB6E10"/>
    <w:rsid w:val="00DB6E18"/>
    <w:rsid w:val="00DB7561"/>
    <w:rsid w:val="00DB7B45"/>
    <w:rsid w:val="00DB7C17"/>
    <w:rsid w:val="00DB7E1C"/>
    <w:rsid w:val="00DB7F48"/>
    <w:rsid w:val="00DC0431"/>
    <w:rsid w:val="00DC0600"/>
    <w:rsid w:val="00DC07B5"/>
    <w:rsid w:val="00DC0963"/>
    <w:rsid w:val="00DC0A37"/>
    <w:rsid w:val="00DC0A59"/>
    <w:rsid w:val="00DC0A96"/>
    <w:rsid w:val="00DC0AE6"/>
    <w:rsid w:val="00DC1743"/>
    <w:rsid w:val="00DC184D"/>
    <w:rsid w:val="00DC1AD0"/>
    <w:rsid w:val="00DC1E9D"/>
    <w:rsid w:val="00DC214A"/>
    <w:rsid w:val="00DC2487"/>
    <w:rsid w:val="00DC27F6"/>
    <w:rsid w:val="00DC2BEA"/>
    <w:rsid w:val="00DC2C24"/>
    <w:rsid w:val="00DC332A"/>
    <w:rsid w:val="00DC3D0A"/>
    <w:rsid w:val="00DC3EDB"/>
    <w:rsid w:val="00DC414D"/>
    <w:rsid w:val="00DC4185"/>
    <w:rsid w:val="00DC47C7"/>
    <w:rsid w:val="00DC50C2"/>
    <w:rsid w:val="00DC532A"/>
    <w:rsid w:val="00DC5488"/>
    <w:rsid w:val="00DC553A"/>
    <w:rsid w:val="00DC5667"/>
    <w:rsid w:val="00DC640D"/>
    <w:rsid w:val="00DC7175"/>
    <w:rsid w:val="00DC721D"/>
    <w:rsid w:val="00DC733C"/>
    <w:rsid w:val="00DC7602"/>
    <w:rsid w:val="00DC76E3"/>
    <w:rsid w:val="00DC77A9"/>
    <w:rsid w:val="00DC7D64"/>
    <w:rsid w:val="00DC7D6B"/>
    <w:rsid w:val="00DC7F9E"/>
    <w:rsid w:val="00DD02BF"/>
    <w:rsid w:val="00DD0721"/>
    <w:rsid w:val="00DD0909"/>
    <w:rsid w:val="00DD0E87"/>
    <w:rsid w:val="00DD0E8D"/>
    <w:rsid w:val="00DD0EAC"/>
    <w:rsid w:val="00DD0F6E"/>
    <w:rsid w:val="00DD1051"/>
    <w:rsid w:val="00DD121C"/>
    <w:rsid w:val="00DD1295"/>
    <w:rsid w:val="00DD14D4"/>
    <w:rsid w:val="00DD1BAA"/>
    <w:rsid w:val="00DD22C7"/>
    <w:rsid w:val="00DD2314"/>
    <w:rsid w:val="00DD2469"/>
    <w:rsid w:val="00DD2B23"/>
    <w:rsid w:val="00DD2CE4"/>
    <w:rsid w:val="00DD34D6"/>
    <w:rsid w:val="00DD36B2"/>
    <w:rsid w:val="00DD37FE"/>
    <w:rsid w:val="00DD44DF"/>
    <w:rsid w:val="00DD44F5"/>
    <w:rsid w:val="00DD4873"/>
    <w:rsid w:val="00DD4A69"/>
    <w:rsid w:val="00DD51C3"/>
    <w:rsid w:val="00DD5403"/>
    <w:rsid w:val="00DD5415"/>
    <w:rsid w:val="00DD55D8"/>
    <w:rsid w:val="00DD55ED"/>
    <w:rsid w:val="00DD573F"/>
    <w:rsid w:val="00DD5848"/>
    <w:rsid w:val="00DD5A89"/>
    <w:rsid w:val="00DD5C1F"/>
    <w:rsid w:val="00DD5E78"/>
    <w:rsid w:val="00DD6110"/>
    <w:rsid w:val="00DD6210"/>
    <w:rsid w:val="00DD63B6"/>
    <w:rsid w:val="00DD6599"/>
    <w:rsid w:val="00DD6634"/>
    <w:rsid w:val="00DD66D0"/>
    <w:rsid w:val="00DD6A57"/>
    <w:rsid w:val="00DD6EB2"/>
    <w:rsid w:val="00DD711C"/>
    <w:rsid w:val="00DD73EE"/>
    <w:rsid w:val="00DD7486"/>
    <w:rsid w:val="00DD7660"/>
    <w:rsid w:val="00DD7677"/>
    <w:rsid w:val="00DE01BA"/>
    <w:rsid w:val="00DE0710"/>
    <w:rsid w:val="00DE08D0"/>
    <w:rsid w:val="00DE10A4"/>
    <w:rsid w:val="00DE1329"/>
    <w:rsid w:val="00DE1D04"/>
    <w:rsid w:val="00DE1EA1"/>
    <w:rsid w:val="00DE1FC1"/>
    <w:rsid w:val="00DE200F"/>
    <w:rsid w:val="00DE251D"/>
    <w:rsid w:val="00DE2805"/>
    <w:rsid w:val="00DE28F1"/>
    <w:rsid w:val="00DE2A11"/>
    <w:rsid w:val="00DE35A5"/>
    <w:rsid w:val="00DE3791"/>
    <w:rsid w:val="00DE4575"/>
    <w:rsid w:val="00DE45B9"/>
    <w:rsid w:val="00DE4A3A"/>
    <w:rsid w:val="00DE4E10"/>
    <w:rsid w:val="00DE56A5"/>
    <w:rsid w:val="00DE5723"/>
    <w:rsid w:val="00DE5813"/>
    <w:rsid w:val="00DE657D"/>
    <w:rsid w:val="00DE6800"/>
    <w:rsid w:val="00DE6862"/>
    <w:rsid w:val="00DE6879"/>
    <w:rsid w:val="00DE713D"/>
    <w:rsid w:val="00DE77EC"/>
    <w:rsid w:val="00DE7A53"/>
    <w:rsid w:val="00DE7EEC"/>
    <w:rsid w:val="00DF0073"/>
    <w:rsid w:val="00DF056F"/>
    <w:rsid w:val="00DF0666"/>
    <w:rsid w:val="00DF13B2"/>
    <w:rsid w:val="00DF1890"/>
    <w:rsid w:val="00DF1EED"/>
    <w:rsid w:val="00DF21E4"/>
    <w:rsid w:val="00DF2611"/>
    <w:rsid w:val="00DF281A"/>
    <w:rsid w:val="00DF286F"/>
    <w:rsid w:val="00DF2874"/>
    <w:rsid w:val="00DF2DD5"/>
    <w:rsid w:val="00DF2EBF"/>
    <w:rsid w:val="00DF31C7"/>
    <w:rsid w:val="00DF35E8"/>
    <w:rsid w:val="00DF363E"/>
    <w:rsid w:val="00DF38CA"/>
    <w:rsid w:val="00DF3BEB"/>
    <w:rsid w:val="00DF435E"/>
    <w:rsid w:val="00DF447E"/>
    <w:rsid w:val="00DF461D"/>
    <w:rsid w:val="00DF4A0C"/>
    <w:rsid w:val="00DF5257"/>
    <w:rsid w:val="00DF52C8"/>
    <w:rsid w:val="00DF52DD"/>
    <w:rsid w:val="00DF57DD"/>
    <w:rsid w:val="00DF5A18"/>
    <w:rsid w:val="00DF5DCB"/>
    <w:rsid w:val="00DF5F1F"/>
    <w:rsid w:val="00DF5FA2"/>
    <w:rsid w:val="00DF6137"/>
    <w:rsid w:val="00DF6672"/>
    <w:rsid w:val="00DF667D"/>
    <w:rsid w:val="00DF71B2"/>
    <w:rsid w:val="00DF75C4"/>
    <w:rsid w:val="00DF75CE"/>
    <w:rsid w:val="00DF7A5A"/>
    <w:rsid w:val="00DF7BDB"/>
    <w:rsid w:val="00DF7F1F"/>
    <w:rsid w:val="00E0011D"/>
    <w:rsid w:val="00E00273"/>
    <w:rsid w:val="00E0041B"/>
    <w:rsid w:val="00E01370"/>
    <w:rsid w:val="00E013B3"/>
    <w:rsid w:val="00E01778"/>
    <w:rsid w:val="00E020E0"/>
    <w:rsid w:val="00E02351"/>
    <w:rsid w:val="00E02A97"/>
    <w:rsid w:val="00E02B54"/>
    <w:rsid w:val="00E02EFE"/>
    <w:rsid w:val="00E038FF"/>
    <w:rsid w:val="00E03B1B"/>
    <w:rsid w:val="00E04115"/>
    <w:rsid w:val="00E0420D"/>
    <w:rsid w:val="00E043B2"/>
    <w:rsid w:val="00E045E1"/>
    <w:rsid w:val="00E04A73"/>
    <w:rsid w:val="00E04D33"/>
    <w:rsid w:val="00E057D3"/>
    <w:rsid w:val="00E05C34"/>
    <w:rsid w:val="00E06172"/>
    <w:rsid w:val="00E06BCA"/>
    <w:rsid w:val="00E06E10"/>
    <w:rsid w:val="00E071E9"/>
    <w:rsid w:val="00E0743B"/>
    <w:rsid w:val="00E07C8E"/>
    <w:rsid w:val="00E10283"/>
    <w:rsid w:val="00E103CA"/>
    <w:rsid w:val="00E10961"/>
    <w:rsid w:val="00E11001"/>
    <w:rsid w:val="00E112C0"/>
    <w:rsid w:val="00E1158C"/>
    <w:rsid w:val="00E1172D"/>
    <w:rsid w:val="00E11D88"/>
    <w:rsid w:val="00E11E28"/>
    <w:rsid w:val="00E11E9D"/>
    <w:rsid w:val="00E12446"/>
    <w:rsid w:val="00E12504"/>
    <w:rsid w:val="00E1272B"/>
    <w:rsid w:val="00E12EDB"/>
    <w:rsid w:val="00E131CD"/>
    <w:rsid w:val="00E13229"/>
    <w:rsid w:val="00E1322E"/>
    <w:rsid w:val="00E1353E"/>
    <w:rsid w:val="00E13925"/>
    <w:rsid w:val="00E1395E"/>
    <w:rsid w:val="00E139EF"/>
    <w:rsid w:val="00E13A3E"/>
    <w:rsid w:val="00E14480"/>
    <w:rsid w:val="00E14F67"/>
    <w:rsid w:val="00E15002"/>
    <w:rsid w:val="00E15362"/>
    <w:rsid w:val="00E15904"/>
    <w:rsid w:val="00E15D36"/>
    <w:rsid w:val="00E15F08"/>
    <w:rsid w:val="00E1619E"/>
    <w:rsid w:val="00E162BD"/>
    <w:rsid w:val="00E16320"/>
    <w:rsid w:val="00E1656D"/>
    <w:rsid w:val="00E165C5"/>
    <w:rsid w:val="00E1665F"/>
    <w:rsid w:val="00E16914"/>
    <w:rsid w:val="00E17745"/>
    <w:rsid w:val="00E17A66"/>
    <w:rsid w:val="00E202B0"/>
    <w:rsid w:val="00E203C3"/>
    <w:rsid w:val="00E20A51"/>
    <w:rsid w:val="00E20D51"/>
    <w:rsid w:val="00E2162A"/>
    <w:rsid w:val="00E2176B"/>
    <w:rsid w:val="00E21B99"/>
    <w:rsid w:val="00E21F2A"/>
    <w:rsid w:val="00E221D6"/>
    <w:rsid w:val="00E22292"/>
    <w:rsid w:val="00E22467"/>
    <w:rsid w:val="00E22621"/>
    <w:rsid w:val="00E236D5"/>
    <w:rsid w:val="00E23A31"/>
    <w:rsid w:val="00E23FCD"/>
    <w:rsid w:val="00E23FDE"/>
    <w:rsid w:val="00E240EC"/>
    <w:rsid w:val="00E245F5"/>
    <w:rsid w:val="00E2468D"/>
    <w:rsid w:val="00E24A3C"/>
    <w:rsid w:val="00E24CA9"/>
    <w:rsid w:val="00E24F74"/>
    <w:rsid w:val="00E2518D"/>
    <w:rsid w:val="00E2544A"/>
    <w:rsid w:val="00E2549F"/>
    <w:rsid w:val="00E25511"/>
    <w:rsid w:val="00E25857"/>
    <w:rsid w:val="00E25C54"/>
    <w:rsid w:val="00E262F8"/>
    <w:rsid w:val="00E26896"/>
    <w:rsid w:val="00E26B33"/>
    <w:rsid w:val="00E271F5"/>
    <w:rsid w:val="00E274AD"/>
    <w:rsid w:val="00E274DC"/>
    <w:rsid w:val="00E274DE"/>
    <w:rsid w:val="00E2759D"/>
    <w:rsid w:val="00E278EE"/>
    <w:rsid w:val="00E30033"/>
    <w:rsid w:val="00E305FB"/>
    <w:rsid w:val="00E310F6"/>
    <w:rsid w:val="00E31EFC"/>
    <w:rsid w:val="00E331B8"/>
    <w:rsid w:val="00E3367F"/>
    <w:rsid w:val="00E340A3"/>
    <w:rsid w:val="00E343CE"/>
    <w:rsid w:val="00E343E8"/>
    <w:rsid w:val="00E34471"/>
    <w:rsid w:val="00E34856"/>
    <w:rsid w:val="00E34D20"/>
    <w:rsid w:val="00E35363"/>
    <w:rsid w:val="00E35EAE"/>
    <w:rsid w:val="00E361BA"/>
    <w:rsid w:val="00E3653D"/>
    <w:rsid w:val="00E366DB"/>
    <w:rsid w:val="00E374C6"/>
    <w:rsid w:val="00E374C7"/>
    <w:rsid w:val="00E37790"/>
    <w:rsid w:val="00E404EC"/>
    <w:rsid w:val="00E40510"/>
    <w:rsid w:val="00E40556"/>
    <w:rsid w:val="00E40B73"/>
    <w:rsid w:val="00E40CCC"/>
    <w:rsid w:val="00E413A9"/>
    <w:rsid w:val="00E41FE5"/>
    <w:rsid w:val="00E421E9"/>
    <w:rsid w:val="00E4224A"/>
    <w:rsid w:val="00E422EE"/>
    <w:rsid w:val="00E42302"/>
    <w:rsid w:val="00E425B9"/>
    <w:rsid w:val="00E42A9D"/>
    <w:rsid w:val="00E42ECA"/>
    <w:rsid w:val="00E42F12"/>
    <w:rsid w:val="00E42FBF"/>
    <w:rsid w:val="00E43A27"/>
    <w:rsid w:val="00E43B3F"/>
    <w:rsid w:val="00E44A75"/>
    <w:rsid w:val="00E4515B"/>
    <w:rsid w:val="00E451BA"/>
    <w:rsid w:val="00E45240"/>
    <w:rsid w:val="00E458DF"/>
    <w:rsid w:val="00E460C8"/>
    <w:rsid w:val="00E465AC"/>
    <w:rsid w:val="00E46877"/>
    <w:rsid w:val="00E46ABA"/>
    <w:rsid w:val="00E46B56"/>
    <w:rsid w:val="00E4728C"/>
    <w:rsid w:val="00E476B3"/>
    <w:rsid w:val="00E47AC5"/>
    <w:rsid w:val="00E50129"/>
    <w:rsid w:val="00E5019A"/>
    <w:rsid w:val="00E5048A"/>
    <w:rsid w:val="00E5060C"/>
    <w:rsid w:val="00E50A44"/>
    <w:rsid w:val="00E50F2C"/>
    <w:rsid w:val="00E50F61"/>
    <w:rsid w:val="00E5102D"/>
    <w:rsid w:val="00E51C3B"/>
    <w:rsid w:val="00E51D91"/>
    <w:rsid w:val="00E51E37"/>
    <w:rsid w:val="00E51FD7"/>
    <w:rsid w:val="00E525E4"/>
    <w:rsid w:val="00E5289B"/>
    <w:rsid w:val="00E529EB"/>
    <w:rsid w:val="00E52E13"/>
    <w:rsid w:val="00E52E88"/>
    <w:rsid w:val="00E52F01"/>
    <w:rsid w:val="00E53075"/>
    <w:rsid w:val="00E53286"/>
    <w:rsid w:val="00E53506"/>
    <w:rsid w:val="00E5358B"/>
    <w:rsid w:val="00E53A68"/>
    <w:rsid w:val="00E53D56"/>
    <w:rsid w:val="00E53FCC"/>
    <w:rsid w:val="00E548D2"/>
    <w:rsid w:val="00E54BD4"/>
    <w:rsid w:val="00E553E3"/>
    <w:rsid w:val="00E55575"/>
    <w:rsid w:val="00E55589"/>
    <w:rsid w:val="00E5563C"/>
    <w:rsid w:val="00E55916"/>
    <w:rsid w:val="00E55ECB"/>
    <w:rsid w:val="00E566A8"/>
    <w:rsid w:val="00E56732"/>
    <w:rsid w:val="00E570CB"/>
    <w:rsid w:val="00E57621"/>
    <w:rsid w:val="00E57786"/>
    <w:rsid w:val="00E57945"/>
    <w:rsid w:val="00E60048"/>
    <w:rsid w:val="00E607DE"/>
    <w:rsid w:val="00E6091D"/>
    <w:rsid w:val="00E60AD6"/>
    <w:rsid w:val="00E60EE9"/>
    <w:rsid w:val="00E60EF2"/>
    <w:rsid w:val="00E60F26"/>
    <w:rsid w:val="00E61174"/>
    <w:rsid w:val="00E61200"/>
    <w:rsid w:val="00E61203"/>
    <w:rsid w:val="00E61307"/>
    <w:rsid w:val="00E614B4"/>
    <w:rsid w:val="00E61624"/>
    <w:rsid w:val="00E61686"/>
    <w:rsid w:val="00E6205F"/>
    <w:rsid w:val="00E62116"/>
    <w:rsid w:val="00E62262"/>
    <w:rsid w:val="00E6250D"/>
    <w:rsid w:val="00E62571"/>
    <w:rsid w:val="00E630E3"/>
    <w:rsid w:val="00E63227"/>
    <w:rsid w:val="00E638B0"/>
    <w:rsid w:val="00E63CC5"/>
    <w:rsid w:val="00E63F8C"/>
    <w:rsid w:val="00E64745"/>
    <w:rsid w:val="00E64D8F"/>
    <w:rsid w:val="00E652DB"/>
    <w:rsid w:val="00E65510"/>
    <w:rsid w:val="00E65B0B"/>
    <w:rsid w:val="00E65FC2"/>
    <w:rsid w:val="00E66040"/>
    <w:rsid w:val="00E660F1"/>
    <w:rsid w:val="00E66594"/>
    <w:rsid w:val="00E66B7E"/>
    <w:rsid w:val="00E66C90"/>
    <w:rsid w:val="00E66CD7"/>
    <w:rsid w:val="00E66D12"/>
    <w:rsid w:val="00E67378"/>
    <w:rsid w:val="00E67C0A"/>
    <w:rsid w:val="00E700BF"/>
    <w:rsid w:val="00E70128"/>
    <w:rsid w:val="00E7017F"/>
    <w:rsid w:val="00E70255"/>
    <w:rsid w:val="00E70864"/>
    <w:rsid w:val="00E708D1"/>
    <w:rsid w:val="00E70961"/>
    <w:rsid w:val="00E70FC3"/>
    <w:rsid w:val="00E7131B"/>
    <w:rsid w:val="00E71C42"/>
    <w:rsid w:val="00E72571"/>
    <w:rsid w:val="00E72A49"/>
    <w:rsid w:val="00E72BA8"/>
    <w:rsid w:val="00E73038"/>
    <w:rsid w:val="00E73248"/>
    <w:rsid w:val="00E73D55"/>
    <w:rsid w:val="00E73DA4"/>
    <w:rsid w:val="00E74736"/>
    <w:rsid w:val="00E7474E"/>
    <w:rsid w:val="00E74B26"/>
    <w:rsid w:val="00E7549C"/>
    <w:rsid w:val="00E757EA"/>
    <w:rsid w:val="00E762EF"/>
    <w:rsid w:val="00E763A8"/>
    <w:rsid w:val="00E769B6"/>
    <w:rsid w:val="00E76DBE"/>
    <w:rsid w:val="00E76E79"/>
    <w:rsid w:val="00E77DAB"/>
    <w:rsid w:val="00E80081"/>
    <w:rsid w:val="00E80C8C"/>
    <w:rsid w:val="00E8188E"/>
    <w:rsid w:val="00E81B39"/>
    <w:rsid w:val="00E81FA1"/>
    <w:rsid w:val="00E82059"/>
    <w:rsid w:val="00E821C9"/>
    <w:rsid w:val="00E821EC"/>
    <w:rsid w:val="00E82957"/>
    <w:rsid w:val="00E8295B"/>
    <w:rsid w:val="00E829DA"/>
    <w:rsid w:val="00E82B9E"/>
    <w:rsid w:val="00E833DE"/>
    <w:rsid w:val="00E83A36"/>
    <w:rsid w:val="00E83D5B"/>
    <w:rsid w:val="00E83F33"/>
    <w:rsid w:val="00E84232"/>
    <w:rsid w:val="00E842B6"/>
    <w:rsid w:val="00E8467C"/>
    <w:rsid w:val="00E84A93"/>
    <w:rsid w:val="00E858BB"/>
    <w:rsid w:val="00E85E45"/>
    <w:rsid w:val="00E86973"/>
    <w:rsid w:val="00E86B4D"/>
    <w:rsid w:val="00E86F7D"/>
    <w:rsid w:val="00E86FDD"/>
    <w:rsid w:val="00E879E8"/>
    <w:rsid w:val="00E87AF9"/>
    <w:rsid w:val="00E87BBD"/>
    <w:rsid w:val="00E90840"/>
    <w:rsid w:val="00E908ED"/>
    <w:rsid w:val="00E90C60"/>
    <w:rsid w:val="00E910BF"/>
    <w:rsid w:val="00E91CC0"/>
    <w:rsid w:val="00E91FC8"/>
    <w:rsid w:val="00E92614"/>
    <w:rsid w:val="00E92A04"/>
    <w:rsid w:val="00E931A1"/>
    <w:rsid w:val="00E93C24"/>
    <w:rsid w:val="00E93C7F"/>
    <w:rsid w:val="00E943FA"/>
    <w:rsid w:val="00E947E8"/>
    <w:rsid w:val="00E94A05"/>
    <w:rsid w:val="00E94CD4"/>
    <w:rsid w:val="00E94EF0"/>
    <w:rsid w:val="00E94FE3"/>
    <w:rsid w:val="00E951FC"/>
    <w:rsid w:val="00E952C7"/>
    <w:rsid w:val="00E9552E"/>
    <w:rsid w:val="00E956BF"/>
    <w:rsid w:val="00E95860"/>
    <w:rsid w:val="00E95891"/>
    <w:rsid w:val="00E95896"/>
    <w:rsid w:val="00E9592D"/>
    <w:rsid w:val="00E95A73"/>
    <w:rsid w:val="00E95BFE"/>
    <w:rsid w:val="00E95D4B"/>
    <w:rsid w:val="00E95F11"/>
    <w:rsid w:val="00E964BD"/>
    <w:rsid w:val="00E96782"/>
    <w:rsid w:val="00E97301"/>
    <w:rsid w:val="00E9744B"/>
    <w:rsid w:val="00E974C0"/>
    <w:rsid w:val="00E97569"/>
    <w:rsid w:val="00E976D0"/>
    <w:rsid w:val="00E97A92"/>
    <w:rsid w:val="00E97DCB"/>
    <w:rsid w:val="00E97F0E"/>
    <w:rsid w:val="00EA006A"/>
    <w:rsid w:val="00EA028C"/>
    <w:rsid w:val="00EA042A"/>
    <w:rsid w:val="00EA05A2"/>
    <w:rsid w:val="00EA088B"/>
    <w:rsid w:val="00EA15B4"/>
    <w:rsid w:val="00EA16BD"/>
    <w:rsid w:val="00EA1C1A"/>
    <w:rsid w:val="00EA1C2C"/>
    <w:rsid w:val="00EA1EAC"/>
    <w:rsid w:val="00EA1EDD"/>
    <w:rsid w:val="00EA1F84"/>
    <w:rsid w:val="00EA2050"/>
    <w:rsid w:val="00EA20B8"/>
    <w:rsid w:val="00EA2A30"/>
    <w:rsid w:val="00EA2CEA"/>
    <w:rsid w:val="00EA3489"/>
    <w:rsid w:val="00EA3754"/>
    <w:rsid w:val="00EA3967"/>
    <w:rsid w:val="00EA3FBD"/>
    <w:rsid w:val="00EA425E"/>
    <w:rsid w:val="00EA4832"/>
    <w:rsid w:val="00EA4A63"/>
    <w:rsid w:val="00EA4B67"/>
    <w:rsid w:val="00EA52B3"/>
    <w:rsid w:val="00EA56C2"/>
    <w:rsid w:val="00EA57B6"/>
    <w:rsid w:val="00EA5CCA"/>
    <w:rsid w:val="00EA5E01"/>
    <w:rsid w:val="00EA637B"/>
    <w:rsid w:val="00EA6504"/>
    <w:rsid w:val="00EA67D5"/>
    <w:rsid w:val="00EA6A42"/>
    <w:rsid w:val="00EA6B02"/>
    <w:rsid w:val="00EA6CB2"/>
    <w:rsid w:val="00EA6F2C"/>
    <w:rsid w:val="00EA732F"/>
    <w:rsid w:val="00EA78EC"/>
    <w:rsid w:val="00EA7B07"/>
    <w:rsid w:val="00EB0078"/>
    <w:rsid w:val="00EB01F1"/>
    <w:rsid w:val="00EB04AC"/>
    <w:rsid w:val="00EB05A3"/>
    <w:rsid w:val="00EB0612"/>
    <w:rsid w:val="00EB07A1"/>
    <w:rsid w:val="00EB0E84"/>
    <w:rsid w:val="00EB12DB"/>
    <w:rsid w:val="00EB13AF"/>
    <w:rsid w:val="00EB1915"/>
    <w:rsid w:val="00EB1A2E"/>
    <w:rsid w:val="00EB1D40"/>
    <w:rsid w:val="00EB1E83"/>
    <w:rsid w:val="00EB1FAA"/>
    <w:rsid w:val="00EB1FDC"/>
    <w:rsid w:val="00EB2099"/>
    <w:rsid w:val="00EB209E"/>
    <w:rsid w:val="00EB243F"/>
    <w:rsid w:val="00EB2DE0"/>
    <w:rsid w:val="00EB3170"/>
    <w:rsid w:val="00EB3238"/>
    <w:rsid w:val="00EB35FC"/>
    <w:rsid w:val="00EB395A"/>
    <w:rsid w:val="00EB3EE4"/>
    <w:rsid w:val="00EB4064"/>
    <w:rsid w:val="00EB4116"/>
    <w:rsid w:val="00EB463F"/>
    <w:rsid w:val="00EB4775"/>
    <w:rsid w:val="00EB4A82"/>
    <w:rsid w:val="00EB4B28"/>
    <w:rsid w:val="00EB4F2B"/>
    <w:rsid w:val="00EB4F6A"/>
    <w:rsid w:val="00EB4FC3"/>
    <w:rsid w:val="00EB5747"/>
    <w:rsid w:val="00EB59E4"/>
    <w:rsid w:val="00EB5C75"/>
    <w:rsid w:val="00EB5E8A"/>
    <w:rsid w:val="00EB6092"/>
    <w:rsid w:val="00EB64E0"/>
    <w:rsid w:val="00EB6641"/>
    <w:rsid w:val="00EB690F"/>
    <w:rsid w:val="00EB6C74"/>
    <w:rsid w:val="00EB6CF6"/>
    <w:rsid w:val="00EB6D00"/>
    <w:rsid w:val="00EB796C"/>
    <w:rsid w:val="00EB798E"/>
    <w:rsid w:val="00EB7D4D"/>
    <w:rsid w:val="00EC029D"/>
    <w:rsid w:val="00EC0733"/>
    <w:rsid w:val="00EC074D"/>
    <w:rsid w:val="00EC07F6"/>
    <w:rsid w:val="00EC08C3"/>
    <w:rsid w:val="00EC09C7"/>
    <w:rsid w:val="00EC0A2B"/>
    <w:rsid w:val="00EC0AE2"/>
    <w:rsid w:val="00EC0E2B"/>
    <w:rsid w:val="00EC1409"/>
    <w:rsid w:val="00EC147D"/>
    <w:rsid w:val="00EC1770"/>
    <w:rsid w:val="00EC1852"/>
    <w:rsid w:val="00EC1E69"/>
    <w:rsid w:val="00EC2158"/>
    <w:rsid w:val="00EC21DA"/>
    <w:rsid w:val="00EC25CA"/>
    <w:rsid w:val="00EC2D5B"/>
    <w:rsid w:val="00EC2DBE"/>
    <w:rsid w:val="00EC346B"/>
    <w:rsid w:val="00EC3799"/>
    <w:rsid w:val="00EC3D73"/>
    <w:rsid w:val="00EC42B5"/>
    <w:rsid w:val="00EC4B91"/>
    <w:rsid w:val="00EC4D6A"/>
    <w:rsid w:val="00EC4E38"/>
    <w:rsid w:val="00EC4F0C"/>
    <w:rsid w:val="00EC5129"/>
    <w:rsid w:val="00EC53F4"/>
    <w:rsid w:val="00EC560B"/>
    <w:rsid w:val="00EC5653"/>
    <w:rsid w:val="00EC5869"/>
    <w:rsid w:val="00EC599C"/>
    <w:rsid w:val="00EC5A6A"/>
    <w:rsid w:val="00EC5D06"/>
    <w:rsid w:val="00EC6997"/>
    <w:rsid w:val="00EC6B0C"/>
    <w:rsid w:val="00EC6F3D"/>
    <w:rsid w:val="00EC7071"/>
    <w:rsid w:val="00EC71CE"/>
    <w:rsid w:val="00EC75FB"/>
    <w:rsid w:val="00EC7F46"/>
    <w:rsid w:val="00ED015D"/>
    <w:rsid w:val="00ED06B8"/>
    <w:rsid w:val="00ED1187"/>
    <w:rsid w:val="00ED1406"/>
    <w:rsid w:val="00ED144A"/>
    <w:rsid w:val="00ED15BF"/>
    <w:rsid w:val="00ED167D"/>
    <w:rsid w:val="00ED1AAF"/>
    <w:rsid w:val="00ED1C7B"/>
    <w:rsid w:val="00ED1D46"/>
    <w:rsid w:val="00ED2257"/>
    <w:rsid w:val="00ED2536"/>
    <w:rsid w:val="00ED262E"/>
    <w:rsid w:val="00ED2C63"/>
    <w:rsid w:val="00ED2FF3"/>
    <w:rsid w:val="00ED335A"/>
    <w:rsid w:val="00ED3573"/>
    <w:rsid w:val="00ED3A1D"/>
    <w:rsid w:val="00ED3C72"/>
    <w:rsid w:val="00ED403D"/>
    <w:rsid w:val="00ED4456"/>
    <w:rsid w:val="00ED49C4"/>
    <w:rsid w:val="00ED4B6F"/>
    <w:rsid w:val="00ED4ED8"/>
    <w:rsid w:val="00ED54CD"/>
    <w:rsid w:val="00ED5791"/>
    <w:rsid w:val="00ED5F69"/>
    <w:rsid w:val="00ED602D"/>
    <w:rsid w:val="00ED62A6"/>
    <w:rsid w:val="00ED6E26"/>
    <w:rsid w:val="00ED6F5D"/>
    <w:rsid w:val="00ED705E"/>
    <w:rsid w:val="00ED70BA"/>
    <w:rsid w:val="00ED70EA"/>
    <w:rsid w:val="00ED727C"/>
    <w:rsid w:val="00ED7318"/>
    <w:rsid w:val="00ED790D"/>
    <w:rsid w:val="00ED7C6E"/>
    <w:rsid w:val="00ED7EC4"/>
    <w:rsid w:val="00ED7F7D"/>
    <w:rsid w:val="00ED7F8A"/>
    <w:rsid w:val="00EE0208"/>
    <w:rsid w:val="00EE035F"/>
    <w:rsid w:val="00EE07FA"/>
    <w:rsid w:val="00EE102E"/>
    <w:rsid w:val="00EE116D"/>
    <w:rsid w:val="00EE152D"/>
    <w:rsid w:val="00EE156F"/>
    <w:rsid w:val="00EE1741"/>
    <w:rsid w:val="00EE2ABE"/>
    <w:rsid w:val="00EE2B34"/>
    <w:rsid w:val="00EE2E16"/>
    <w:rsid w:val="00EE328E"/>
    <w:rsid w:val="00EE33A9"/>
    <w:rsid w:val="00EE33DE"/>
    <w:rsid w:val="00EE3FC1"/>
    <w:rsid w:val="00EE426C"/>
    <w:rsid w:val="00EE427D"/>
    <w:rsid w:val="00EE476D"/>
    <w:rsid w:val="00EE4A9F"/>
    <w:rsid w:val="00EE4AD1"/>
    <w:rsid w:val="00EE4DEB"/>
    <w:rsid w:val="00EE4F03"/>
    <w:rsid w:val="00EE4F1D"/>
    <w:rsid w:val="00EE518A"/>
    <w:rsid w:val="00EE523D"/>
    <w:rsid w:val="00EE596A"/>
    <w:rsid w:val="00EE5D09"/>
    <w:rsid w:val="00EE62B9"/>
    <w:rsid w:val="00EE64C7"/>
    <w:rsid w:val="00EE6A83"/>
    <w:rsid w:val="00EE6AC5"/>
    <w:rsid w:val="00EE6AE6"/>
    <w:rsid w:val="00EE72AA"/>
    <w:rsid w:val="00EE74A4"/>
    <w:rsid w:val="00EE7747"/>
    <w:rsid w:val="00EE7917"/>
    <w:rsid w:val="00EE7984"/>
    <w:rsid w:val="00EE79EC"/>
    <w:rsid w:val="00EE7B7A"/>
    <w:rsid w:val="00EF0450"/>
    <w:rsid w:val="00EF074E"/>
    <w:rsid w:val="00EF091F"/>
    <w:rsid w:val="00EF0AD1"/>
    <w:rsid w:val="00EF0B60"/>
    <w:rsid w:val="00EF0E13"/>
    <w:rsid w:val="00EF0E1D"/>
    <w:rsid w:val="00EF1008"/>
    <w:rsid w:val="00EF1175"/>
    <w:rsid w:val="00EF132D"/>
    <w:rsid w:val="00EF158E"/>
    <w:rsid w:val="00EF1F97"/>
    <w:rsid w:val="00EF2947"/>
    <w:rsid w:val="00EF2F09"/>
    <w:rsid w:val="00EF31E2"/>
    <w:rsid w:val="00EF36E9"/>
    <w:rsid w:val="00EF3E99"/>
    <w:rsid w:val="00EF4471"/>
    <w:rsid w:val="00EF4702"/>
    <w:rsid w:val="00EF4A36"/>
    <w:rsid w:val="00EF4F0D"/>
    <w:rsid w:val="00EF52CF"/>
    <w:rsid w:val="00EF535C"/>
    <w:rsid w:val="00EF55D3"/>
    <w:rsid w:val="00EF5788"/>
    <w:rsid w:val="00EF5A2F"/>
    <w:rsid w:val="00EF5B14"/>
    <w:rsid w:val="00EF5EC1"/>
    <w:rsid w:val="00EF6288"/>
    <w:rsid w:val="00EF6442"/>
    <w:rsid w:val="00EF67AA"/>
    <w:rsid w:val="00EF69CC"/>
    <w:rsid w:val="00EF6AA1"/>
    <w:rsid w:val="00EF6AB9"/>
    <w:rsid w:val="00EF6F47"/>
    <w:rsid w:val="00EF6FE4"/>
    <w:rsid w:val="00EF7183"/>
    <w:rsid w:val="00EF747B"/>
    <w:rsid w:val="00EF753D"/>
    <w:rsid w:val="00EF7646"/>
    <w:rsid w:val="00EF79C1"/>
    <w:rsid w:val="00EF7B74"/>
    <w:rsid w:val="00F000EC"/>
    <w:rsid w:val="00F00A6E"/>
    <w:rsid w:val="00F00CE7"/>
    <w:rsid w:val="00F00D35"/>
    <w:rsid w:val="00F0136E"/>
    <w:rsid w:val="00F017A8"/>
    <w:rsid w:val="00F019BB"/>
    <w:rsid w:val="00F01C0E"/>
    <w:rsid w:val="00F0219C"/>
    <w:rsid w:val="00F027B6"/>
    <w:rsid w:val="00F027D4"/>
    <w:rsid w:val="00F02BBB"/>
    <w:rsid w:val="00F034CE"/>
    <w:rsid w:val="00F03A05"/>
    <w:rsid w:val="00F03D55"/>
    <w:rsid w:val="00F04905"/>
    <w:rsid w:val="00F04A05"/>
    <w:rsid w:val="00F04A5F"/>
    <w:rsid w:val="00F04CA5"/>
    <w:rsid w:val="00F04EC5"/>
    <w:rsid w:val="00F0552C"/>
    <w:rsid w:val="00F05604"/>
    <w:rsid w:val="00F0587A"/>
    <w:rsid w:val="00F05CF4"/>
    <w:rsid w:val="00F06B11"/>
    <w:rsid w:val="00F06B45"/>
    <w:rsid w:val="00F06E81"/>
    <w:rsid w:val="00F0741E"/>
    <w:rsid w:val="00F07626"/>
    <w:rsid w:val="00F077E9"/>
    <w:rsid w:val="00F07EDB"/>
    <w:rsid w:val="00F1005C"/>
    <w:rsid w:val="00F102A5"/>
    <w:rsid w:val="00F104F1"/>
    <w:rsid w:val="00F109E8"/>
    <w:rsid w:val="00F10AE5"/>
    <w:rsid w:val="00F10C51"/>
    <w:rsid w:val="00F10F64"/>
    <w:rsid w:val="00F11951"/>
    <w:rsid w:val="00F11DA6"/>
    <w:rsid w:val="00F11DBF"/>
    <w:rsid w:val="00F11F0F"/>
    <w:rsid w:val="00F123D6"/>
    <w:rsid w:val="00F12422"/>
    <w:rsid w:val="00F1288E"/>
    <w:rsid w:val="00F12AE2"/>
    <w:rsid w:val="00F12CA6"/>
    <w:rsid w:val="00F12EE3"/>
    <w:rsid w:val="00F13623"/>
    <w:rsid w:val="00F13E6F"/>
    <w:rsid w:val="00F13F5A"/>
    <w:rsid w:val="00F14657"/>
    <w:rsid w:val="00F14764"/>
    <w:rsid w:val="00F148F2"/>
    <w:rsid w:val="00F14B43"/>
    <w:rsid w:val="00F153AC"/>
    <w:rsid w:val="00F153C5"/>
    <w:rsid w:val="00F155A9"/>
    <w:rsid w:val="00F1573A"/>
    <w:rsid w:val="00F1589A"/>
    <w:rsid w:val="00F15912"/>
    <w:rsid w:val="00F15975"/>
    <w:rsid w:val="00F159B5"/>
    <w:rsid w:val="00F1618D"/>
    <w:rsid w:val="00F1655A"/>
    <w:rsid w:val="00F1677E"/>
    <w:rsid w:val="00F16B10"/>
    <w:rsid w:val="00F16C48"/>
    <w:rsid w:val="00F16D89"/>
    <w:rsid w:val="00F17AE5"/>
    <w:rsid w:val="00F17D0C"/>
    <w:rsid w:val="00F21384"/>
    <w:rsid w:val="00F21518"/>
    <w:rsid w:val="00F217A5"/>
    <w:rsid w:val="00F22040"/>
    <w:rsid w:val="00F232C3"/>
    <w:rsid w:val="00F238B1"/>
    <w:rsid w:val="00F23914"/>
    <w:rsid w:val="00F23967"/>
    <w:rsid w:val="00F239BA"/>
    <w:rsid w:val="00F23F34"/>
    <w:rsid w:val="00F23F95"/>
    <w:rsid w:val="00F245B0"/>
    <w:rsid w:val="00F248F5"/>
    <w:rsid w:val="00F24D63"/>
    <w:rsid w:val="00F25294"/>
    <w:rsid w:val="00F25626"/>
    <w:rsid w:val="00F2578C"/>
    <w:rsid w:val="00F25D31"/>
    <w:rsid w:val="00F25F41"/>
    <w:rsid w:val="00F26CC9"/>
    <w:rsid w:val="00F26CEF"/>
    <w:rsid w:val="00F26CF9"/>
    <w:rsid w:val="00F27591"/>
    <w:rsid w:val="00F2795A"/>
    <w:rsid w:val="00F27DFD"/>
    <w:rsid w:val="00F27EC2"/>
    <w:rsid w:val="00F30117"/>
    <w:rsid w:val="00F302BD"/>
    <w:rsid w:val="00F30F3E"/>
    <w:rsid w:val="00F30FB2"/>
    <w:rsid w:val="00F31028"/>
    <w:rsid w:val="00F310B7"/>
    <w:rsid w:val="00F313EA"/>
    <w:rsid w:val="00F317CC"/>
    <w:rsid w:val="00F320DA"/>
    <w:rsid w:val="00F323A2"/>
    <w:rsid w:val="00F328EE"/>
    <w:rsid w:val="00F32956"/>
    <w:rsid w:val="00F33377"/>
    <w:rsid w:val="00F33D14"/>
    <w:rsid w:val="00F33DDA"/>
    <w:rsid w:val="00F33E16"/>
    <w:rsid w:val="00F34270"/>
    <w:rsid w:val="00F344FE"/>
    <w:rsid w:val="00F346CC"/>
    <w:rsid w:val="00F350BB"/>
    <w:rsid w:val="00F359B5"/>
    <w:rsid w:val="00F36126"/>
    <w:rsid w:val="00F3628E"/>
    <w:rsid w:val="00F367FF"/>
    <w:rsid w:val="00F36B2D"/>
    <w:rsid w:val="00F370EC"/>
    <w:rsid w:val="00F374F3"/>
    <w:rsid w:val="00F376E3"/>
    <w:rsid w:val="00F378CF"/>
    <w:rsid w:val="00F37E79"/>
    <w:rsid w:val="00F401D8"/>
    <w:rsid w:val="00F403E0"/>
    <w:rsid w:val="00F40531"/>
    <w:rsid w:val="00F407F8"/>
    <w:rsid w:val="00F40AC2"/>
    <w:rsid w:val="00F40C6B"/>
    <w:rsid w:val="00F40EFE"/>
    <w:rsid w:val="00F410E7"/>
    <w:rsid w:val="00F41321"/>
    <w:rsid w:val="00F414E2"/>
    <w:rsid w:val="00F41CCC"/>
    <w:rsid w:val="00F41D4D"/>
    <w:rsid w:val="00F41E24"/>
    <w:rsid w:val="00F4205C"/>
    <w:rsid w:val="00F4212B"/>
    <w:rsid w:val="00F4249B"/>
    <w:rsid w:val="00F42A62"/>
    <w:rsid w:val="00F42B7B"/>
    <w:rsid w:val="00F430D6"/>
    <w:rsid w:val="00F43308"/>
    <w:rsid w:val="00F434A2"/>
    <w:rsid w:val="00F43FF7"/>
    <w:rsid w:val="00F441C9"/>
    <w:rsid w:val="00F44966"/>
    <w:rsid w:val="00F44A08"/>
    <w:rsid w:val="00F44BD4"/>
    <w:rsid w:val="00F44C25"/>
    <w:rsid w:val="00F4518C"/>
    <w:rsid w:val="00F45285"/>
    <w:rsid w:val="00F45E3B"/>
    <w:rsid w:val="00F46010"/>
    <w:rsid w:val="00F46115"/>
    <w:rsid w:val="00F46619"/>
    <w:rsid w:val="00F46BBA"/>
    <w:rsid w:val="00F46CCE"/>
    <w:rsid w:val="00F46F0B"/>
    <w:rsid w:val="00F47118"/>
    <w:rsid w:val="00F47556"/>
    <w:rsid w:val="00F47693"/>
    <w:rsid w:val="00F47944"/>
    <w:rsid w:val="00F50334"/>
    <w:rsid w:val="00F503E2"/>
    <w:rsid w:val="00F50FAF"/>
    <w:rsid w:val="00F511E6"/>
    <w:rsid w:val="00F51458"/>
    <w:rsid w:val="00F51464"/>
    <w:rsid w:val="00F51553"/>
    <w:rsid w:val="00F519FD"/>
    <w:rsid w:val="00F521CB"/>
    <w:rsid w:val="00F52237"/>
    <w:rsid w:val="00F5226C"/>
    <w:rsid w:val="00F52647"/>
    <w:rsid w:val="00F52BD3"/>
    <w:rsid w:val="00F52F50"/>
    <w:rsid w:val="00F5314B"/>
    <w:rsid w:val="00F53257"/>
    <w:rsid w:val="00F5371B"/>
    <w:rsid w:val="00F5387D"/>
    <w:rsid w:val="00F5388E"/>
    <w:rsid w:val="00F53E3A"/>
    <w:rsid w:val="00F53FC1"/>
    <w:rsid w:val="00F544E9"/>
    <w:rsid w:val="00F54549"/>
    <w:rsid w:val="00F548A8"/>
    <w:rsid w:val="00F54ADC"/>
    <w:rsid w:val="00F54F03"/>
    <w:rsid w:val="00F551A5"/>
    <w:rsid w:val="00F555E5"/>
    <w:rsid w:val="00F5563F"/>
    <w:rsid w:val="00F55C3F"/>
    <w:rsid w:val="00F563AA"/>
    <w:rsid w:val="00F5699B"/>
    <w:rsid w:val="00F56B32"/>
    <w:rsid w:val="00F56DD4"/>
    <w:rsid w:val="00F56F11"/>
    <w:rsid w:val="00F572EC"/>
    <w:rsid w:val="00F5744D"/>
    <w:rsid w:val="00F574CC"/>
    <w:rsid w:val="00F5752E"/>
    <w:rsid w:val="00F576C1"/>
    <w:rsid w:val="00F57707"/>
    <w:rsid w:val="00F60B8A"/>
    <w:rsid w:val="00F60C89"/>
    <w:rsid w:val="00F610D1"/>
    <w:rsid w:val="00F61289"/>
    <w:rsid w:val="00F619C2"/>
    <w:rsid w:val="00F61AD8"/>
    <w:rsid w:val="00F61C0B"/>
    <w:rsid w:val="00F61C7D"/>
    <w:rsid w:val="00F62B20"/>
    <w:rsid w:val="00F62D7F"/>
    <w:rsid w:val="00F62DCD"/>
    <w:rsid w:val="00F62FBF"/>
    <w:rsid w:val="00F6324A"/>
    <w:rsid w:val="00F63255"/>
    <w:rsid w:val="00F635E9"/>
    <w:rsid w:val="00F63923"/>
    <w:rsid w:val="00F63941"/>
    <w:rsid w:val="00F63C29"/>
    <w:rsid w:val="00F63D4C"/>
    <w:rsid w:val="00F64111"/>
    <w:rsid w:val="00F64276"/>
    <w:rsid w:val="00F6436D"/>
    <w:rsid w:val="00F6440F"/>
    <w:rsid w:val="00F6464B"/>
    <w:rsid w:val="00F647E3"/>
    <w:rsid w:val="00F64A22"/>
    <w:rsid w:val="00F64BE2"/>
    <w:rsid w:val="00F65798"/>
    <w:rsid w:val="00F65ADC"/>
    <w:rsid w:val="00F65F0D"/>
    <w:rsid w:val="00F65F54"/>
    <w:rsid w:val="00F6629F"/>
    <w:rsid w:val="00F665EA"/>
    <w:rsid w:val="00F669BE"/>
    <w:rsid w:val="00F66D91"/>
    <w:rsid w:val="00F6700C"/>
    <w:rsid w:val="00F670D7"/>
    <w:rsid w:val="00F67275"/>
    <w:rsid w:val="00F6790C"/>
    <w:rsid w:val="00F702F6"/>
    <w:rsid w:val="00F704BF"/>
    <w:rsid w:val="00F70626"/>
    <w:rsid w:val="00F707CA"/>
    <w:rsid w:val="00F707D3"/>
    <w:rsid w:val="00F70829"/>
    <w:rsid w:val="00F7088F"/>
    <w:rsid w:val="00F70B86"/>
    <w:rsid w:val="00F70E4A"/>
    <w:rsid w:val="00F70ED3"/>
    <w:rsid w:val="00F711BB"/>
    <w:rsid w:val="00F711C4"/>
    <w:rsid w:val="00F7136F"/>
    <w:rsid w:val="00F71571"/>
    <w:rsid w:val="00F71864"/>
    <w:rsid w:val="00F718A2"/>
    <w:rsid w:val="00F719EC"/>
    <w:rsid w:val="00F71A0F"/>
    <w:rsid w:val="00F71B64"/>
    <w:rsid w:val="00F71CA6"/>
    <w:rsid w:val="00F71ECF"/>
    <w:rsid w:val="00F72224"/>
    <w:rsid w:val="00F723A9"/>
    <w:rsid w:val="00F7287B"/>
    <w:rsid w:val="00F729A8"/>
    <w:rsid w:val="00F72A79"/>
    <w:rsid w:val="00F72BFB"/>
    <w:rsid w:val="00F72F66"/>
    <w:rsid w:val="00F730F4"/>
    <w:rsid w:val="00F73292"/>
    <w:rsid w:val="00F73883"/>
    <w:rsid w:val="00F742E3"/>
    <w:rsid w:val="00F74511"/>
    <w:rsid w:val="00F74557"/>
    <w:rsid w:val="00F74605"/>
    <w:rsid w:val="00F746A1"/>
    <w:rsid w:val="00F74956"/>
    <w:rsid w:val="00F75015"/>
    <w:rsid w:val="00F757F2"/>
    <w:rsid w:val="00F7585E"/>
    <w:rsid w:val="00F75BF3"/>
    <w:rsid w:val="00F7605F"/>
    <w:rsid w:val="00F763A6"/>
    <w:rsid w:val="00F76BFC"/>
    <w:rsid w:val="00F76D48"/>
    <w:rsid w:val="00F76D8B"/>
    <w:rsid w:val="00F778C7"/>
    <w:rsid w:val="00F77A77"/>
    <w:rsid w:val="00F77A7E"/>
    <w:rsid w:val="00F77CBB"/>
    <w:rsid w:val="00F801B3"/>
    <w:rsid w:val="00F802E1"/>
    <w:rsid w:val="00F80319"/>
    <w:rsid w:val="00F80ABA"/>
    <w:rsid w:val="00F81072"/>
    <w:rsid w:val="00F815F6"/>
    <w:rsid w:val="00F81889"/>
    <w:rsid w:val="00F818E9"/>
    <w:rsid w:val="00F819AA"/>
    <w:rsid w:val="00F8229B"/>
    <w:rsid w:val="00F822A5"/>
    <w:rsid w:val="00F824BC"/>
    <w:rsid w:val="00F82C29"/>
    <w:rsid w:val="00F82D48"/>
    <w:rsid w:val="00F831B8"/>
    <w:rsid w:val="00F8344A"/>
    <w:rsid w:val="00F8370F"/>
    <w:rsid w:val="00F83D0A"/>
    <w:rsid w:val="00F8415A"/>
    <w:rsid w:val="00F844BF"/>
    <w:rsid w:val="00F84FA0"/>
    <w:rsid w:val="00F85628"/>
    <w:rsid w:val="00F86FFA"/>
    <w:rsid w:val="00F87948"/>
    <w:rsid w:val="00F90183"/>
    <w:rsid w:val="00F90186"/>
    <w:rsid w:val="00F905C6"/>
    <w:rsid w:val="00F90634"/>
    <w:rsid w:val="00F908EA"/>
    <w:rsid w:val="00F90FB6"/>
    <w:rsid w:val="00F91460"/>
    <w:rsid w:val="00F9167B"/>
    <w:rsid w:val="00F919CF"/>
    <w:rsid w:val="00F91D67"/>
    <w:rsid w:val="00F91E86"/>
    <w:rsid w:val="00F920AC"/>
    <w:rsid w:val="00F923E1"/>
    <w:rsid w:val="00F925EE"/>
    <w:rsid w:val="00F93822"/>
    <w:rsid w:val="00F93907"/>
    <w:rsid w:val="00F93B7B"/>
    <w:rsid w:val="00F94018"/>
    <w:rsid w:val="00F942DC"/>
    <w:rsid w:val="00F9477F"/>
    <w:rsid w:val="00F94D58"/>
    <w:rsid w:val="00F954AE"/>
    <w:rsid w:val="00F956FE"/>
    <w:rsid w:val="00F95EF9"/>
    <w:rsid w:val="00F962CA"/>
    <w:rsid w:val="00F963B6"/>
    <w:rsid w:val="00F96D56"/>
    <w:rsid w:val="00F96E8E"/>
    <w:rsid w:val="00F96F28"/>
    <w:rsid w:val="00F975FF"/>
    <w:rsid w:val="00F97655"/>
    <w:rsid w:val="00F978D7"/>
    <w:rsid w:val="00F97D8F"/>
    <w:rsid w:val="00F97E17"/>
    <w:rsid w:val="00F97FA4"/>
    <w:rsid w:val="00FA0289"/>
    <w:rsid w:val="00FA0409"/>
    <w:rsid w:val="00FA0632"/>
    <w:rsid w:val="00FA07DA"/>
    <w:rsid w:val="00FA0B1E"/>
    <w:rsid w:val="00FA0BC5"/>
    <w:rsid w:val="00FA0D96"/>
    <w:rsid w:val="00FA15D2"/>
    <w:rsid w:val="00FA187A"/>
    <w:rsid w:val="00FA1ADB"/>
    <w:rsid w:val="00FA1C09"/>
    <w:rsid w:val="00FA2171"/>
    <w:rsid w:val="00FA2621"/>
    <w:rsid w:val="00FA2627"/>
    <w:rsid w:val="00FA2A81"/>
    <w:rsid w:val="00FA2B8A"/>
    <w:rsid w:val="00FA3000"/>
    <w:rsid w:val="00FA384F"/>
    <w:rsid w:val="00FA39D5"/>
    <w:rsid w:val="00FA4160"/>
    <w:rsid w:val="00FA439A"/>
    <w:rsid w:val="00FA48CD"/>
    <w:rsid w:val="00FA4A4F"/>
    <w:rsid w:val="00FA4DA9"/>
    <w:rsid w:val="00FA4E4C"/>
    <w:rsid w:val="00FA5193"/>
    <w:rsid w:val="00FA52DE"/>
    <w:rsid w:val="00FA5C7E"/>
    <w:rsid w:val="00FA5DB9"/>
    <w:rsid w:val="00FA5E0B"/>
    <w:rsid w:val="00FA5F17"/>
    <w:rsid w:val="00FA6062"/>
    <w:rsid w:val="00FA6409"/>
    <w:rsid w:val="00FA64A1"/>
    <w:rsid w:val="00FA6794"/>
    <w:rsid w:val="00FA68B4"/>
    <w:rsid w:val="00FA6BDA"/>
    <w:rsid w:val="00FA6D34"/>
    <w:rsid w:val="00FA6DF6"/>
    <w:rsid w:val="00FA70C1"/>
    <w:rsid w:val="00FA7378"/>
    <w:rsid w:val="00FA73E2"/>
    <w:rsid w:val="00FA7D06"/>
    <w:rsid w:val="00FB0361"/>
    <w:rsid w:val="00FB0F24"/>
    <w:rsid w:val="00FB1305"/>
    <w:rsid w:val="00FB1CFA"/>
    <w:rsid w:val="00FB1EFF"/>
    <w:rsid w:val="00FB2107"/>
    <w:rsid w:val="00FB260F"/>
    <w:rsid w:val="00FB2634"/>
    <w:rsid w:val="00FB2738"/>
    <w:rsid w:val="00FB3301"/>
    <w:rsid w:val="00FB3435"/>
    <w:rsid w:val="00FB37F2"/>
    <w:rsid w:val="00FB3B24"/>
    <w:rsid w:val="00FB3C73"/>
    <w:rsid w:val="00FB3E3D"/>
    <w:rsid w:val="00FB407F"/>
    <w:rsid w:val="00FB4178"/>
    <w:rsid w:val="00FB42B7"/>
    <w:rsid w:val="00FB43A5"/>
    <w:rsid w:val="00FB440B"/>
    <w:rsid w:val="00FB46C2"/>
    <w:rsid w:val="00FB4B1A"/>
    <w:rsid w:val="00FB4BE1"/>
    <w:rsid w:val="00FB4FA6"/>
    <w:rsid w:val="00FB4FD7"/>
    <w:rsid w:val="00FB4FDE"/>
    <w:rsid w:val="00FB5047"/>
    <w:rsid w:val="00FB5104"/>
    <w:rsid w:val="00FB51ED"/>
    <w:rsid w:val="00FB52A8"/>
    <w:rsid w:val="00FB5310"/>
    <w:rsid w:val="00FB59A2"/>
    <w:rsid w:val="00FB61B1"/>
    <w:rsid w:val="00FB6A67"/>
    <w:rsid w:val="00FB6BAB"/>
    <w:rsid w:val="00FB6D54"/>
    <w:rsid w:val="00FB6F4B"/>
    <w:rsid w:val="00FB6F54"/>
    <w:rsid w:val="00FB712E"/>
    <w:rsid w:val="00FB7550"/>
    <w:rsid w:val="00FB7742"/>
    <w:rsid w:val="00FB7C1B"/>
    <w:rsid w:val="00FC03AF"/>
    <w:rsid w:val="00FC06D9"/>
    <w:rsid w:val="00FC0BBE"/>
    <w:rsid w:val="00FC0E96"/>
    <w:rsid w:val="00FC10CD"/>
    <w:rsid w:val="00FC1239"/>
    <w:rsid w:val="00FC15DA"/>
    <w:rsid w:val="00FC1B9B"/>
    <w:rsid w:val="00FC1CE0"/>
    <w:rsid w:val="00FC24C0"/>
    <w:rsid w:val="00FC32F4"/>
    <w:rsid w:val="00FC339B"/>
    <w:rsid w:val="00FC33EB"/>
    <w:rsid w:val="00FC3858"/>
    <w:rsid w:val="00FC387D"/>
    <w:rsid w:val="00FC3959"/>
    <w:rsid w:val="00FC39A5"/>
    <w:rsid w:val="00FC3D64"/>
    <w:rsid w:val="00FC3F92"/>
    <w:rsid w:val="00FC4596"/>
    <w:rsid w:val="00FC4DCB"/>
    <w:rsid w:val="00FC5021"/>
    <w:rsid w:val="00FC5DD0"/>
    <w:rsid w:val="00FC6406"/>
    <w:rsid w:val="00FC6B42"/>
    <w:rsid w:val="00FC765D"/>
    <w:rsid w:val="00FC7B1D"/>
    <w:rsid w:val="00FC7B85"/>
    <w:rsid w:val="00FD0098"/>
    <w:rsid w:val="00FD04BC"/>
    <w:rsid w:val="00FD054D"/>
    <w:rsid w:val="00FD07C6"/>
    <w:rsid w:val="00FD0AB6"/>
    <w:rsid w:val="00FD0B08"/>
    <w:rsid w:val="00FD0B22"/>
    <w:rsid w:val="00FD0D8A"/>
    <w:rsid w:val="00FD1031"/>
    <w:rsid w:val="00FD141B"/>
    <w:rsid w:val="00FD145D"/>
    <w:rsid w:val="00FD1524"/>
    <w:rsid w:val="00FD1695"/>
    <w:rsid w:val="00FD1806"/>
    <w:rsid w:val="00FD19A2"/>
    <w:rsid w:val="00FD1B1F"/>
    <w:rsid w:val="00FD1BF6"/>
    <w:rsid w:val="00FD1F52"/>
    <w:rsid w:val="00FD218C"/>
    <w:rsid w:val="00FD22D0"/>
    <w:rsid w:val="00FD2442"/>
    <w:rsid w:val="00FD24A1"/>
    <w:rsid w:val="00FD269A"/>
    <w:rsid w:val="00FD2AB2"/>
    <w:rsid w:val="00FD2C1C"/>
    <w:rsid w:val="00FD3053"/>
    <w:rsid w:val="00FD30F2"/>
    <w:rsid w:val="00FD33AE"/>
    <w:rsid w:val="00FD360D"/>
    <w:rsid w:val="00FD3EA0"/>
    <w:rsid w:val="00FD3EB7"/>
    <w:rsid w:val="00FD45C7"/>
    <w:rsid w:val="00FD483A"/>
    <w:rsid w:val="00FD5821"/>
    <w:rsid w:val="00FD5936"/>
    <w:rsid w:val="00FD5C13"/>
    <w:rsid w:val="00FD60C6"/>
    <w:rsid w:val="00FD66EB"/>
    <w:rsid w:val="00FD6703"/>
    <w:rsid w:val="00FD690D"/>
    <w:rsid w:val="00FD6B49"/>
    <w:rsid w:val="00FD702B"/>
    <w:rsid w:val="00FD7A02"/>
    <w:rsid w:val="00FD7E1B"/>
    <w:rsid w:val="00FD7E8A"/>
    <w:rsid w:val="00FE0C63"/>
    <w:rsid w:val="00FE0CFC"/>
    <w:rsid w:val="00FE0E7C"/>
    <w:rsid w:val="00FE159F"/>
    <w:rsid w:val="00FE1E8B"/>
    <w:rsid w:val="00FE241F"/>
    <w:rsid w:val="00FE26DD"/>
    <w:rsid w:val="00FE28FC"/>
    <w:rsid w:val="00FE29A9"/>
    <w:rsid w:val="00FE2A0B"/>
    <w:rsid w:val="00FE2FD5"/>
    <w:rsid w:val="00FE4060"/>
    <w:rsid w:val="00FE42C3"/>
    <w:rsid w:val="00FE48D3"/>
    <w:rsid w:val="00FE4D8D"/>
    <w:rsid w:val="00FE4DE4"/>
    <w:rsid w:val="00FE5301"/>
    <w:rsid w:val="00FE5DDF"/>
    <w:rsid w:val="00FE6073"/>
    <w:rsid w:val="00FE613B"/>
    <w:rsid w:val="00FE6164"/>
    <w:rsid w:val="00FE6233"/>
    <w:rsid w:val="00FE62AD"/>
    <w:rsid w:val="00FE68B7"/>
    <w:rsid w:val="00FE6914"/>
    <w:rsid w:val="00FE69E9"/>
    <w:rsid w:val="00FE6C98"/>
    <w:rsid w:val="00FE6E4D"/>
    <w:rsid w:val="00FE7102"/>
    <w:rsid w:val="00FE71A8"/>
    <w:rsid w:val="00FE7501"/>
    <w:rsid w:val="00FE75CA"/>
    <w:rsid w:val="00FE77F0"/>
    <w:rsid w:val="00FF0154"/>
    <w:rsid w:val="00FF056D"/>
    <w:rsid w:val="00FF0737"/>
    <w:rsid w:val="00FF076D"/>
    <w:rsid w:val="00FF09DF"/>
    <w:rsid w:val="00FF0D22"/>
    <w:rsid w:val="00FF0D55"/>
    <w:rsid w:val="00FF0E18"/>
    <w:rsid w:val="00FF105B"/>
    <w:rsid w:val="00FF1BA4"/>
    <w:rsid w:val="00FF1CF5"/>
    <w:rsid w:val="00FF1D1C"/>
    <w:rsid w:val="00FF20AC"/>
    <w:rsid w:val="00FF224E"/>
    <w:rsid w:val="00FF2B23"/>
    <w:rsid w:val="00FF346D"/>
    <w:rsid w:val="00FF3576"/>
    <w:rsid w:val="00FF35D0"/>
    <w:rsid w:val="00FF36FB"/>
    <w:rsid w:val="00FF3B48"/>
    <w:rsid w:val="00FF3F19"/>
    <w:rsid w:val="00FF4362"/>
    <w:rsid w:val="00FF4818"/>
    <w:rsid w:val="00FF493B"/>
    <w:rsid w:val="00FF4AB0"/>
    <w:rsid w:val="00FF4ED9"/>
    <w:rsid w:val="00FF4F19"/>
    <w:rsid w:val="00FF4F1C"/>
    <w:rsid w:val="00FF51AB"/>
    <w:rsid w:val="00FF5561"/>
    <w:rsid w:val="00FF58B4"/>
    <w:rsid w:val="00FF5900"/>
    <w:rsid w:val="00FF5AE0"/>
    <w:rsid w:val="00FF5DA7"/>
    <w:rsid w:val="00FF61CE"/>
    <w:rsid w:val="00FF627A"/>
    <w:rsid w:val="00FF6336"/>
    <w:rsid w:val="00FF6AF4"/>
    <w:rsid w:val="00FF6FC6"/>
    <w:rsid w:val="00FF6FCB"/>
    <w:rsid w:val="00FF7556"/>
    <w:rsid w:val="00FF76B0"/>
    <w:rsid w:val="0117758D"/>
    <w:rsid w:val="013A5C90"/>
    <w:rsid w:val="02B4724F"/>
    <w:rsid w:val="03648F31"/>
    <w:rsid w:val="03FC18B4"/>
    <w:rsid w:val="041C9C84"/>
    <w:rsid w:val="04661BDD"/>
    <w:rsid w:val="04712849"/>
    <w:rsid w:val="04930AF0"/>
    <w:rsid w:val="049B81D6"/>
    <w:rsid w:val="04DF7176"/>
    <w:rsid w:val="04F7E15C"/>
    <w:rsid w:val="0513441E"/>
    <w:rsid w:val="05C6E643"/>
    <w:rsid w:val="06463CFE"/>
    <w:rsid w:val="0915DB5A"/>
    <w:rsid w:val="09BBB2DE"/>
    <w:rsid w:val="0B44A295"/>
    <w:rsid w:val="0BB13BC5"/>
    <w:rsid w:val="0BEC0236"/>
    <w:rsid w:val="0C2E411F"/>
    <w:rsid w:val="0C73EC8C"/>
    <w:rsid w:val="0C775EAF"/>
    <w:rsid w:val="0C899BBA"/>
    <w:rsid w:val="0CA20DD4"/>
    <w:rsid w:val="0DBD51DD"/>
    <w:rsid w:val="0E24C566"/>
    <w:rsid w:val="0F75CEE0"/>
    <w:rsid w:val="10886F64"/>
    <w:rsid w:val="11342197"/>
    <w:rsid w:val="11F0071A"/>
    <w:rsid w:val="124E8C16"/>
    <w:rsid w:val="128EC2FF"/>
    <w:rsid w:val="12E757C3"/>
    <w:rsid w:val="12FC7692"/>
    <w:rsid w:val="13CBA83F"/>
    <w:rsid w:val="13E0F1E6"/>
    <w:rsid w:val="1445DF97"/>
    <w:rsid w:val="1445F47D"/>
    <w:rsid w:val="14622757"/>
    <w:rsid w:val="14B78030"/>
    <w:rsid w:val="155EB9B8"/>
    <w:rsid w:val="15DC0AD8"/>
    <w:rsid w:val="16A3C4C1"/>
    <w:rsid w:val="171A81ED"/>
    <w:rsid w:val="1752CE0C"/>
    <w:rsid w:val="18593E98"/>
    <w:rsid w:val="19054699"/>
    <w:rsid w:val="1921568E"/>
    <w:rsid w:val="199E4216"/>
    <w:rsid w:val="19ABF68B"/>
    <w:rsid w:val="19BB5202"/>
    <w:rsid w:val="1B12DF6E"/>
    <w:rsid w:val="1B35E284"/>
    <w:rsid w:val="1B45956B"/>
    <w:rsid w:val="1C0BDB5C"/>
    <w:rsid w:val="1C30FDEC"/>
    <w:rsid w:val="1CC0E17E"/>
    <w:rsid w:val="1D25C5AE"/>
    <w:rsid w:val="1D4CE30B"/>
    <w:rsid w:val="1DB86BE6"/>
    <w:rsid w:val="1DC26D14"/>
    <w:rsid w:val="1E357041"/>
    <w:rsid w:val="20F0FF2F"/>
    <w:rsid w:val="218D666B"/>
    <w:rsid w:val="21CC4413"/>
    <w:rsid w:val="21DB35AE"/>
    <w:rsid w:val="221D58E2"/>
    <w:rsid w:val="22E70617"/>
    <w:rsid w:val="24B3FFB9"/>
    <w:rsid w:val="24DFD02C"/>
    <w:rsid w:val="25194BA1"/>
    <w:rsid w:val="25359715"/>
    <w:rsid w:val="254C5DE1"/>
    <w:rsid w:val="25FF8610"/>
    <w:rsid w:val="26D7A4FB"/>
    <w:rsid w:val="27D812DF"/>
    <w:rsid w:val="287C6851"/>
    <w:rsid w:val="29FF402F"/>
    <w:rsid w:val="2A900ACD"/>
    <w:rsid w:val="2AD43DE0"/>
    <w:rsid w:val="2B2709E0"/>
    <w:rsid w:val="2B8C0120"/>
    <w:rsid w:val="2B9445C8"/>
    <w:rsid w:val="2C06F5C8"/>
    <w:rsid w:val="2D9990E7"/>
    <w:rsid w:val="2DD2176B"/>
    <w:rsid w:val="2DEBEE96"/>
    <w:rsid w:val="2E5D7E74"/>
    <w:rsid w:val="2F92472B"/>
    <w:rsid w:val="2FA5B401"/>
    <w:rsid w:val="2FC964BD"/>
    <w:rsid w:val="2FD0C33A"/>
    <w:rsid w:val="30BE2D5C"/>
    <w:rsid w:val="3160A6BB"/>
    <w:rsid w:val="32034F70"/>
    <w:rsid w:val="32898BB6"/>
    <w:rsid w:val="328D6324"/>
    <w:rsid w:val="32C586A1"/>
    <w:rsid w:val="32E5127B"/>
    <w:rsid w:val="333D2919"/>
    <w:rsid w:val="33CB78E6"/>
    <w:rsid w:val="34E76A2C"/>
    <w:rsid w:val="34FBAE40"/>
    <w:rsid w:val="3521000F"/>
    <w:rsid w:val="35766790"/>
    <w:rsid w:val="35D4A2F2"/>
    <w:rsid w:val="3698977A"/>
    <w:rsid w:val="36A28B23"/>
    <w:rsid w:val="36B3AFFE"/>
    <w:rsid w:val="36D168DC"/>
    <w:rsid w:val="37423334"/>
    <w:rsid w:val="38B8D953"/>
    <w:rsid w:val="3930EC51"/>
    <w:rsid w:val="397F88B5"/>
    <w:rsid w:val="398B4A76"/>
    <w:rsid w:val="39AC6E60"/>
    <w:rsid w:val="39CFADB7"/>
    <w:rsid w:val="3A1BA1D3"/>
    <w:rsid w:val="3A1CE575"/>
    <w:rsid w:val="3A7CC34C"/>
    <w:rsid w:val="3ADF85A7"/>
    <w:rsid w:val="3B9D42DD"/>
    <w:rsid w:val="3BD89D2A"/>
    <w:rsid w:val="3C5AF65E"/>
    <w:rsid w:val="3CA77896"/>
    <w:rsid w:val="3CB8AD8C"/>
    <w:rsid w:val="3CEFC7EC"/>
    <w:rsid w:val="3D924815"/>
    <w:rsid w:val="3DF0EE1F"/>
    <w:rsid w:val="3E9742A0"/>
    <w:rsid w:val="3E9ECD3A"/>
    <w:rsid w:val="3EC8614B"/>
    <w:rsid w:val="3EDF76E0"/>
    <w:rsid w:val="3F33270C"/>
    <w:rsid w:val="3F50DC80"/>
    <w:rsid w:val="3F78F70D"/>
    <w:rsid w:val="402C4CDD"/>
    <w:rsid w:val="4074908A"/>
    <w:rsid w:val="4099B82D"/>
    <w:rsid w:val="409ECE8B"/>
    <w:rsid w:val="423D1C4D"/>
    <w:rsid w:val="42559350"/>
    <w:rsid w:val="43E4C2A1"/>
    <w:rsid w:val="447188D7"/>
    <w:rsid w:val="44829E48"/>
    <w:rsid w:val="4562B869"/>
    <w:rsid w:val="45E3410A"/>
    <w:rsid w:val="462DD027"/>
    <w:rsid w:val="46EB8052"/>
    <w:rsid w:val="471831AF"/>
    <w:rsid w:val="4742267D"/>
    <w:rsid w:val="48155F91"/>
    <w:rsid w:val="49598A32"/>
    <w:rsid w:val="499D55F4"/>
    <w:rsid w:val="4B3755E3"/>
    <w:rsid w:val="4B55549B"/>
    <w:rsid w:val="4B6FC7C0"/>
    <w:rsid w:val="4BA7E89C"/>
    <w:rsid w:val="4C91304E"/>
    <w:rsid w:val="4CF1EC4A"/>
    <w:rsid w:val="4D369255"/>
    <w:rsid w:val="4DBB9581"/>
    <w:rsid w:val="4E3501CE"/>
    <w:rsid w:val="4E51FBD0"/>
    <w:rsid w:val="4ED1C50D"/>
    <w:rsid w:val="4FCDEDAE"/>
    <w:rsid w:val="4FD53BC9"/>
    <w:rsid w:val="500B8DCD"/>
    <w:rsid w:val="507847E7"/>
    <w:rsid w:val="50B91185"/>
    <w:rsid w:val="53D48FBF"/>
    <w:rsid w:val="55AE5664"/>
    <w:rsid w:val="55D2C666"/>
    <w:rsid w:val="563900CA"/>
    <w:rsid w:val="56C930ED"/>
    <w:rsid w:val="56D7E93B"/>
    <w:rsid w:val="5704AB0B"/>
    <w:rsid w:val="5716B7C0"/>
    <w:rsid w:val="573E35C3"/>
    <w:rsid w:val="57ABAC9F"/>
    <w:rsid w:val="58637B4F"/>
    <w:rsid w:val="58D1ECB3"/>
    <w:rsid w:val="5A577CA3"/>
    <w:rsid w:val="5AB0303B"/>
    <w:rsid w:val="5AB71EB8"/>
    <w:rsid w:val="5B4036F4"/>
    <w:rsid w:val="5B684607"/>
    <w:rsid w:val="5B84A481"/>
    <w:rsid w:val="5CEA7970"/>
    <w:rsid w:val="5E3883B9"/>
    <w:rsid w:val="5E90F61B"/>
    <w:rsid w:val="5F65C3F2"/>
    <w:rsid w:val="5F717E62"/>
    <w:rsid w:val="5FD8F240"/>
    <w:rsid w:val="5FE6B09C"/>
    <w:rsid w:val="6067BD67"/>
    <w:rsid w:val="6182B725"/>
    <w:rsid w:val="61FB2D44"/>
    <w:rsid w:val="6247F561"/>
    <w:rsid w:val="624DB204"/>
    <w:rsid w:val="62551C1C"/>
    <w:rsid w:val="627B9519"/>
    <w:rsid w:val="62980AC1"/>
    <w:rsid w:val="62C81968"/>
    <w:rsid w:val="62F717AD"/>
    <w:rsid w:val="643E0C5E"/>
    <w:rsid w:val="645E9DAB"/>
    <w:rsid w:val="64CB6A0C"/>
    <w:rsid w:val="65EEF196"/>
    <w:rsid w:val="65F26680"/>
    <w:rsid w:val="67112985"/>
    <w:rsid w:val="688959C8"/>
    <w:rsid w:val="689BE764"/>
    <w:rsid w:val="68AB1228"/>
    <w:rsid w:val="68D265AB"/>
    <w:rsid w:val="6A08A709"/>
    <w:rsid w:val="6A80BE9C"/>
    <w:rsid w:val="6A88BB56"/>
    <w:rsid w:val="6AF18EFB"/>
    <w:rsid w:val="6B736988"/>
    <w:rsid w:val="6BA248CA"/>
    <w:rsid w:val="6BD6185C"/>
    <w:rsid w:val="6BECEFAC"/>
    <w:rsid w:val="6BEE3BF8"/>
    <w:rsid w:val="6CA0ADA5"/>
    <w:rsid w:val="6E2ED277"/>
    <w:rsid w:val="6EE3B10B"/>
    <w:rsid w:val="6FC4629E"/>
    <w:rsid w:val="705C2645"/>
    <w:rsid w:val="73E46C27"/>
    <w:rsid w:val="73E6887F"/>
    <w:rsid w:val="73EEB63D"/>
    <w:rsid w:val="756A61A1"/>
    <w:rsid w:val="75DFC67E"/>
    <w:rsid w:val="76A65CBA"/>
    <w:rsid w:val="796A2A6B"/>
    <w:rsid w:val="79E74B0A"/>
    <w:rsid w:val="7AD41505"/>
    <w:rsid w:val="7BCBBBFA"/>
    <w:rsid w:val="7D818EE2"/>
    <w:rsid w:val="7E9DEE47"/>
    <w:rsid w:val="7EFEAEF5"/>
    <w:rsid w:val="7FF65F4F"/>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D8BACE"/>
  <w15:docId w15:val="{E4010620-DF64-42AE-AA07-5C217B405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0C2"/>
    <w:pPr>
      <w:spacing w:after="0" w:line="288" w:lineRule="auto"/>
    </w:pPr>
    <w:rPr>
      <w:rFonts w:ascii="Century Gothic" w:hAnsi="Century Gothic"/>
      <w:sz w:val="20"/>
    </w:rPr>
  </w:style>
  <w:style w:type="paragraph" w:styleId="Heading1">
    <w:name w:val="heading 1"/>
    <w:basedOn w:val="Normal"/>
    <w:next w:val="Normal"/>
    <w:link w:val="Heading1Char"/>
    <w:uiPriority w:val="9"/>
    <w:qFormat/>
    <w:rsid w:val="008420C2"/>
    <w:pPr>
      <w:keepNext/>
      <w:keepLines/>
      <w:numPr>
        <w:numId w:val="24"/>
      </w:numPr>
      <w:spacing w:before="240" w:after="200" w:line="336" w:lineRule="auto"/>
      <w:outlineLvl w:val="0"/>
    </w:pPr>
    <w:rPr>
      <w:rFonts w:eastAsiaTheme="majorEastAsia" w:cstheme="majorBidi"/>
      <w:b/>
      <w:color w:val="0070C0"/>
      <w:sz w:val="24"/>
      <w:szCs w:val="32"/>
    </w:rPr>
  </w:style>
  <w:style w:type="paragraph" w:styleId="Heading2">
    <w:name w:val="heading 2"/>
    <w:basedOn w:val="Normal"/>
    <w:next w:val="Normal"/>
    <w:link w:val="Heading2Char"/>
    <w:uiPriority w:val="9"/>
    <w:unhideWhenUsed/>
    <w:qFormat/>
    <w:rsid w:val="00D9373E"/>
    <w:pPr>
      <w:keepNext/>
      <w:keepLines/>
      <w:numPr>
        <w:numId w:val="17"/>
      </w:numPr>
      <w:spacing w:before="40" w:line="336" w:lineRule="auto"/>
      <w:outlineLvl w:val="1"/>
    </w:pPr>
    <w:rPr>
      <w:rFonts w:eastAsiaTheme="majorEastAsia" w:cstheme="majorBidi"/>
      <w:b/>
      <w:color w:val="00B0F0"/>
      <w:sz w:val="22"/>
      <w:szCs w:val="26"/>
    </w:rPr>
  </w:style>
  <w:style w:type="paragraph" w:styleId="Heading3">
    <w:name w:val="heading 3"/>
    <w:basedOn w:val="Normal"/>
    <w:next w:val="Normal"/>
    <w:link w:val="Heading3Char"/>
    <w:uiPriority w:val="9"/>
    <w:unhideWhenUsed/>
    <w:qFormat/>
    <w:rsid w:val="00707363"/>
    <w:pPr>
      <w:keepNext/>
      <w:keepLines/>
      <w:spacing w:before="40" w:line="336" w:lineRule="auto"/>
      <w:outlineLvl w:val="2"/>
    </w:pPr>
    <w:rPr>
      <w:rFonts w:eastAsiaTheme="majorEastAsia" w:cstheme="majorBidi"/>
      <w:b/>
      <w:color w:val="0028A7" w:themeColor="accent3" w:themeShade="80"/>
      <w:szCs w:val="24"/>
    </w:rPr>
  </w:style>
  <w:style w:type="paragraph" w:styleId="Heading4">
    <w:name w:val="heading 4"/>
    <w:basedOn w:val="Normal"/>
    <w:next w:val="Normal"/>
    <w:link w:val="Heading4Char"/>
    <w:uiPriority w:val="9"/>
    <w:unhideWhenUsed/>
    <w:qFormat/>
    <w:rsid w:val="007D3AFF"/>
    <w:pPr>
      <w:keepNext/>
      <w:keepLines/>
      <w:numPr>
        <w:ilvl w:val="3"/>
        <w:numId w:val="24"/>
      </w:numPr>
      <w:spacing w:before="40" w:line="336" w:lineRule="auto"/>
      <w:outlineLvl w:val="3"/>
    </w:pPr>
    <w:rPr>
      <w:rFonts w:eastAsiaTheme="majorEastAsia" w:cstheme="majorBidi"/>
      <w:i/>
      <w:iCs/>
      <w:color w:val="0070C0"/>
    </w:rPr>
  </w:style>
  <w:style w:type="paragraph" w:styleId="Heading5">
    <w:name w:val="heading 5"/>
    <w:basedOn w:val="Normal"/>
    <w:next w:val="Normal"/>
    <w:link w:val="Heading5Char"/>
    <w:uiPriority w:val="9"/>
    <w:unhideWhenUsed/>
    <w:qFormat/>
    <w:rsid w:val="00A55D1B"/>
    <w:pPr>
      <w:keepNext/>
      <w:keepLines/>
      <w:spacing w:before="40" w:line="336" w:lineRule="auto"/>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E73248"/>
    <w:pPr>
      <w:keepNext/>
      <w:keepLines/>
      <w:spacing w:before="40"/>
      <w:outlineLvl w:val="5"/>
    </w:pPr>
    <w:rPr>
      <w:rFonts w:eastAsiaTheme="majorEastAsia" w:cstheme="majorBidi"/>
    </w:rPr>
  </w:style>
  <w:style w:type="paragraph" w:styleId="Heading7">
    <w:name w:val="heading 7"/>
    <w:basedOn w:val="Normal"/>
    <w:next w:val="Normal"/>
    <w:link w:val="Heading7Char"/>
    <w:uiPriority w:val="9"/>
    <w:semiHidden/>
    <w:unhideWhenUsed/>
    <w:qFormat/>
    <w:rsid w:val="00E73248"/>
    <w:pPr>
      <w:keepNext/>
      <w:keepLines/>
      <w:spacing w:before="40"/>
      <w:outlineLvl w:val="6"/>
    </w:pPr>
    <w:rPr>
      <w:rFonts w:asciiTheme="majorHAnsi" w:eastAsiaTheme="majorEastAsia" w:hAnsiTheme="majorHAnsi" w:cstheme="majorBidi"/>
      <w:i/>
      <w:iCs/>
      <w:color w:val="0087B0" w:themeColor="accent1" w:themeShade="7F"/>
    </w:rPr>
  </w:style>
  <w:style w:type="paragraph" w:styleId="Heading8">
    <w:name w:val="heading 8"/>
    <w:basedOn w:val="Normal"/>
    <w:next w:val="Normal"/>
    <w:link w:val="Heading8Char"/>
    <w:uiPriority w:val="9"/>
    <w:semiHidden/>
    <w:unhideWhenUsed/>
    <w:qFormat/>
    <w:rsid w:val="00E7324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7324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0C2"/>
    <w:rPr>
      <w:rFonts w:ascii="Century Gothic" w:eastAsiaTheme="majorEastAsia" w:hAnsi="Century Gothic" w:cstheme="majorBidi"/>
      <w:b/>
      <w:color w:val="0070C0"/>
      <w:sz w:val="24"/>
      <w:szCs w:val="32"/>
    </w:rPr>
  </w:style>
  <w:style w:type="paragraph" w:styleId="IntenseQuote">
    <w:name w:val="Intense Quote"/>
    <w:basedOn w:val="Normal"/>
    <w:next w:val="Normal"/>
    <w:link w:val="IntenseQuoteChar"/>
    <w:uiPriority w:val="30"/>
    <w:qFormat/>
    <w:rsid w:val="007D3AFF"/>
    <w:pPr>
      <w:pBdr>
        <w:top w:val="single" w:sz="4" w:space="10" w:color="63DBFF" w:themeColor="accent1"/>
        <w:bottom w:val="single" w:sz="4" w:space="10" w:color="63DBFF" w:themeColor="accent1"/>
      </w:pBdr>
      <w:spacing w:before="360" w:after="360"/>
      <w:ind w:left="864" w:right="864"/>
      <w:jc w:val="center"/>
    </w:pPr>
    <w:rPr>
      <w:i/>
      <w:iCs/>
      <w:color w:val="0070C0"/>
    </w:rPr>
  </w:style>
  <w:style w:type="character" w:customStyle="1" w:styleId="IntenseQuoteChar">
    <w:name w:val="Intense Quote Char"/>
    <w:basedOn w:val="DefaultParagraphFont"/>
    <w:link w:val="IntenseQuote"/>
    <w:uiPriority w:val="30"/>
    <w:rsid w:val="007D3AFF"/>
    <w:rPr>
      <w:rFonts w:ascii="Century Gothic" w:hAnsi="Century Gothic"/>
      <w:i/>
      <w:iCs/>
      <w:color w:val="0070C0"/>
      <w:sz w:val="20"/>
    </w:rPr>
  </w:style>
  <w:style w:type="character" w:customStyle="1" w:styleId="Heading2Char">
    <w:name w:val="Heading 2 Char"/>
    <w:basedOn w:val="DefaultParagraphFont"/>
    <w:link w:val="Heading2"/>
    <w:uiPriority w:val="9"/>
    <w:rsid w:val="00D9373E"/>
    <w:rPr>
      <w:rFonts w:ascii="Century Gothic" w:eastAsiaTheme="majorEastAsia" w:hAnsi="Century Gothic" w:cstheme="majorBidi"/>
      <w:b/>
      <w:color w:val="00B0F0"/>
      <w:szCs w:val="26"/>
    </w:rPr>
  </w:style>
  <w:style w:type="paragraph" w:styleId="NoSpacing">
    <w:name w:val="No Spacing"/>
    <w:uiPriority w:val="1"/>
    <w:qFormat/>
    <w:rsid w:val="00E73248"/>
    <w:pPr>
      <w:spacing w:after="0" w:line="240" w:lineRule="auto"/>
    </w:pPr>
  </w:style>
  <w:style w:type="character" w:customStyle="1" w:styleId="Heading3Char">
    <w:name w:val="Heading 3 Char"/>
    <w:basedOn w:val="DefaultParagraphFont"/>
    <w:link w:val="Heading3"/>
    <w:uiPriority w:val="9"/>
    <w:rsid w:val="00707363"/>
    <w:rPr>
      <w:rFonts w:ascii="Century Gothic" w:eastAsiaTheme="majorEastAsia" w:hAnsi="Century Gothic" w:cstheme="majorBidi"/>
      <w:b/>
      <w:color w:val="0028A7" w:themeColor="accent3" w:themeShade="80"/>
      <w:sz w:val="20"/>
      <w:szCs w:val="24"/>
    </w:rPr>
  </w:style>
  <w:style w:type="paragraph" w:styleId="Title">
    <w:name w:val="Title"/>
    <w:basedOn w:val="Normal"/>
    <w:next w:val="Normal"/>
    <w:link w:val="TitleChar"/>
    <w:uiPriority w:val="10"/>
    <w:qFormat/>
    <w:rsid w:val="003B0CA9"/>
    <w:pPr>
      <w:spacing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3B0CA9"/>
    <w:rPr>
      <w:rFonts w:ascii="Century Gothic" w:eastAsiaTheme="majorEastAsia" w:hAnsi="Century Gothic" w:cstheme="majorBidi"/>
      <w:spacing w:val="-10"/>
      <w:kern w:val="28"/>
      <w:sz w:val="56"/>
      <w:szCs w:val="56"/>
    </w:rPr>
  </w:style>
  <w:style w:type="character" w:customStyle="1" w:styleId="Heading4Char">
    <w:name w:val="Heading 4 Char"/>
    <w:basedOn w:val="DefaultParagraphFont"/>
    <w:link w:val="Heading4"/>
    <w:uiPriority w:val="9"/>
    <w:rsid w:val="007D3AFF"/>
    <w:rPr>
      <w:rFonts w:ascii="Century Gothic" w:eastAsiaTheme="majorEastAsia" w:hAnsi="Century Gothic" w:cstheme="majorBidi"/>
      <w:i/>
      <w:iCs/>
      <w:color w:val="0070C0"/>
      <w:sz w:val="20"/>
    </w:rPr>
  </w:style>
  <w:style w:type="character" w:customStyle="1" w:styleId="Heading5Char">
    <w:name w:val="Heading 5 Char"/>
    <w:basedOn w:val="DefaultParagraphFont"/>
    <w:link w:val="Heading5"/>
    <w:uiPriority w:val="9"/>
    <w:rsid w:val="00A55D1B"/>
    <w:rPr>
      <w:rFonts w:ascii="Century Gothic" w:eastAsiaTheme="majorEastAsia" w:hAnsi="Century Gothic" w:cstheme="majorBidi"/>
      <w:sz w:val="20"/>
    </w:rPr>
  </w:style>
  <w:style w:type="paragraph" w:styleId="ListParagraph">
    <w:name w:val="List Paragraph"/>
    <w:aliases w:val="Bulleted Lijst,Dot pt,F5 List Paragraph,List Paragraph1,No Spacing1,List Paragraph Char Char Char,Indicator Text,Numbered Para 1,Bullet 1,Bullet Points,Párrafo de lista,MAIN CONTENT,Recommendation,List Paragraph2,Normal numbere,L,Bullets"/>
    <w:basedOn w:val="Normal"/>
    <w:link w:val="ListParagraphChar"/>
    <w:uiPriority w:val="34"/>
    <w:qFormat/>
    <w:rsid w:val="00E86B4D"/>
    <w:pPr>
      <w:ind w:left="720"/>
      <w:contextualSpacing/>
    </w:pPr>
  </w:style>
  <w:style w:type="character" w:customStyle="1" w:styleId="Heading6Char">
    <w:name w:val="Heading 6 Char"/>
    <w:basedOn w:val="DefaultParagraphFont"/>
    <w:link w:val="Heading6"/>
    <w:uiPriority w:val="9"/>
    <w:semiHidden/>
    <w:rsid w:val="00E73248"/>
    <w:rPr>
      <w:rFonts w:ascii="Century Gothic" w:eastAsiaTheme="majorEastAsia" w:hAnsi="Century Gothic" w:cstheme="majorBidi"/>
      <w:sz w:val="20"/>
    </w:rPr>
  </w:style>
  <w:style w:type="character" w:customStyle="1" w:styleId="Heading7Char">
    <w:name w:val="Heading 7 Char"/>
    <w:basedOn w:val="DefaultParagraphFont"/>
    <w:link w:val="Heading7"/>
    <w:uiPriority w:val="9"/>
    <w:semiHidden/>
    <w:rsid w:val="00E73248"/>
    <w:rPr>
      <w:rFonts w:asciiTheme="majorHAnsi" w:eastAsiaTheme="majorEastAsia" w:hAnsiTheme="majorHAnsi" w:cstheme="majorBidi"/>
      <w:i/>
      <w:iCs/>
      <w:color w:val="0087B0" w:themeColor="accent1" w:themeShade="7F"/>
    </w:rPr>
  </w:style>
  <w:style w:type="character" w:customStyle="1" w:styleId="Heading8Char">
    <w:name w:val="Heading 8 Char"/>
    <w:basedOn w:val="DefaultParagraphFont"/>
    <w:link w:val="Heading8"/>
    <w:uiPriority w:val="9"/>
    <w:semiHidden/>
    <w:rsid w:val="00E7324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73248"/>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99"/>
    <w:unhideWhenUsed/>
    <w:qFormat/>
    <w:rsid w:val="00E73248"/>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E7324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73248"/>
    <w:rPr>
      <w:rFonts w:eastAsiaTheme="minorEastAsia"/>
      <w:color w:val="5A5A5A" w:themeColor="text1" w:themeTint="A5"/>
      <w:spacing w:val="15"/>
    </w:rPr>
  </w:style>
  <w:style w:type="character" w:styleId="Strong">
    <w:name w:val="Strong"/>
    <w:basedOn w:val="DefaultParagraphFont"/>
    <w:uiPriority w:val="22"/>
    <w:qFormat/>
    <w:rsid w:val="00E73248"/>
    <w:rPr>
      <w:b/>
      <w:bCs/>
    </w:rPr>
  </w:style>
  <w:style w:type="character" w:styleId="Emphasis">
    <w:name w:val="Emphasis"/>
    <w:basedOn w:val="DefaultParagraphFont"/>
    <w:uiPriority w:val="20"/>
    <w:qFormat/>
    <w:rsid w:val="00E73248"/>
    <w:rPr>
      <w:i/>
      <w:iCs/>
    </w:rPr>
  </w:style>
  <w:style w:type="paragraph" w:styleId="Quote">
    <w:name w:val="Quote"/>
    <w:basedOn w:val="Normal"/>
    <w:next w:val="Normal"/>
    <w:link w:val="QuoteChar"/>
    <w:uiPriority w:val="29"/>
    <w:qFormat/>
    <w:rsid w:val="0096471B"/>
    <w:pPr>
      <w:spacing w:before="200"/>
      <w:ind w:left="864" w:right="864"/>
      <w:jc w:val="center"/>
    </w:pPr>
    <w:rPr>
      <w:i/>
      <w:iCs/>
      <w:color w:val="860095" w:themeColor="accent4" w:themeShade="BF"/>
    </w:rPr>
  </w:style>
  <w:style w:type="character" w:customStyle="1" w:styleId="QuoteChar">
    <w:name w:val="Quote Char"/>
    <w:basedOn w:val="DefaultParagraphFont"/>
    <w:link w:val="Quote"/>
    <w:uiPriority w:val="29"/>
    <w:rsid w:val="0096471B"/>
    <w:rPr>
      <w:rFonts w:ascii="Century Gothic" w:hAnsi="Century Gothic"/>
      <w:i/>
      <w:iCs/>
      <w:color w:val="860095" w:themeColor="accent4" w:themeShade="BF"/>
      <w:sz w:val="20"/>
    </w:rPr>
  </w:style>
  <w:style w:type="character" w:styleId="SubtleEmphasis">
    <w:name w:val="Subtle Emphasis"/>
    <w:basedOn w:val="DefaultParagraphFont"/>
    <w:uiPriority w:val="19"/>
    <w:qFormat/>
    <w:rsid w:val="00E73248"/>
    <w:rPr>
      <w:i/>
      <w:iCs/>
      <w:color w:val="404040" w:themeColor="text1" w:themeTint="BF"/>
    </w:rPr>
  </w:style>
  <w:style w:type="character" w:styleId="IntenseEmphasis">
    <w:name w:val="Intense Emphasis"/>
    <w:basedOn w:val="DefaultParagraphFont"/>
    <w:uiPriority w:val="21"/>
    <w:qFormat/>
    <w:rsid w:val="007D3AFF"/>
    <w:rPr>
      <w:i/>
      <w:iCs/>
      <w:color w:val="0070C0"/>
    </w:rPr>
  </w:style>
  <w:style w:type="character" w:styleId="SubtleReference">
    <w:name w:val="Subtle Reference"/>
    <w:basedOn w:val="DefaultParagraphFont"/>
    <w:uiPriority w:val="31"/>
    <w:qFormat/>
    <w:rsid w:val="00E73248"/>
    <w:rPr>
      <w:smallCaps/>
      <w:color w:val="5A5A5A" w:themeColor="text1" w:themeTint="A5"/>
    </w:rPr>
  </w:style>
  <w:style w:type="character" w:styleId="IntenseReference">
    <w:name w:val="Intense Reference"/>
    <w:basedOn w:val="DefaultParagraphFont"/>
    <w:uiPriority w:val="32"/>
    <w:qFormat/>
    <w:rsid w:val="007D3AFF"/>
    <w:rPr>
      <w:b/>
      <w:bCs/>
      <w:smallCaps/>
      <w:color w:val="0070C0"/>
      <w:spacing w:val="5"/>
    </w:rPr>
  </w:style>
  <w:style w:type="character" w:styleId="BookTitle">
    <w:name w:val="Book Title"/>
    <w:basedOn w:val="DefaultParagraphFont"/>
    <w:uiPriority w:val="33"/>
    <w:qFormat/>
    <w:rsid w:val="00E73248"/>
    <w:rPr>
      <w:b/>
      <w:bCs/>
      <w:i/>
      <w:iCs/>
      <w:spacing w:val="5"/>
    </w:rPr>
  </w:style>
  <w:style w:type="paragraph" w:styleId="TOCHeading">
    <w:name w:val="TOC Heading"/>
    <w:basedOn w:val="Normal"/>
    <w:next w:val="Normal"/>
    <w:uiPriority w:val="39"/>
    <w:unhideWhenUsed/>
    <w:qFormat/>
    <w:rsid w:val="00D56F47"/>
  </w:style>
  <w:style w:type="paragraph" w:styleId="Header">
    <w:name w:val="header"/>
    <w:basedOn w:val="Normal"/>
    <w:link w:val="HeaderChar"/>
    <w:uiPriority w:val="99"/>
    <w:unhideWhenUsed/>
    <w:rsid w:val="009279E3"/>
    <w:pPr>
      <w:tabs>
        <w:tab w:val="center" w:pos="4536"/>
        <w:tab w:val="right" w:pos="9072"/>
      </w:tabs>
      <w:spacing w:line="240" w:lineRule="auto"/>
    </w:pPr>
  </w:style>
  <w:style w:type="character" w:customStyle="1" w:styleId="HeaderChar">
    <w:name w:val="Header Char"/>
    <w:basedOn w:val="DefaultParagraphFont"/>
    <w:link w:val="Header"/>
    <w:uiPriority w:val="99"/>
    <w:rsid w:val="009279E3"/>
    <w:rPr>
      <w:rFonts w:ascii="Century Gothic" w:hAnsi="Century Gothic"/>
      <w:sz w:val="20"/>
    </w:rPr>
  </w:style>
  <w:style w:type="paragraph" w:styleId="Footer">
    <w:name w:val="footer"/>
    <w:basedOn w:val="Normal"/>
    <w:link w:val="FooterChar"/>
    <w:uiPriority w:val="99"/>
    <w:unhideWhenUsed/>
    <w:rsid w:val="009279E3"/>
    <w:pPr>
      <w:tabs>
        <w:tab w:val="center" w:pos="4536"/>
        <w:tab w:val="right" w:pos="9072"/>
      </w:tabs>
      <w:spacing w:line="240" w:lineRule="auto"/>
    </w:pPr>
  </w:style>
  <w:style w:type="character" w:customStyle="1" w:styleId="FooterChar">
    <w:name w:val="Footer Char"/>
    <w:basedOn w:val="DefaultParagraphFont"/>
    <w:link w:val="Footer"/>
    <w:uiPriority w:val="99"/>
    <w:rsid w:val="009279E3"/>
    <w:rPr>
      <w:rFonts w:ascii="Century Gothic" w:hAnsi="Century Gothic"/>
      <w:sz w:val="20"/>
    </w:rPr>
  </w:style>
  <w:style w:type="character" w:styleId="PlaceholderText">
    <w:name w:val="Placeholder Text"/>
    <w:basedOn w:val="DefaultParagraphFont"/>
    <w:uiPriority w:val="99"/>
    <w:semiHidden/>
    <w:rsid w:val="008102F4"/>
    <w:rPr>
      <w:color w:val="808080"/>
    </w:rPr>
  </w:style>
  <w:style w:type="character" w:customStyle="1" w:styleId="Stijl1">
    <w:name w:val="Stijl1"/>
    <w:basedOn w:val="DefaultParagraphFont"/>
    <w:uiPriority w:val="1"/>
    <w:rsid w:val="00740E0F"/>
    <w:rPr>
      <w:color w:val="0070C0"/>
      <w:sz w:val="100"/>
    </w:rPr>
  </w:style>
  <w:style w:type="table" w:styleId="TableGrid">
    <w:name w:val="Table Grid"/>
    <w:basedOn w:val="TableNormal"/>
    <w:uiPriority w:val="39"/>
    <w:rsid w:val="00EE2A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jsttabel31">
    <w:name w:val="Lijsttabel 31"/>
    <w:basedOn w:val="TableNormal"/>
    <w:uiPriority w:val="48"/>
    <w:rsid w:val="00EE2AB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TOC1">
    <w:name w:val="toc 1"/>
    <w:basedOn w:val="Normal"/>
    <w:next w:val="Normal"/>
    <w:autoRedefine/>
    <w:uiPriority w:val="39"/>
    <w:unhideWhenUsed/>
    <w:rsid w:val="00924E18"/>
    <w:pPr>
      <w:tabs>
        <w:tab w:val="left" w:pos="400"/>
        <w:tab w:val="right" w:pos="9062"/>
      </w:tabs>
      <w:spacing w:after="100"/>
    </w:pPr>
    <w:rPr>
      <w:b/>
      <w:noProof/>
    </w:rPr>
  </w:style>
  <w:style w:type="paragraph" w:styleId="TOC2">
    <w:name w:val="toc 2"/>
    <w:basedOn w:val="Normal"/>
    <w:next w:val="Normal"/>
    <w:link w:val="TOC2Char"/>
    <w:autoRedefine/>
    <w:uiPriority w:val="39"/>
    <w:unhideWhenUsed/>
    <w:rsid w:val="00A140B1"/>
    <w:pPr>
      <w:tabs>
        <w:tab w:val="right" w:pos="9062"/>
      </w:tabs>
      <w:spacing w:after="100"/>
      <w:ind w:left="927" w:hanging="567"/>
    </w:pPr>
    <w:rPr>
      <w:b/>
      <w:bCs/>
      <w:noProof/>
      <w:color w:val="000000" w:themeColor="text1"/>
    </w:rPr>
  </w:style>
  <w:style w:type="character" w:styleId="Hyperlink">
    <w:name w:val="Hyperlink"/>
    <w:basedOn w:val="DefaultParagraphFont"/>
    <w:uiPriority w:val="99"/>
    <w:unhideWhenUsed/>
    <w:rsid w:val="00740E0F"/>
    <w:rPr>
      <w:color w:val="0070C0"/>
      <w:u w:val="single"/>
    </w:rPr>
  </w:style>
  <w:style w:type="paragraph" w:styleId="TOC3">
    <w:name w:val="toc 3"/>
    <w:basedOn w:val="Normal"/>
    <w:next w:val="Normal"/>
    <w:autoRedefine/>
    <w:uiPriority w:val="39"/>
    <w:unhideWhenUsed/>
    <w:rsid w:val="00C94121"/>
    <w:pPr>
      <w:tabs>
        <w:tab w:val="right" w:pos="9062"/>
      </w:tabs>
      <w:spacing w:after="100"/>
      <w:ind w:left="1247" w:hanging="680"/>
    </w:pPr>
    <w:rPr>
      <w:noProof/>
      <w:color w:val="000000" w:themeColor="text1"/>
    </w:rPr>
  </w:style>
  <w:style w:type="paragraph" w:styleId="TOC4">
    <w:name w:val="toc 4"/>
    <w:basedOn w:val="Normal"/>
    <w:next w:val="Normal"/>
    <w:autoRedefine/>
    <w:uiPriority w:val="39"/>
    <w:unhideWhenUsed/>
    <w:rsid w:val="00475BA8"/>
    <w:pPr>
      <w:spacing w:after="100"/>
      <w:ind w:left="794" w:hanging="794"/>
    </w:pPr>
  </w:style>
  <w:style w:type="paragraph" w:styleId="TOC5">
    <w:name w:val="toc 5"/>
    <w:basedOn w:val="Normal"/>
    <w:next w:val="Normal"/>
    <w:autoRedefine/>
    <w:uiPriority w:val="39"/>
    <w:semiHidden/>
    <w:unhideWhenUsed/>
    <w:rsid w:val="00475BA8"/>
    <w:pPr>
      <w:spacing w:after="100"/>
    </w:pPr>
  </w:style>
  <w:style w:type="paragraph" w:styleId="BalloonText">
    <w:name w:val="Balloon Text"/>
    <w:basedOn w:val="Normal"/>
    <w:link w:val="BalloonTextChar"/>
    <w:uiPriority w:val="99"/>
    <w:semiHidden/>
    <w:unhideWhenUsed/>
    <w:rsid w:val="002D338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383"/>
    <w:rPr>
      <w:rFonts w:ascii="Tahoma" w:hAnsi="Tahoma" w:cs="Tahoma"/>
      <w:sz w:val="16"/>
      <w:szCs w:val="16"/>
    </w:rPr>
  </w:style>
  <w:style w:type="character" w:styleId="CommentReference">
    <w:name w:val="annotation reference"/>
    <w:basedOn w:val="DefaultParagraphFont"/>
    <w:uiPriority w:val="99"/>
    <w:semiHidden/>
    <w:unhideWhenUsed/>
    <w:rsid w:val="00B506EA"/>
    <w:rPr>
      <w:sz w:val="16"/>
      <w:szCs w:val="16"/>
    </w:rPr>
  </w:style>
  <w:style w:type="paragraph" w:styleId="CommentText">
    <w:name w:val="annotation text"/>
    <w:basedOn w:val="Normal"/>
    <w:link w:val="CommentTextChar"/>
    <w:uiPriority w:val="99"/>
    <w:unhideWhenUsed/>
    <w:rsid w:val="00B506EA"/>
    <w:pPr>
      <w:spacing w:after="160" w:line="240" w:lineRule="auto"/>
    </w:pPr>
    <w:rPr>
      <w:rFonts w:asciiTheme="minorHAnsi" w:hAnsiTheme="minorHAnsi"/>
      <w:kern w:val="2"/>
      <w:szCs w:val="20"/>
      <w14:ligatures w14:val="standardContextual"/>
    </w:rPr>
  </w:style>
  <w:style w:type="character" w:customStyle="1" w:styleId="CommentTextChar">
    <w:name w:val="Comment Text Char"/>
    <w:basedOn w:val="DefaultParagraphFont"/>
    <w:link w:val="CommentText"/>
    <w:uiPriority w:val="99"/>
    <w:rsid w:val="00B506EA"/>
    <w:rPr>
      <w:kern w:val="2"/>
      <w:sz w:val="20"/>
      <w:szCs w:val="20"/>
      <w14:ligatures w14:val="standardContextual"/>
    </w:rPr>
  </w:style>
  <w:style w:type="paragraph" w:styleId="FootnoteText">
    <w:name w:val="footnote text"/>
    <w:basedOn w:val="Normal"/>
    <w:link w:val="FootnoteTextChar"/>
    <w:uiPriority w:val="99"/>
    <w:semiHidden/>
    <w:unhideWhenUsed/>
    <w:rsid w:val="009E2624"/>
    <w:pPr>
      <w:spacing w:line="240" w:lineRule="auto"/>
    </w:pPr>
    <w:rPr>
      <w:rFonts w:asciiTheme="minorHAnsi" w:eastAsiaTheme="minorEastAsia" w:hAnsiTheme="minorHAnsi"/>
      <w:szCs w:val="20"/>
    </w:rPr>
  </w:style>
  <w:style w:type="character" w:customStyle="1" w:styleId="FootnoteTextChar">
    <w:name w:val="Footnote Text Char"/>
    <w:basedOn w:val="DefaultParagraphFont"/>
    <w:link w:val="FootnoteText"/>
    <w:uiPriority w:val="99"/>
    <w:semiHidden/>
    <w:rsid w:val="009E2624"/>
    <w:rPr>
      <w:rFonts w:eastAsiaTheme="minorEastAsia"/>
      <w:sz w:val="20"/>
      <w:szCs w:val="20"/>
    </w:rPr>
  </w:style>
  <w:style w:type="character" w:styleId="FootnoteReference">
    <w:name w:val="footnote reference"/>
    <w:basedOn w:val="DefaultParagraphFont"/>
    <w:uiPriority w:val="99"/>
    <w:semiHidden/>
    <w:unhideWhenUsed/>
    <w:rsid w:val="009E2624"/>
    <w:rPr>
      <w:vertAlign w:val="superscript"/>
    </w:rPr>
  </w:style>
  <w:style w:type="character" w:styleId="UnresolvedMention">
    <w:name w:val="Unresolved Mention"/>
    <w:basedOn w:val="DefaultParagraphFont"/>
    <w:uiPriority w:val="99"/>
    <w:semiHidden/>
    <w:unhideWhenUsed/>
    <w:rsid w:val="007C6177"/>
    <w:rPr>
      <w:color w:val="605E5C"/>
      <w:shd w:val="clear" w:color="auto" w:fill="E1DFDD"/>
    </w:rPr>
  </w:style>
  <w:style w:type="character" w:styleId="FollowedHyperlink">
    <w:name w:val="FollowedHyperlink"/>
    <w:basedOn w:val="DefaultParagraphFont"/>
    <w:uiPriority w:val="99"/>
    <w:semiHidden/>
    <w:unhideWhenUsed/>
    <w:rsid w:val="00F26CF9"/>
    <w:rPr>
      <w:color w:val="B500C7" w:themeColor="followedHyperlink"/>
      <w:u w:val="single"/>
    </w:rPr>
  </w:style>
  <w:style w:type="table" w:styleId="GridTable4-Accent4">
    <w:name w:val="Grid Table 4 Accent 4"/>
    <w:basedOn w:val="TableNormal"/>
    <w:uiPriority w:val="49"/>
    <w:rsid w:val="00E5358B"/>
    <w:pPr>
      <w:spacing w:after="0" w:line="240" w:lineRule="auto"/>
    </w:pPr>
    <w:rPr>
      <w:kern w:val="2"/>
      <w14:ligatures w14:val="standardContextual"/>
    </w:rPr>
    <w:tblPr>
      <w:tblStyleRowBandSize w:val="1"/>
      <w:tblStyleColBandSize w:val="1"/>
      <w:tblBorders>
        <w:top w:val="single" w:sz="4" w:space="0" w:color="ED44FF" w:themeColor="accent4" w:themeTint="99"/>
        <w:left w:val="single" w:sz="4" w:space="0" w:color="ED44FF" w:themeColor="accent4" w:themeTint="99"/>
        <w:bottom w:val="single" w:sz="4" w:space="0" w:color="ED44FF" w:themeColor="accent4" w:themeTint="99"/>
        <w:right w:val="single" w:sz="4" w:space="0" w:color="ED44FF" w:themeColor="accent4" w:themeTint="99"/>
        <w:insideH w:val="single" w:sz="4" w:space="0" w:color="ED44FF" w:themeColor="accent4" w:themeTint="99"/>
        <w:insideV w:val="single" w:sz="4" w:space="0" w:color="ED44FF" w:themeColor="accent4" w:themeTint="99"/>
      </w:tblBorders>
    </w:tblPr>
    <w:tblStylePr w:type="firstRow">
      <w:rPr>
        <w:b/>
        <w:bCs/>
        <w:color w:val="FFFFFF" w:themeColor="background1"/>
      </w:rPr>
      <w:tblPr/>
      <w:tcPr>
        <w:tcBorders>
          <w:top w:val="single" w:sz="4" w:space="0" w:color="B500C7" w:themeColor="accent4"/>
          <w:left w:val="single" w:sz="4" w:space="0" w:color="B500C7" w:themeColor="accent4"/>
          <w:bottom w:val="single" w:sz="4" w:space="0" w:color="B500C7" w:themeColor="accent4"/>
          <w:right w:val="single" w:sz="4" w:space="0" w:color="B500C7" w:themeColor="accent4"/>
          <w:insideH w:val="nil"/>
          <w:insideV w:val="nil"/>
        </w:tcBorders>
        <w:shd w:val="clear" w:color="auto" w:fill="B500C7" w:themeFill="accent4"/>
      </w:tcPr>
    </w:tblStylePr>
    <w:tblStylePr w:type="lastRow">
      <w:rPr>
        <w:b/>
        <w:bCs/>
      </w:rPr>
      <w:tblPr/>
      <w:tcPr>
        <w:tcBorders>
          <w:top w:val="double" w:sz="4" w:space="0" w:color="B500C7" w:themeColor="accent4"/>
        </w:tcBorders>
      </w:tcPr>
    </w:tblStylePr>
    <w:tblStylePr w:type="firstCol">
      <w:rPr>
        <w:b/>
        <w:bCs/>
      </w:rPr>
    </w:tblStylePr>
    <w:tblStylePr w:type="lastCol">
      <w:rPr>
        <w:b/>
        <w:bCs/>
      </w:rPr>
    </w:tblStylePr>
    <w:tblStylePr w:type="band1Vert">
      <w:tblPr/>
      <w:tcPr>
        <w:shd w:val="clear" w:color="auto" w:fill="F9C0FF" w:themeFill="accent4" w:themeFillTint="33"/>
      </w:tcPr>
    </w:tblStylePr>
    <w:tblStylePr w:type="band1Horz">
      <w:tblPr/>
      <w:tcPr>
        <w:shd w:val="clear" w:color="auto" w:fill="F9C0FF" w:themeFill="accent4" w:themeFillTint="33"/>
      </w:tcPr>
    </w:tblStylePr>
  </w:style>
  <w:style w:type="table" w:styleId="GridTable5Dark-Accent1">
    <w:name w:val="Grid Table 5 Dark Accent 1"/>
    <w:basedOn w:val="TableNormal"/>
    <w:uiPriority w:val="50"/>
    <w:rsid w:val="00E5358B"/>
    <w:pPr>
      <w:spacing w:after="0" w:line="240" w:lineRule="auto"/>
    </w:pPr>
    <w:rPr>
      <w:kern w:val="2"/>
      <w14:ligatures w14:val="standardContextu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7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DBF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DBF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DBF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DBFF" w:themeFill="accent1"/>
      </w:tcPr>
    </w:tblStylePr>
    <w:tblStylePr w:type="band1Vert">
      <w:tblPr/>
      <w:tcPr>
        <w:shd w:val="clear" w:color="auto" w:fill="C0F0FF" w:themeFill="accent1" w:themeFillTint="66"/>
      </w:tcPr>
    </w:tblStylePr>
    <w:tblStylePr w:type="band1Horz">
      <w:tblPr/>
      <w:tcPr>
        <w:shd w:val="clear" w:color="auto" w:fill="C0F0FF" w:themeFill="accent1" w:themeFillTint="66"/>
      </w:tcPr>
    </w:tblStylePr>
  </w:style>
  <w:style w:type="table" w:styleId="GridTable4-Accent3">
    <w:name w:val="Grid Table 4 Accent 3"/>
    <w:basedOn w:val="TableNormal"/>
    <w:uiPriority w:val="49"/>
    <w:rsid w:val="00E5358B"/>
    <w:pPr>
      <w:spacing w:after="0" w:line="240" w:lineRule="auto"/>
    </w:pPr>
    <w:tblPr>
      <w:tblStyleRowBandSize w:val="1"/>
      <w:tblStyleColBandSize w:val="1"/>
      <w:tblBorders>
        <w:top w:val="single" w:sz="4" w:space="0" w:color="95AFFF" w:themeColor="accent3" w:themeTint="99"/>
        <w:left w:val="single" w:sz="4" w:space="0" w:color="95AFFF" w:themeColor="accent3" w:themeTint="99"/>
        <w:bottom w:val="single" w:sz="4" w:space="0" w:color="95AFFF" w:themeColor="accent3" w:themeTint="99"/>
        <w:right w:val="single" w:sz="4" w:space="0" w:color="95AFFF" w:themeColor="accent3" w:themeTint="99"/>
        <w:insideH w:val="single" w:sz="4" w:space="0" w:color="95AFFF" w:themeColor="accent3" w:themeTint="99"/>
        <w:insideV w:val="single" w:sz="4" w:space="0" w:color="95AFFF" w:themeColor="accent3" w:themeTint="99"/>
      </w:tblBorders>
    </w:tblPr>
    <w:tblStylePr w:type="firstRow">
      <w:rPr>
        <w:b/>
        <w:bCs/>
        <w:color w:val="FFFFFF" w:themeColor="background1"/>
      </w:rPr>
      <w:tblPr/>
      <w:tcPr>
        <w:tcBorders>
          <w:top w:val="single" w:sz="4" w:space="0" w:color="4F7AFF" w:themeColor="accent3"/>
          <w:left w:val="single" w:sz="4" w:space="0" w:color="4F7AFF" w:themeColor="accent3"/>
          <w:bottom w:val="single" w:sz="4" w:space="0" w:color="4F7AFF" w:themeColor="accent3"/>
          <w:right w:val="single" w:sz="4" w:space="0" w:color="4F7AFF" w:themeColor="accent3"/>
          <w:insideH w:val="nil"/>
          <w:insideV w:val="nil"/>
        </w:tcBorders>
        <w:shd w:val="clear" w:color="auto" w:fill="4F7AFF" w:themeFill="accent3"/>
      </w:tcPr>
    </w:tblStylePr>
    <w:tblStylePr w:type="lastRow">
      <w:rPr>
        <w:b/>
        <w:bCs/>
      </w:rPr>
      <w:tblPr/>
      <w:tcPr>
        <w:tcBorders>
          <w:top w:val="double" w:sz="4" w:space="0" w:color="4F7AFF" w:themeColor="accent3"/>
        </w:tcBorders>
      </w:tcPr>
    </w:tblStylePr>
    <w:tblStylePr w:type="firstCol">
      <w:rPr>
        <w:b/>
        <w:bCs/>
      </w:rPr>
    </w:tblStylePr>
    <w:tblStylePr w:type="lastCol">
      <w:rPr>
        <w:b/>
        <w:bCs/>
      </w:rPr>
    </w:tblStylePr>
    <w:tblStylePr w:type="band1Vert">
      <w:tblPr/>
      <w:tcPr>
        <w:shd w:val="clear" w:color="auto" w:fill="DBE4FF" w:themeFill="accent3" w:themeFillTint="33"/>
      </w:tcPr>
    </w:tblStylePr>
    <w:tblStylePr w:type="band1Horz">
      <w:tblPr/>
      <w:tcPr>
        <w:shd w:val="clear" w:color="auto" w:fill="DBE4FF" w:themeFill="accent3" w:themeFillTint="33"/>
      </w:tcPr>
    </w:tblStylePr>
  </w:style>
  <w:style w:type="table" w:styleId="GridTable5Dark-Accent3">
    <w:name w:val="Grid Table 5 Dark Accent 3"/>
    <w:basedOn w:val="TableNormal"/>
    <w:uiPriority w:val="50"/>
    <w:rsid w:val="00F962C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4F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7AFF"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7AFF"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7AFF"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7AFF" w:themeFill="accent3"/>
      </w:tcPr>
    </w:tblStylePr>
    <w:tblStylePr w:type="band1Vert">
      <w:tblPr/>
      <w:tcPr>
        <w:shd w:val="clear" w:color="auto" w:fill="B8C9FF" w:themeFill="accent3" w:themeFillTint="66"/>
      </w:tcPr>
    </w:tblStylePr>
    <w:tblStylePr w:type="band1Horz">
      <w:tblPr/>
      <w:tcPr>
        <w:shd w:val="clear" w:color="auto" w:fill="B8C9FF" w:themeFill="accent3" w:themeFillTint="66"/>
      </w:tcPr>
    </w:tblStylePr>
  </w:style>
  <w:style w:type="table" w:styleId="GridTable4-Accent1">
    <w:name w:val="Grid Table 4 Accent 1"/>
    <w:basedOn w:val="TableNormal"/>
    <w:uiPriority w:val="49"/>
    <w:rsid w:val="0021172A"/>
    <w:pPr>
      <w:spacing w:after="0" w:line="240" w:lineRule="auto"/>
    </w:pPr>
    <w:rPr>
      <w:kern w:val="2"/>
      <w14:ligatures w14:val="standardContextual"/>
    </w:rPr>
    <w:tblPr>
      <w:tblStyleRowBandSize w:val="1"/>
      <w:tblStyleColBandSize w:val="1"/>
      <w:tblBorders>
        <w:top w:val="single" w:sz="4" w:space="0" w:color="A1E9FF" w:themeColor="accent1" w:themeTint="99"/>
        <w:left w:val="single" w:sz="4" w:space="0" w:color="A1E9FF" w:themeColor="accent1" w:themeTint="99"/>
        <w:bottom w:val="single" w:sz="4" w:space="0" w:color="A1E9FF" w:themeColor="accent1" w:themeTint="99"/>
        <w:right w:val="single" w:sz="4" w:space="0" w:color="A1E9FF" w:themeColor="accent1" w:themeTint="99"/>
        <w:insideH w:val="single" w:sz="4" w:space="0" w:color="A1E9FF" w:themeColor="accent1" w:themeTint="99"/>
        <w:insideV w:val="single" w:sz="4" w:space="0" w:color="A1E9FF" w:themeColor="accent1" w:themeTint="99"/>
      </w:tblBorders>
    </w:tblPr>
    <w:tblStylePr w:type="firstRow">
      <w:rPr>
        <w:b/>
        <w:bCs/>
        <w:color w:val="FFFFFF" w:themeColor="background1"/>
      </w:rPr>
      <w:tblPr/>
      <w:tcPr>
        <w:tcBorders>
          <w:top w:val="single" w:sz="4" w:space="0" w:color="63DBFF" w:themeColor="accent1"/>
          <w:left w:val="single" w:sz="4" w:space="0" w:color="63DBFF" w:themeColor="accent1"/>
          <w:bottom w:val="single" w:sz="4" w:space="0" w:color="63DBFF" w:themeColor="accent1"/>
          <w:right w:val="single" w:sz="4" w:space="0" w:color="63DBFF" w:themeColor="accent1"/>
          <w:insideH w:val="nil"/>
          <w:insideV w:val="nil"/>
        </w:tcBorders>
        <w:shd w:val="clear" w:color="auto" w:fill="63DBFF" w:themeFill="accent1"/>
      </w:tcPr>
    </w:tblStylePr>
    <w:tblStylePr w:type="lastRow">
      <w:rPr>
        <w:b/>
        <w:bCs/>
      </w:rPr>
      <w:tblPr/>
      <w:tcPr>
        <w:tcBorders>
          <w:top w:val="double" w:sz="4" w:space="0" w:color="63DBFF" w:themeColor="accent1"/>
        </w:tcBorders>
      </w:tcPr>
    </w:tblStylePr>
    <w:tblStylePr w:type="firstCol">
      <w:rPr>
        <w:b/>
        <w:bCs/>
      </w:rPr>
    </w:tblStylePr>
    <w:tblStylePr w:type="lastCol">
      <w:rPr>
        <w:b/>
        <w:bCs/>
      </w:rPr>
    </w:tblStylePr>
    <w:tblStylePr w:type="band1Vert">
      <w:tblPr/>
      <w:tcPr>
        <w:shd w:val="clear" w:color="auto" w:fill="DFF7FF" w:themeFill="accent1" w:themeFillTint="33"/>
      </w:tcPr>
    </w:tblStylePr>
    <w:tblStylePr w:type="band1Horz">
      <w:tblPr/>
      <w:tcPr>
        <w:shd w:val="clear" w:color="auto" w:fill="DFF7FF" w:themeFill="accent1" w:themeFillTint="33"/>
      </w:tcPr>
    </w:tblStylePr>
  </w:style>
  <w:style w:type="paragraph" w:styleId="CommentSubject">
    <w:name w:val="annotation subject"/>
    <w:basedOn w:val="CommentText"/>
    <w:next w:val="CommentText"/>
    <w:link w:val="CommentSubjectChar"/>
    <w:uiPriority w:val="99"/>
    <w:semiHidden/>
    <w:unhideWhenUsed/>
    <w:rsid w:val="009B04D6"/>
    <w:pPr>
      <w:spacing w:after="0"/>
    </w:pPr>
    <w:rPr>
      <w:rFonts w:ascii="Century Gothic" w:hAnsi="Century Gothic"/>
      <w:b/>
      <w:bCs/>
      <w:kern w:val="0"/>
      <w14:ligatures w14:val="none"/>
    </w:rPr>
  </w:style>
  <w:style w:type="character" w:customStyle="1" w:styleId="CommentSubjectChar">
    <w:name w:val="Comment Subject Char"/>
    <w:basedOn w:val="CommentTextChar"/>
    <w:link w:val="CommentSubject"/>
    <w:uiPriority w:val="99"/>
    <w:semiHidden/>
    <w:rsid w:val="009B04D6"/>
    <w:rPr>
      <w:rFonts w:ascii="Century Gothic" w:hAnsi="Century Gothic"/>
      <w:b/>
      <w:bCs/>
      <w:kern w:val="2"/>
      <w:sz w:val="20"/>
      <w:szCs w:val="20"/>
      <w14:ligatures w14:val="standardContextual"/>
    </w:rPr>
  </w:style>
  <w:style w:type="paragraph" w:styleId="Revision">
    <w:name w:val="Revision"/>
    <w:hidden/>
    <w:uiPriority w:val="99"/>
    <w:semiHidden/>
    <w:rsid w:val="008A776D"/>
    <w:pPr>
      <w:spacing w:after="0" w:line="240" w:lineRule="auto"/>
    </w:pPr>
    <w:rPr>
      <w:rFonts w:ascii="Century Gothic" w:hAnsi="Century Gothic"/>
      <w:sz w:val="20"/>
    </w:rPr>
  </w:style>
  <w:style w:type="character" w:customStyle="1" w:styleId="ListParagraphChar">
    <w:name w:val="List Paragraph Char"/>
    <w:aliases w:val="Bulleted Lijst Char,Dot pt Char,F5 List Paragraph Char,List Paragraph1 Char,No Spacing1 Char,List Paragraph Char Char Char Char,Indicator Text Char,Numbered Para 1 Char,Bullet 1 Char,Bullet Points Char,Párrafo de lista Char,L Char"/>
    <w:basedOn w:val="DefaultParagraphFont"/>
    <w:link w:val="ListParagraph"/>
    <w:uiPriority w:val="34"/>
    <w:qFormat/>
    <w:rsid w:val="00696164"/>
    <w:rPr>
      <w:rFonts w:ascii="Century Gothic" w:hAnsi="Century Gothic"/>
      <w:sz w:val="20"/>
    </w:rPr>
  </w:style>
  <w:style w:type="table" w:customStyle="1" w:styleId="D2024tabel">
    <w:name w:val="D2024 tabel"/>
    <w:basedOn w:val="TableNormal"/>
    <w:uiPriority w:val="99"/>
    <w:rsid w:val="00954052"/>
    <w:pPr>
      <w:spacing w:before="160" w:line="240" w:lineRule="auto"/>
      <w:contextualSpacing/>
    </w:pPr>
    <w:rPr>
      <w:rFonts w:ascii="Inter" w:hAnsi="Inter" w:cs="Times New Roman"/>
      <w:color w:val="003366"/>
      <w:sz w:val="20"/>
      <w:szCs w:val="20"/>
      <w14:numForm w14:val="lining"/>
      <w14:numSpacing w14:val="tabular"/>
    </w:rPr>
    <w:tblPr>
      <w:tblStyleRowBandSize w:val="1"/>
      <w:jc w:val="center"/>
      <w:tblBorders>
        <w:top w:val="single" w:sz="4" w:space="0" w:color="8FCFE3"/>
        <w:left w:val="single" w:sz="4" w:space="0" w:color="8FCFE3"/>
        <w:bottom w:val="single" w:sz="4" w:space="0" w:color="8FCFE3"/>
        <w:right w:val="single" w:sz="4" w:space="0" w:color="8FCFE3"/>
        <w:insideH w:val="single" w:sz="4" w:space="0" w:color="8FCFE3"/>
        <w:insideV w:val="single" w:sz="4" w:space="0" w:color="8FCFE3"/>
      </w:tblBorders>
      <w:tblCellMar>
        <w:top w:w="80" w:type="dxa"/>
        <w:left w:w="57" w:type="dxa"/>
        <w:bottom w:w="80" w:type="dxa"/>
        <w:right w:w="57" w:type="dxa"/>
      </w:tblCellMar>
    </w:tblPr>
    <w:trPr>
      <w:jc w:val="center"/>
    </w:trPr>
    <w:tcPr>
      <w:shd w:val="clear" w:color="auto" w:fill="auto"/>
    </w:tcPr>
    <w:tblStylePr w:type="firstRow">
      <w:pPr>
        <w:wordWrap/>
        <w:spacing w:beforeLines="0" w:before="2" w:beforeAutospacing="0" w:afterLines="0" w:after="2" w:afterAutospacing="0"/>
        <w:contextualSpacing/>
      </w:pPr>
      <w:rPr>
        <w:rFonts w:ascii="Marlett" w:hAnsi="Marlett"/>
        <w:color w:val="FFFFFF" w:themeColor="background1"/>
      </w:rPr>
      <w:tblPr/>
      <w:trPr>
        <w:cantSplit/>
        <w:tblHeader/>
      </w:trPr>
      <w:tcPr>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l2br w:val="nil"/>
          <w:tr2bl w:val="nil"/>
        </w:tcBorders>
        <w:shd w:val="clear" w:color="auto" w:fill="003366"/>
      </w:tcPr>
    </w:tblStylePr>
    <w:tblStylePr w:type="firstCol">
      <w:rPr>
        <w:rFonts w:ascii="Marlett" w:hAnsi="Marlett"/>
      </w:rPr>
    </w:tblStylePr>
  </w:style>
  <w:style w:type="table" w:styleId="ListTable4-Accent1">
    <w:name w:val="List Table 4 Accent 1"/>
    <w:basedOn w:val="TableNormal"/>
    <w:uiPriority w:val="49"/>
    <w:rsid w:val="00937D05"/>
    <w:pPr>
      <w:spacing w:after="0" w:line="240" w:lineRule="auto"/>
    </w:pPr>
    <w:tblPr>
      <w:tblStyleRowBandSize w:val="1"/>
      <w:tblStyleColBandSize w:val="1"/>
      <w:tblBorders>
        <w:top w:val="single" w:sz="4" w:space="0" w:color="A1E9FF" w:themeColor="accent1" w:themeTint="99"/>
        <w:left w:val="single" w:sz="4" w:space="0" w:color="A1E9FF" w:themeColor="accent1" w:themeTint="99"/>
        <w:bottom w:val="single" w:sz="4" w:space="0" w:color="A1E9FF" w:themeColor="accent1" w:themeTint="99"/>
        <w:right w:val="single" w:sz="4" w:space="0" w:color="A1E9FF" w:themeColor="accent1" w:themeTint="99"/>
        <w:insideH w:val="single" w:sz="4" w:space="0" w:color="A1E9FF" w:themeColor="accent1" w:themeTint="99"/>
      </w:tblBorders>
    </w:tblPr>
    <w:tblStylePr w:type="firstRow">
      <w:rPr>
        <w:b/>
        <w:bCs/>
        <w:color w:val="FFFFFF" w:themeColor="background1"/>
      </w:rPr>
      <w:tblPr/>
      <w:tcPr>
        <w:tcBorders>
          <w:top w:val="single" w:sz="4" w:space="0" w:color="63DBFF" w:themeColor="accent1"/>
          <w:left w:val="single" w:sz="4" w:space="0" w:color="63DBFF" w:themeColor="accent1"/>
          <w:bottom w:val="single" w:sz="4" w:space="0" w:color="63DBFF" w:themeColor="accent1"/>
          <w:right w:val="single" w:sz="4" w:space="0" w:color="63DBFF" w:themeColor="accent1"/>
          <w:insideH w:val="nil"/>
        </w:tcBorders>
        <w:shd w:val="clear" w:color="auto" w:fill="63DBFF" w:themeFill="accent1"/>
      </w:tcPr>
    </w:tblStylePr>
    <w:tblStylePr w:type="lastRow">
      <w:rPr>
        <w:b/>
        <w:bCs/>
      </w:rPr>
      <w:tblPr/>
      <w:tcPr>
        <w:tcBorders>
          <w:top w:val="double" w:sz="4" w:space="0" w:color="A1E9FF" w:themeColor="accent1" w:themeTint="99"/>
        </w:tcBorders>
      </w:tcPr>
    </w:tblStylePr>
    <w:tblStylePr w:type="firstCol">
      <w:rPr>
        <w:b/>
        <w:bCs/>
      </w:rPr>
    </w:tblStylePr>
    <w:tblStylePr w:type="lastCol">
      <w:rPr>
        <w:b/>
        <w:bCs/>
      </w:rPr>
    </w:tblStylePr>
    <w:tblStylePr w:type="band1Vert">
      <w:tblPr/>
      <w:tcPr>
        <w:shd w:val="clear" w:color="auto" w:fill="DFF7FF" w:themeFill="accent1" w:themeFillTint="33"/>
      </w:tcPr>
    </w:tblStylePr>
    <w:tblStylePr w:type="band1Horz">
      <w:tblPr/>
      <w:tcPr>
        <w:shd w:val="clear" w:color="auto" w:fill="DFF7FF" w:themeFill="accent1" w:themeFillTint="33"/>
      </w:tcPr>
    </w:tblStylePr>
  </w:style>
  <w:style w:type="character" w:styleId="PageNumber">
    <w:name w:val="page number"/>
    <w:basedOn w:val="DefaultParagraphFont"/>
    <w:uiPriority w:val="99"/>
    <w:semiHidden/>
    <w:rsid w:val="00137E1C"/>
    <w:rPr>
      <w:rFonts w:ascii="Verdana" w:hAnsi="Verdana" w:cs="Times New Roman"/>
      <w:sz w:val="16"/>
    </w:rPr>
  </w:style>
  <w:style w:type="paragraph" w:styleId="NormalWeb">
    <w:name w:val="Normal (Web)"/>
    <w:basedOn w:val="Normal"/>
    <w:uiPriority w:val="99"/>
    <w:unhideWhenUsed/>
    <w:rsid w:val="0020705C"/>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Stijl2">
    <w:name w:val="Stijl2"/>
    <w:basedOn w:val="Normal"/>
    <w:link w:val="Stijl2Char"/>
    <w:qFormat/>
    <w:rsid w:val="00D9373E"/>
    <w:rPr>
      <w:b/>
      <w:bCs/>
      <w:color w:val="0028A7" w:themeColor="accent3" w:themeShade="80"/>
    </w:rPr>
  </w:style>
  <w:style w:type="character" w:customStyle="1" w:styleId="Stijl2Char">
    <w:name w:val="Stijl2 Char"/>
    <w:basedOn w:val="DefaultParagraphFont"/>
    <w:link w:val="Stijl2"/>
    <w:rsid w:val="00D9373E"/>
    <w:rPr>
      <w:rFonts w:ascii="Century Gothic" w:hAnsi="Century Gothic"/>
      <w:b/>
      <w:bCs/>
      <w:color w:val="0028A7" w:themeColor="accent3" w:themeShade="80"/>
      <w:sz w:val="20"/>
    </w:rPr>
  </w:style>
  <w:style w:type="paragraph" w:customStyle="1" w:styleId="Stijl3">
    <w:name w:val="Stijl3"/>
    <w:basedOn w:val="Normal"/>
    <w:link w:val="Stijl3Char"/>
    <w:qFormat/>
    <w:rsid w:val="00492F30"/>
    <w:rPr>
      <w:b/>
      <w:bCs/>
    </w:rPr>
  </w:style>
  <w:style w:type="character" w:customStyle="1" w:styleId="Stijl3Char">
    <w:name w:val="Stijl3 Char"/>
    <w:basedOn w:val="DefaultParagraphFont"/>
    <w:link w:val="Stijl3"/>
    <w:rsid w:val="00492F30"/>
    <w:rPr>
      <w:rFonts w:ascii="Century Gothic" w:hAnsi="Century Gothic"/>
      <w:b/>
      <w:bCs/>
      <w:sz w:val="20"/>
    </w:rPr>
  </w:style>
  <w:style w:type="paragraph" w:customStyle="1" w:styleId="Stijl4">
    <w:name w:val="Stijl4"/>
    <w:basedOn w:val="Heading2"/>
    <w:link w:val="Stijl4Char"/>
    <w:qFormat/>
    <w:rsid w:val="00AF141C"/>
    <w:pPr>
      <w:numPr>
        <w:numId w:val="0"/>
      </w:numPr>
      <w:ind w:left="360"/>
    </w:pPr>
    <w:rPr>
      <w:b w:val="0"/>
    </w:rPr>
  </w:style>
  <w:style w:type="character" w:customStyle="1" w:styleId="Stijl4Char">
    <w:name w:val="Stijl4 Char"/>
    <w:basedOn w:val="Heading2Char"/>
    <w:link w:val="Stijl4"/>
    <w:rsid w:val="00AF141C"/>
    <w:rPr>
      <w:rFonts w:ascii="Century Gothic" w:eastAsiaTheme="majorEastAsia" w:hAnsi="Century Gothic" w:cstheme="majorBidi"/>
      <w:b w:val="0"/>
      <w:color w:val="005A80" w:themeColor="accent2" w:themeShade="80"/>
      <w:sz w:val="20"/>
      <w:szCs w:val="26"/>
    </w:rPr>
  </w:style>
  <w:style w:type="paragraph" w:customStyle="1" w:styleId="Stijl5">
    <w:name w:val="Stijl5"/>
    <w:basedOn w:val="TOC2"/>
    <w:link w:val="Stijl5Char"/>
    <w:qFormat/>
    <w:rsid w:val="00AF141C"/>
  </w:style>
  <w:style w:type="character" w:customStyle="1" w:styleId="TOC2Char">
    <w:name w:val="TOC 2 Char"/>
    <w:basedOn w:val="DefaultParagraphFont"/>
    <w:link w:val="TOC2"/>
    <w:uiPriority w:val="39"/>
    <w:rsid w:val="00A140B1"/>
    <w:rPr>
      <w:rFonts w:ascii="Century Gothic" w:hAnsi="Century Gothic"/>
      <w:b/>
      <w:bCs/>
      <w:noProof/>
      <w:color w:val="000000" w:themeColor="text1"/>
      <w:sz w:val="20"/>
    </w:rPr>
  </w:style>
  <w:style w:type="character" w:customStyle="1" w:styleId="Stijl5Char">
    <w:name w:val="Stijl5 Char"/>
    <w:basedOn w:val="TOC2Char"/>
    <w:link w:val="Stijl5"/>
    <w:rsid w:val="00AF141C"/>
    <w:rPr>
      <w:rFonts w:ascii="Century Gothic" w:hAnsi="Century Gothic"/>
      <w:b/>
      <w:bCs/>
      <w:noProof/>
      <w:color w:val="000000" w:themeColor="text1"/>
      <w:sz w:val="20"/>
    </w:rPr>
  </w:style>
  <w:style w:type="paragraph" w:customStyle="1" w:styleId="Stijl6">
    <w:name w:val="Stijl6"/>
    <w:basedOn w:val="TOC1"/>
    <w:qFormat/>
    <w:rsid w:val="00776E40"/>
    <w:pPr>
      <w:numPr>
        <w:ilvl w:val="2"/>
        <w:numId w:val="11"/>
      </w:numPr>
    </w:pPr>
    <w:rPr>
      <w:color w:val="0070C0"/>
    </w:rPr>
  </w:style>
  <w:style w:type="character" w:styleId="Mention">
    <w:name w:val="Mention"/>
    <w:basedOn w:val="DefaultParagraphFont"/>
    <w:uiPriority w:val="99"/>
    <w:unhideWhenUsed/>
    <w:rsid w:val="00FF35D0"/>
    <w:rPr>
      <w:color w:val="2B579A"/>
      <w:shd w:val="clear" w:color="auto" w:fill="E1DFDD"/>
    </w:rPr>
  </w:style>
  <w:style w:type="paragraph" w:customStyle="1" w:styleId="pf0">
    <w:name w:val="pf0"/>
    <w:basedOn w:val="Normal"/>
    <w:rsid w:val="00724BB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cf21">
    <w:name w:val="cf21"/>
    <w:basedOn w:val="DefaultParagraphFont"/>
    <w:rsid w:val="00724BB6"/>
    <w:rPr>
      <w:rFonts w:ascii="Segoe UI" w:hAnsi="Segoe UI" w:cs="Segoe UI" w:hint="default"/>
      <w:b/>
      <w:bCs/>
      <w:sz w:val="18"/>
      <w:szCs w:val="18"/>
    </w:rPr>
  </w:style>
  <w:style w:type="paragraph" w:customStyle="1" w:styleId="paragraph">
    <w:name w:val="paragraph"/>
    <w:basedOn w:val="Normal"/>
    <w:rsid w:val="00724BB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DefaultParagraphFont"/>
    <w:rsid w:val="00724BB6"/>
  </w:style>
  <w:style w:type="character" w:customStyle="1" w:styleId="eop">
    <w:name w:val="eop"/>
    <w:basedOn w:val="DefaultParagraphFont"/>
    <w:rsid w:val="00724BB6"/>
  </w:style>
  <w:style w:type="paragraph" w:customStyle="1" w:styleId="Figuur">
    <w:name w:val="Figuur"/>
    <w:basedOn w:val="Normal"/>
    <w:link w:val="FiguurChar"/>
    <w:qFormat/>
    <w:rsid w:val="00354B46"/>
    <w:pPr>
      <w:keepNext/>
    </w:pPr>
    <w:rPr>
      <w:b/>
      <w:bCs/>
    </w:rPr>
  </w:style>
  <w:style w:type="character" w:customStyle="1" w:styleId="FiguurChar">
    <w:name w:val="Figuur Char"/>
    <w:basedOn w:val="DefaultParagraphFont"/>
    <w:link w:val="Figuur"/>
    <w:rsid w:val="00354B46"/>
    <w:rPr>
      <w:rFonts w:ascii="Century Gothic" w:hAnsi="Century Gothic"/>
      <w:b/>
      <w:bCs/>
      <w:sz w:val="20"/>
    </w:rPr>
  </w:style>
  <w:style w:type="paragraph" w:customStyle="1" w:styleId="Paragraph0">
    <w:name w:val="Paragraph"/>
    <w:basedOn w:val="Normal"/>
    <w:qFormat/>
    <w:rsid w:val="008420C2"/>
    <w:pPr>
      <w:spacing w:after="200"/>
    </w:pPr>
  </w:style>
  <w:style w:type="paragraph" w:customStyle="1" w:styleId="Note">
    <w:name w:val="Note"/>
    <w:basedOn w:val="Paragraph0"/>
    <w:qFormat/>
    <w:rsid w:val="008420C2"/>
    <w:pPr>
      <w:ind w:left="709"/>
    </w:pPr>
  </w:style>
  <w:style w:type="paragraph" w:customStyle="1" w:styleId="NumberedList">
    <w:name w:val="NumberedList"/>
    <w:basedOn w:val="Stijl2"/>
    <w:qFormat/>
    <w:rsid w:val="008420C2"/>
    <w:pPr>
      <w:numPr>
        <w:numId w:val="53"/>
      </w:numPr>
    </w:pPr>
  </w:style>
  <w:style w:type="paragraph" w:customStyle="1" w:styleId="RomanNumbering">
    <w:name w:val="RomanNumbering"/>
    <w:basedOn w:val="ListParagraph"/>
    <w:qFormat/>
    <w:rsid w:val="008420C2"/>
    <w:pPr>
      <w:numPr>
        <w:numId w:val="26"/>
      </w:numPr>
    </w:pPr>
    <w:rPr>
      <w:bCs/>
    </w:rPr>
  </w:style>
  <w:style w:type="paragraph" w:customStyle="1" w:styleId="SpacedList">
    <w:name w:val="SpacedList"/>
    <w:basedOn w:val="Stijl2"/>
    <w:rsid w:val="00707363"/>
    <w:pPr>
      <w:spacing w:after="200"/>
      <w:ind w:left="1066" w:hanging="357"/>
    </w:pPr>
    <w:rPr>
      <w:b w:val="0"/>
      <w:color w:val="auto"/>
    </w:rPr>
  </w:style>
  <w:style w:type="paragraph" w:customStyle="1" w:styleId="SpaceList">
    <w:name w:val="SpaceList"/>
    <w:basedOn w:val="ListParagraph"/>
    <w:rsid w:val="00707363"/>
    <w:pPr>
      <w:numPr>
        <w:numId w:val="27"/>
      </w:numPr>
      <w:spacing w:after="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6657">
      <w:bodyDiv w:val="1"/>
      <w:marLeft w:val="0"/>
      <w:marRight w:val="0"/>
      <w:marTop w:val="0"/>
      <w:marBottom w:val="0"/>
      <w:divBdr>
        <w:top w:val="none" w:sz="0" w:space="0" w:color="auto"/>
        <w:left w:val="none" w:sz="0" w:space="0" w:color="auto"/>
        <w:bottom w:val="none" w:sz="0" w:space="0" w:color="auto"/>
        <w:right w:val="none" w:sz="0" w:space="0" w:color="auto"/>
      </w:divBdr>
    </w:div>
    <w:div w:id="47076420">
      <w:bodyDiv w:val="1"/>
      <w:marLeft w:val="0"/>
      <w:marRight w:val="0"/>
      <w:marTop w:val="0"/>
      <w:marBottom w:val="0"/>
      <w:divBdr>
        <w:top w:val="none" w:sz="0" w:space="0" w:color="auto"/>
        <w:left w:val="none" w:sz="0" w:space="0" w:color="auto"/>
        <w:bottom w:val="none" w:sz="0" w:space="0" w:color="auto"/>
        <w:right w:val="none" w:sz="0" w:space="0" w:color="auto"/>
      </w:divBdr>
    </w:div>
    <w:div w:id="94518182">
      <w:bodyDiv w:val="1"/>
      <w:marLeft w:val="0"/>
      <w:marRight w:val="0"/>
      <w:marTop w:val="0"/>
      <w:marBottom w:val="0"/>
      <w:divBdr>
        <w:top w:val="none" w:sz="0" w:space="0" w:color="auto"/>
        <w:left w:val="none" w:sz="0" w:space="0" w:color="auto"/>
        <w:bottom w:val="none" w:sz="0" w:space="0" w:color="auto"/>
        <w:right w:val="none" w:sz="0" w:space="0" w:color="auto"/>
      </w:divBdr>
    </w:div>
    <w:div w:id="167641572">
      <w:bodyDiv w:val="1"/>
      <w:marLeft w:val="0"/>
      <w:marRight w:val="0"/>
      <w:marTop w:val="0"/>
      <w:marBottom w:val="0"/>
      <w:divBdr>
        <w:top w:val="none" w:sz="0" w:space="0" w:color="auto"/>
        <w:left w:val="none" w:sz="0" w:space="0" w:color="auto"/>
        <w:bottom w:val="none" w:sz="0" w:space="0" w:color="auto"/>
        <w:right w:val="none" w:sz="0" w:space="0" w:color="auto"/>
      </w:divBdr>
    </w:div>
    <w:div w:id="232548245">
      <w:bodyDiv w:val="1"/>
      <w:marLeft w:val="0"/>
      <w:marRight w:val="0"/>
      <w:marTop w:val="0"/>
      <w:marBottom w:val="0"/>
      <w:divBdr>
        <w:top w:val="none" w:sz="0" w:space="0" w:color="auto"/>
        <w:left w:val="none" w:sz="0" w:space="0" w:color="auto"/>
        <w:bottom w:val="none" w:sz="0" w:space="0" w:color="auto"/>
        <w:right w:val="none" w:sz="0" w:space="0" w:color="auto"/>
      </w:divBdr>
      <w:divsChild>
        <w:div w:id="1635789187">
          <w:marLeft w:val="0"/>
          <w:marRight w:val="0"/>
          <w:marTop w:val="0"/>
          <w:marBottom w:val="0"/>
          <w:divBdr>
            <w:top w:val="none" w:sz="0" w:space="0" w:color="auto"/>
            <w:left w:val="none" w:sz="0" w:space="0" w:color="auto"/>
            <w:bottom w:val="none" w:sz="0" w:space="0" w:color="auto"/>
            <w:right w:val="none" w:sz="0" w:space="0" w:color="auto"/>
          </w:divBdr>
          <w:divsChild>
            <w:div w:id="1230001958">
              <w:marLeft w:val="0"/>
              <w:marRight w:val="0"/>
              <w:marTop w:val="0"/>
              <w:marBottom w:val="0"/>
              <w:divBdr>
                <w:top w:val="none" w:sz="0" w:space="0" w:color="auto"/>
                <w:left w:val="none" w:sz="0" w:space="0" w:color="auto"/>
                <w:bottom w:val="none" w:sz="0" w:space="0" w:color="auto"/>
                <w:right w:val="none" w:sz="0" w:space="0" w:color="auto"/>
              </w:divBdr>
              <w:divsChild>
                <w:div w:id="99106175">
                  <w:marLeft w:val="0"/>
                  <w:marRight w:val="0"/>
                  <w:marTop w:val="0"/>
                  <w:marBottom w:val="0"/>
                  <w:divBdr>
                    <w:top w:val="none" w:sz="0" w:space="0" w:color="auto"/>
                    <w:left w:val="none" w:sz="0" w:space="0" w:color="auto"/>
                    <w:bottom w:val="none" w:sz="0" w:space="0" w:color="auto"/>
                    <w:right w:val="none" w:sz="0" w:space="0" w:color="auto"/>
                  </w:divBdr>
                  <w:divsChild>
                    <w:div w:id="2069766513">
                      <w:marLeft w:val="0"/>
                      <w:marRight w:val="0"/>
                      <w:marTop w:val="0"/>
                      <w:marBottom w:val="0"/>
                      <w:divBdr>
                        <w:top w:val="none" w:sz="0" w:space="0" w:color="auto"/>
                        <w:left w:val="none" w:sz="0" w:space="0" w:color="auto"/>
                        <w:bottom w:val="none" w:sz="0" w:space="0" w:color="auto"/>
                        <w:right w:val="none" w:sz="0" w:space="0" w:color="auto"/>
                      </w:divBdr>
                      <w:divsChild>
                        <w:div w:id="1650551735">
                          <w:marLeft w:val="0"/>
                          <w:marRight w:val="0"/>
                          <w:marTop w:val="0"/>
                          <w:marBottom w:val="0"/>
                          <w:divBdr>
                            <w:top w:val="none" w:sz="0" w:space="0" w:color="auto"/>
                            <w:left w:val="none" w:sz="0" w:space="0" w:color="auto"/>
                            <w:bottom w:val="none" w:sz="0" w:space="0" w:color="auto"/>
                            <w:right w:val="none" w:sz="0" w:space="0" w:color="auto"/>
                          </w:divBdr>
                          <w:divsChild>
                            <w:div w:id="128222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7465701">
      <w:bodyDiv w:val="1"/>
      <w:marLeft w:val="0"/>
      <w:marRight w:val="0"/>
      <w:marTop w:val="0"/>
      <w:marBottom w:val="0"/>
      <w:divBdr>
        <w:top w:val="none" w:sz="0" w:space="0" w:color="auto"/>
        <w:left w:val="none" w:sz="0" w:space="0" w:color="auto"/>
        <w:bottom w:val="none" w:sz="0" w:space="0" w:color="auto"/>
        <w:right w:val="none" w:sz="0" w:space="0" w:color="auto"/>
      </w:divBdr>
    </w:div>
    <w:div w:id="258563474">
      <w:bodyDiv w:val="1"/>
      <w:marLeft w:val="0"/>
      <w:marRight w:val="0"/>
      <w:marTop w:val="0"/>
      <w:marBottom w:val="0"/>
      <w:divBdr>
        <w:top w:val="none" w:sz="0" w:space="0" w:color="auto"/>
        <w:left w:val="none" w:sz="0" w:space="0" w:color="auto"/>
        <w:bottom w:val="none" w:sz="0" w:space="0" w:color="auto"/>
        <w:right w:val="none" w:sz="0" w:space="0" w:color="auto"/>
      </w:divBdr>
      <w:divsChild>
        <w:div w:id="1368412459">
          <w:marLeft w:val="0"/>
          <w:marRight w:val="0"/>
          <w:marTop w:val="0"/>
          <w:marBottom w:val="0"/>
          <w:divBdr>
            <w:top w:val="none" w:sz="0" w:space="0" w:color="auto"/>
            <w:left w:val="none" w:sz="0" w:space="0" w:color="auto"/>
            <w:bottom w:val="none" w:sz="0" w:space="0" w:color="auto"/>
            <w:right w:val="none" w:sz="0" w:space="0" w:color="auto"/>
          </w:divBdr>
          <w:divsChild>
            <w:div w:id="1114441901">
              <w:marLeft w:val="0"/>
              <w:marRight w:val="0"/>
              <w:marTop w:val="0"/>
              <w:marBottom w:val="0"/>
              <w:divBdr>
                <w:top w:val="none" w:sz="0" w:space="0" w:color="auto"/>
                <w:left w:val="none" w:sz="0" w:space="0" w:color="auto"/>
                <w:bottom w:val="none" w:sz="0" w:space="0" w:color="auto"/>
                <w:right w:val="none" w:sz="0" w:space="0" w:color="auto"/>
              </w:divBdr>
              <w:divsChild>
                <w:div w:id="1102997012">
                  <w:marLeft w:val="0"/>
                  <w:marRight w:val="0"/>
                  <w:marTop w:val="0"/>
                  <w:marBottom w:val="0"/>
                  <w:divBdr>
                    <w:top w:val="none" w:sz="0" w:space="0" w:color="auto"/>
                    <w:left w:val="none" w:sz="0" w:space="0" w:color="auto"/>
                    <w:bottom w:val="none" w:sz="0" w:space="0" w:color="auto"/>
                    <w:right w:val="none" w:sz="0" w:space="0" w:color="auto"/>
                  </w:divBdr>
                  <w:divsChild>
                    <w:div w:id="1962566084">
                      <w:marLeft w:val="0"/>
                      <w:marRight w:val="0"/>
                      <w:marTop w:val="0"/>
                      <w:marBottom w:val="0"/>
                      <w:divBdr>
                        <w:top w:val="none" w:sz="0" w:space="0" w:color="auto"/>
                        <w:left w:val="none" w:sz="0" w:space="0" w:color="auto"/>
                        <w:bottom w:val="none" w:sz="0" w:space="0" w:color="auto"/>
                        <w:right w:val="none" w:sz="0" w:space="0" w:color="auto"/>
                      </w:divBdr>
                      <w:divsChild>
                        <w:div w:id="1243636496">
                          <w:marLeft w:val="0"/>
                          <w:marRight w:val="0"/>
                          <w:marTop w:val="0"/>
                          <w:marBottom w:val="0"/>
                          <w:divBdr>
                            <w:top w:val="none" w:sz="0" w:space="0" w:color="auto"/>
                            <w:left w:val="none" w:sz="0" w:space="0" w:color="auto"/>
                            <w:bottom w:val="none" w:sz="0" w:space="0" w:color="auto"/>
                            <w:right w:val="none" w:sz="0" w:space="0" w:color="auto"/>
                          </w:divBdr>
                          <w:divsChild>
                            <w:div w:id="115927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7743160">
      <w:bodyDiv w:val="1"/>
      <w:marLeft w:val="0"/>
      <w:marRight w:val="0"/>
      <w:marTop w:val="0"/>
      <w:marBottom w:val="0"/>
      <w:divBdr>
        <w:top w:val="none" w:sz="0" w:space="0" w:color="auto"/>
        <w:left w:val="none" w:sz="0" w:space="0" w:color="auto"/>
        <w:bottom w:val="none" w:sz="0" w:space="0" w:color="auto"/>
        <w:right w:val="none" w:sz="0" w:space="0" w:color="auto"/>
      </w:divBdr>
    </w:div>
    <w:div w:id="416219406">
      <w:bodyDiv w:val="1"/>
      <w:marLeft w:val="0"/>
      <w:marRight w:val="0"/>
      <w:marTop w:val="0"/>
      <w:marBottom w:val="0"/>
      <w:divBdr>
        <w:top w:val="none" w:sz="0" w:space="0" w:color="auto"/>
        <w:left w:val="none" w:sz="0" w:space="0" w:color="auto"/>
        <w:bottom w:val="none" w:sz="0" w:space="0" w:color="auto"/>
        <w:right w:val="none" w:sz="0" w:space="0" w:color="auto"/>
      </w:divBdr>
    </w:div>
    <w:div w:id="418524260">
      <w:bodyDiv w:val="1"/>
      <w:marLeft w:val="0"/>
      <w:marRight w:val="0"/>
      <w:marTop w:val="0"/>
      <w:marBottom w:val="0"/>
      <w:divBdr>
        <w:top w:val="none" w:sz="0" w:space="0" w:color="auto"/>
        <w:left w:val="none" w:sz="0" w:space="0" w:color="auto"/>
        <w:bottom w:val="none" w:sz="0" w:space="0" w:color="auto"/>
        <w:right w:val="none" w:sz="0" w:space="0" w:color="auto"/>
      </w:divBdr>
    </w:div>
    <w:div w:id="420489985">
      <w:bodyDiv w:val="1"/>
      <w:marLeft w:val="0"/>
      <w:marRight w:val="0"/>
      <w:marTop w:val="0"/>
      <w:marBottom w:val="0"/>
      <w:divBdr>
        <w:top w:val="none" w:sz="0" w:space="0" w:color="auto"/>
        <w:left w:val="none" w:sz="0" w:space="0" w:color="auto"/>
        <w:bottom w:val="none" w:sz="0" w:space="0" w:color="auto"/>
        <w:right w:val="none" w:sz="0" w:space="0" w:color="auto"/>
      </w:divBdr>
    </w:div>
    <w:div w:id="503590573">
      <w:bodyDiv w:val="1"/>
      <w:marLeft w:val="0"/>
      <w:marRight w:val="0"/>
      <w:marTop w:val="0"/>
      <w:marBottom w:val="0"/>
      <w:divBdr>
        <w:top w:val="none" w:sz="0" w:space="0" w:color="auto"/>
        <w:left w:val="none" w:sz="0" w:space="0" w:color="auto"/>
        <w:bottom w:val="none" w:sz="0" w:space="0" w:color="auto"/>
        <w:right w:val="none" w:sz="0" w:space="0" w:color="auto"/>
      </w:divBdr>
    </w:div>
    <w:div w:id="549419035">
      <w:bodyDiv w:val="1"/>
      <w:marLeft w:val="0"/>
      <w:marRight w:val="0"/>
      <w:marTop w:val="0"/>
      <w:marBottom w:val="0"/>
      <w:divBdr>
        <w:top w:val="none" w:sz="0" w:space="0" w:color="auto"/>
        <w:left w:val="none" w:sz="0" w:space="0" w:color="auto"/>
        <w:bottom w:val="none" w:sz="0" w:space="0" w:color="auto"/>
        <w:right w:val="none" w:sz="0" w:space="0" w:color="auto"/>
      </w:divBdr>
      <w:divsChild>
        <w:div w:id="7221693">
          <w:marLeft w:val="0"/>
          <w:marRight w:val="0"/>
          <w:marTop w:val="0"/>
          <w:marBottom w:val="0"/>
          <w:divBdr>
            <w:top w:val="none" w:sz="0" w:space="0" w:color="auto"/>
            <w:left w:val="none" w:sz="0" w:space="0" w:color="auto"/>
            <w:bottom w:val="none" w:sz="0" w:space="0" w:color="auto"/>
            <w:right w:val="none" w:sz="0" w:space="0" w:color="auto"/>
          </w:divBdr>
        </w:div>
        <w:div w:id="15160526">
          <w:marLeft w:val="0"/>
          <w:marRight w:val="0"/>
          <w:marTop w:val="0"/>
          <w:marBottom w:val="0"/>
          <w:divBdr>
            <w:top w:val="none" w:sz="0" w:space="0" w:color="auto"/>
            <w:left w:val="none" w:sz="0" w:space="0" w:color="auto"/>
            <w:bottom w:val="none" w:sz="0" w:space="0" w:color="auto"/>
            <w:right w:val="none" w:sz="0" w:space="0" w:color="auto"/>
          </w:divBdr>
        </w:div>
        <w:div w:id="89861133">
          <w:marLeft w:val="0"/>
          <w:marRight w:val="0"/>
          <w:marTop w:val="0"/>
          <w:marBottom w:val="0"/>
          <w:divBdr>
            <w:top w:val="none" w:sz="0" w:space="0" w:color="auto"/>
            <w:left w:val="none" w:sz="0" w:space="0" w:color="auto"/>
            <w:bottom w:val="none" w:sz="0" w:space="0" w:color="auto"/>
            <w:right w:val="none" w:sz="0" w:space="0" w:color="auto"/>
          </w:divBdr>
        </w:div>
        <w:div w:id="122119814">
          <w:marLeft w:val="0"/>
          <w:marRight w:val="0"/>
          <w:marTop w:val="0"/>
          <w:marBottom w:val="0"/>
          <w:divBdr>
            <w:top w:val="none" w:sz="0" w:space="0" w:color="auto"/>
            <w:left w:val="none" w:sz="0" w:space="0" w:color="auto"/>
            <w:bottom w:val="none" w:sz="0" w:space="0" w:color="auto"/>
            <w:right w:val="none" w:sz="0" w:space="0" w:color="auto"/>
          </w:divBdr>
        </w:div>
        <w:div w:id="161774062">
          <w:marLeft w:val="0"/>
          <w:marRight w:val="0"/>
          <w:marTop w:val="0"/>
          <w:marBottom w:val="0"/>
          <w:divBdr>
            <w:top w:val="none" w:sz="0" w:space="0" w:color="auto"/>
            <w:left w:val="none" w:sz="0" w:space="0" w:color="auto"/>
            <w:bottom w:val="none" w:sz="0" w:space="0" w:color="auto"/>
            <w:right w:val="none" w:sz="0" w:space="0" w:color="auto"/>
          </w:divBdr>
        </w:div>
        <w:div w:id="186526887">
          <w:marLeft w:val="0"/>
          <w:marRight w:val="0"/>
          <w:marTop w:val="0"/>
          <w:marBottom w:val="0"/>
          <w:divBdr>
            <w:top w:val="none" w:sz="0" w:space="0" w:color="auto"/>
            <w:left w:val="none" w:sz="0" w:space="0" w:color="auto"/>
            <w:bottom w:val="none" w:sz="0" w:space="0" w:color="auto"/>
            <w:right w:val="none" w:sz="0" w:space="0" w:color="auto"/>
          </w:divBdr>
        </w:div>
        <w:div w:id="332992301">
          <w:marLeft w:val="0"/>
          <w:marRight w:val="0"/>
          <w:marTop w:val="0"/>
          <w:marBottom w:val="0"/>
          <w:divBdr>
            <w:top w:val="none" w:sz="0" w:space="0" w:color="auto"/>
            <w:left w:val="none" w:sz="0" w:space="0" w:color="auto"/>
            <w:bottom w:val="none" w:sz="0" w:space="0" w:color="auto"/>
            <w:right w:val="none" w:sz="0" w:space="0" w:color="auto"/>
          </w:divBdr>
        </w:div>
        <w:div w:id="433090739">
          <w:marLeft w:val="0"/>
          <w:marRight w:val="0"/>
          <w:marTop w:val="0"/>
          <w:marBottom w:val="0"/>
          <w:divBdr>
            <w:top w:val="none" w:sz="0" w:space="0" w:color="auto"/>
            <w:left w:val="none" w:sz="0" w:space="0" w:color="auto"/>
            <w:bottom w:val="none" w:sz="0" w:space="0" w:color="auto"/>
            <w:right w:val="none" w:sz="0" w:space="0" w:color="auto"/>
          </w:divBdr>
        </w:div>
        <w:div w:id="467086799">
          <w:marLeft w:val="0"/>
          <w:marRight w:val="0"/>
          <w:marTop w:val="0"/>
          <w:marBottom w:val="0"/>
          <w:divBdr>
            <w:top w:val="none" w:sz="0" w:space="0" w:color="auto"/>
            <w:left w:val="none" w:sz="0" w:space="0" w:color="auto"/>
            <w:bottom w:val="none" w:sz="0" w:space="0" w:color="auto"/>
            <w:right w:val="none" w:sz="0" w:space="0" w:color="auto"/>
          </w:divBdr>
        </w:div>
        <w:div w:id="476265972">
          <w:marLeft w:val="0"/>
          <w:marRight w:val="0"/>
          <w:marTop w:val="0"/>
          <w:marBottom w:val="0"/>
          <w:divBdr>
            <w:top w:val="none" w:sz="0" w:space="0" w:color="auto"/>
            <w:left w:val="none" w:sz="0" w:space="0" w:color="auto"/>
            <w:bottom w:val="none" w:sz="0" w:space="0" w:color="auto"/>
            <w:right w:val="none" w:sz="0" w:space="0" w:color="auto"/>
          </w:divBdr>
        </w:div>
        <w:div w:id="482163879">
          <w:marLeft w:val="0"/>
          <w:marRight w:val="0"/>
          <w:marTop w:val="0"/>
          <w:marBottom w:val="0"/>
          <w:divBdr>
            <w:top w:val="none" w:sz="0" w:space="0" w:color="auto"/>
            <w:left w:val="none" w:sz="0" w:space="0" w:color="auto"/>
            <w:bottom w:val="none" w:sz="0" w:space="0" w:color="auto"/>
            <w:right w:val="none" w:sz="0" w:space="0" w:color="auto"/>
          </w:divBdr>
          <w:divsChild>
            <w:div w:id="30497514">
              <w:marLeft w:val="0"/>
              <w:marRight w:val="0"/>
              <w:marTop w:val="0"/>
              <w:marBottom w:val="0"/>
              <w:divBdr>
                <w:top w:val="none" w:sz="0" w:space="0" w:color="auto"/>
                <w:left w:val="none" w:sz="0" w:space="0" w:color="auto"/>
                <w:bottom w:val="none" w:sz="0" w:space="0" w:color="auto"/>
                <w:right w:val="none" w:sz="0" w:space="0" w:color="auto"/>
              </w:divBdr>
            </w:div>
            <w:div w:id="30686804">
              <w:marLeft w:val="0"/>
              <w:marRight w:val="0"/>
              <w:marTop w:val="0"/>
              <w:marBottom w:val="0"/>
              <w:divBdr>
                <w:top w:val="none" w:sz="0" w:space="0" w:color="auto"/>
                <w:left w:val="none" w:sz="0" w:space="0" w:color="auto"/>
                <w:bottom w:val="none" w:sz="0" w:space="0" w:color="auto"/>
                <w:right w:val="none" w:sz="0" w:space="0" w:color="auto"/>
              </w:divBdr>
            </w:div>
            <w:div w:id="80225379">
              <w:marLeft w:val="0"/>
              <w:marRight w:val="0"/>
              <w:marTop w:val="0"/>
              <w:marBottom w:val="0"/>
              <w:divBdr>
                <w:top w:val="none" w:sz="0" w:space="0" w:color="auto"/>
                <w:left w:val="none" w:sz="0" w:space="0" w:color="auto"/>
                <w:bottom w:val="none" w:sz="0" w:space="0" w:color="auto"/>
                <w:right w:val="none" w:sz="0" w:space="0" w:color="auto"/>
              </w:divBdr>
            </w:div>
            <w:div w:id="320281755">
              <w:marLeft w:val="0"/>
              <w:marRight w:val="0"/>
              <w:marTop w:val="0"/>
              <w:marBottom w:val="0"/>
              <w:divBdr>
                <w:top w:val="none" w:sz="0" w:space="0" w:color="auto"/>
                <w:left w:val="none" w:sz="0" w:space="0" w:color="auto"/>
                <w:bottom w:val="none" w:sz="0" w:space="0" w:color="auto"/>
                <w:right w:val="none" w:sz="0" w:space="0" w:color="auto"/>
              </w:divBdr>
            </w:div>
            <w:div w:id="566574482">
              <w:marLeft w:val="0"/>
              <w:marRight w:val="0"/>
              <w:marTop w:val="0"/>
              <w:marBottom w:val="0"/>
              <w:divBdr>
                <w:top w:val="none" w:sz="0" w:space="0" w:color="auto"/>
                <w:left w:val="none" w:sz="0" w:space="0" w:color="auto"/>
                <w:bottom w:val="none" w:sz="0" w:space="0" w:color="auto"/>
                <w:right w:val="none" w:sz="0" w:space="0" w:color="auto"/>
              </w:divBdr>
            </w:div>
            <w:div w:id="567037815">
              <w:marLeft w:val="0"/>
              <w:marRight w:val="0"/>
              <w:marTop w:val="0"/>
              <w:marBottom w:val="0"/>
              <w:divBdr>
                <w:top w:val="none" w:sz="0" w:space="0" w:color="auto"/>
                <w:left w:val="none" w:sz="0" w:space="0" w:color="auto"/>
                <w:bottom w:val="none" w:sz="0" w:space="0" w:color="auto"/>
                <w:right w:val="none" w:sz="0" w:space="0" w:color="auto"/>
              </w:divBdr>
            </w:div>
            <w:div w:id="585194076">
              <w:marLeft w:val="0"/>
              <w:marRight w:val="0"/>
              <w:marTop w:val="0"/>
              <w:marBottom w:val="0"/>
              <w:divBdr>
                <w:top w:val="none" w:sz="0" w:space="0" w:color="auto"/>
                <w:left w:val="none" w:sz="0" w:space="0" w:color="auto"/>
                <w:bottom w:val="none" w:sz="0" w:space="0" w:color="auto"/>
                <w:right w:val="none" w:sz="0" w:space="0" w:color="auto"/>
              </w:divBdr>
            </w:div>
            <w:div w:id="673991259">
              <w:marLeft w:val="0"/>
              <w:marRight w:val="0"/>
              <w:marTop w:val="0"/>
              <w:marBottom w:val="0"/>
              <w:divBdr>
                <w:top w:val="none" w:sz="0" w:space="0" w:color="auto"/>
                <w:left w:val="none" w:sz="0" w:space="0" w:color="auto"/>
                <w:bottom w:val="none" w:sz="0" w:space="0" w:color="auto"/>
                <w:right w:val="none" w:sz="0" w:space="0" w:color="auto"/>
              </w:divBdr>
            </w:div>
            <w:div w:id="748038620">
              <w:marLeft w:val="0"/>
              <w:marRight w:val="0"/>
              <w:marTop w:val="0"/>
              <w:marBottom w:val="0"/>
              <w:divBdr>
                <w:top w:val="none" w:sz="0" w:space="0" w:color="auto"/>
                <w:left w:val="none" w:sz="0" w:space="0" w:color="auto"/>
                <w:bottom w:val="none" w:sz="0" w:space="0" w:color="auto"/>
                <w:right w:val="none" w:sz="0" w:space="0" w:color="auto"/>
              </w:divBdr>
            </w:div>
            <w:div w:id="932783565">
              <w:marLeft w:val="0"/>
              <w:marRight w:val="0"/>
              <w:marTop w:val="0"/>
              <w:marBottom w:val="0"/>
              <w:divBdr>
                <w:top w:val="none" w:sz="0" w:space="0" w:color="auto"/>
                <w:left w:val="none" w:sz="0" w:space="0" w:color="auto"/>
                <w:bottom w:val="none" w:sz="0" w:space="0" w:color="auto"/>
                <w:right w:val="none" w:sz="0" w:space="0" w:color="auto"/>
              </w:divBdr>
            </w:div>
            <w:div w:id="935136394">
              <w:marLeft w:val="0"/>
              <w:marRight w:val="0"/>
              <w:marTop w:val="0"/>
              <w:marBottom w:val="0"/>
              <w:divBdr>
                <w:top w:val="none" w:sz="0" w:space="0" w:color="auto"/>
                <w:left w:val="none" w:sz="0" w:space="0" w:color="auto"/>
                <w:bottom w:val="none" w:sz="0" w:space="0" w:color="auto"/>
                <w:right w:val="none" w:sz="0" w:space="0" w:color="auto"/>
              </w:divBdr>
            </w:div>
            <w:div w:id="1086922330">
              <w:marLeft w:val="0"/>
              <w:marRight w:val="0"/>
              <w:marTop w:val="0"/>
              <w:marBottom w:val="0"/>
              <w:divBdr>
                <w:top w:val="none" w:sz="0" w:space="0" w:color="auto"/>
                <w:left w:val="none" w:sz="0" w:space="0" w:color="auto"/>
                <w:bottom w:val="none" w:sz="0" w:space="0" w:color="auto"/>
                <w:right w:val="none" w:sz="0" w:space="0" w:color="auto"/>
              </w:divBdr>
            </w:div>
            <w:div w:id="1169444071">
              <w:marLeft w:val="0"/>
              <w:marRight w:val="0"/>
              <w:marTop w:val="0"/>
              <w:marBottom w:val="0"/>
              <w:divBdr>
                <w:top w:val="none" w:sz="0" w:space="0" w:color="auto"/>
                <w:left w:val="none" w:sz="0" w:space="0" w:color="auto"/>
                <w:bottom w:val="none" w:sz="0" w:space="0" w:color="auto"/>
                <w:right w:val="none" w:sz="0" w:space="0" w:color="auto"/>
              </w:divBdr>
            </w:div>
            <w:div w:id="1197813108">
              <w:marLeft w:val="0"/>
              <w:marRight w:val="0"/>
              <w:marTop w:val="0"/>
              <w:marBottom w:val="0"/>
              <w:divBdr>
                <w:top w:val="none" w:sz="0" w:space="0" w:color="auto"/>
                <w:left w:val="none" w:sz="0" w:space="0" w:color="auto"/>
                <w:bottom w:val="none" w:sz="0" w:space="0" w:color="auto"/>
                <w:right w:val="none" w:sz="0" w:space="0" w:color="auto"/>
              </w:divBdr>
            </w:div>
            <w:div w:id="1400980467">
              <w:marLeft w:val="0"/>
              <w:marRight w:val="0"/>
              <w:marTop w:val="0"/>
              <w:marBottom w:val="0"/>
              <w:divBdr>
                <w:top w:val="none" w:sz="0" w:space="0" w:color="auto"/>
                <w:left w:val="none" w:sz="0" w:space="0" w:color="auto"/>
                <w:bottom w:val="none" w:sz="0" w:space="0" w:color="auto"/>
                <w:right w:val="none" w:sz="0" w:space="0" w:color="auto"/>
              </w:divBdr>
            </w:div>
            <w:div w:id="1523201584">
              <w:marLeft w:val="0"/>
              <w:marRight w:val="0"/>
              <w:marTop w:val="0"/>
              <w:marBottom w:val="0"/>
              <w:divBdr>
                <w:top w:val="none" w:sz="0" w:space="0" w:color="auto"/>
                <w:left w:val="none" w:sz="0" w:space="0" w:color="auto"/>
                <w:bottom w:val="none" w:sz="0" w:space="0" w:color="auto"/>
                <w:right w:val="none" w:sz="0" w:space="0" w:color="auto"/>
              </w:divBdr>
            </w:div>
            <w:div w:id="1650355952">
              <w:marLeft w:val="0"/>
              <w:marRight w:val="0"/>
              <w:marTop w:val="0"/>
              <w:marBottom w:val="0"/>
              <w:divBdr>
                <w:top w:val="none" w:sz="0" w:space="0" w:color="auto"/>
                <w:left w:val="none" w:sz="0" w:space="0" w:color="auto"/>
                <w:bottom w:val="none" w:sz="0" w:space="0" w:color="auto"/>
                <w:right w:val="none" w:sz="0" w:space="0" w:color="auto"/>
              </w:divBdr>
            </w:div>
            <w:div w:id="1735934815">
              <w:marLeft w:val="0"/>
              <w:marRight w:val="0"/>
              <w:marTop w:val="0"/>
              <w:marBottom w:val="0"/>
              <w:divBdr>
                <w:top w:val="none" w:sz="0" w:space="0" w:color="auto"/>
                <w:left w:val="none" w:sz="0" w:space="0" w:color="auto"/>
                <w:bottom w:val="none" w:sz="0" w:space="0" w:color="auto"/>
                <w:right w:val="none" w:sz="0" w:space="0" w:color="auto"/>
              </w:divBdr>
            </w:div>
            <w:div w:id="1986273300">
              <w:marLeft w:val="0"/>
              <w:marRight w:val="0"/>
              <w:marTop w:val="0"/>
              <w:marBottom w:val="0"/>
              <w:divBdr>
                <w:top w:val="none" w:sz="0" w:space="0" w:color="auto"/>
                <w:left w:val="none" w:sz="0" w:space="0" w:color="auto"/>
                <w:bottom w:val="none" w:sz="0" w:space="0" w:color="auto"/>
                <w:right w:val="none" w:sz="0" w:space="0" w:color="auto"/>
              </w:divBdr>
            </w:div>
            <w:div w:id="2067409305">
              <w:marLeft w:val="0"/>
              <w:marRight w:val="0"/>
              <w:marTop w:val="0"/>
              <w:marBottom w:val="0"/>
              <w:divBdr>
                <w:top w:val="none" w:sz="0" w:space="0" w:color="auto"/>
                <w:left w:val="none" w:sz="0" w:space="0" w:color="auto"/>
                <w:bottom w:val="none" w:sz="0" w:space="0" w:color="auto"/>
                <w:right w:val="none" w:sz="0" w:space="0" w:color="auto"/>
              </w:divBdr>
            </w:div>
          </w:divsChild>
        </w:div>
        <w:div w:id="548764461">
          <w:marLeft w:val="0"/>
          <w:marRight w:val="0"/>
          <w:marTop w:val="0"/>
          <w:marBottom w:val="0"/>
          <w:divBdr>
            <w:top w:val="none" w:sz="0" w:space="0" w:color="auto"/>
            <w:left w:val="none" w:sz="0" w:space="0" w:color="auto"/>
            <w:bottom w:val="none" w:sz="0" w:space="0" w:color="auto"/>
            <w:right w:val="none" w:sz="0" w:space="0" w:color="auto"/>
          </w:divBdr>
        </w:div>
        <w:div w:id="596402578">
          <w:marLeft w:val="0"/>
          <w:marRight w:val="0"/>
          <w:marTop w:val="0"/>
          <w:marBottom w:val="0"/>
          <w:divBdr>
            <w:top w:val="none" w:sz="0" w:space="0" w:color="auto"/>
            <w:left w:val="none" w:sz="0" w:space="0" w:color="auto"/>
            <w:bottom w:val="none" w:sz="0" w:space="0" w:color="auto"/>
            <w:right w:val="none" w:sz="0" w:space="0" w:color="auto"/>
          </w:divBdr>
        </w:div>
        <w:div w:id="626158882">
          <w:marLeft w:val="0"/>
          <w:marRight w:val="0"/>
          <w:marTop w:val="0"/>
          <w:marBottom w:val="0"/>
          <w:divBdr>
            <w:top w:val="none" w:sz="0" w:space="0" w:color="auto"/>
            <w:left w:val="none" w:sz="0" w:space="0" w:color="auto"/>
            <w:bottom w:val="none" w:sz="0" w:space="0" w:color="auto"/>
            <w:right w:val="none" w:sz="0" w:space="0" w:color="auto"/>
          </w:divBdr>
        </w:div>
        <w:div w:id="629016651">
          <w:marLeft w:val="0"/>
          <w:marRight w:val="0"/>
          <w:marTop w:val="0"/>
          <w:marBottom w:val="0"/>
          <w:divBdr>
            <w:top w:val="none" w:sz="0" w:space="0" w:color="auto"/>
            <w:left w:val="none" w:sz="0" w:space="0" w:color="auto"/>
            <w:bottom w:val="none" w:sz="0" w:space="0" w:color="auto"/>
            <w:right w:val="none" w:sz="0" w:space="0" w:color="auto"/>
          </w:divBdr>
        </w:div>
        <w:div w:id="635911100">
          <w:marLeft w:val="0"/>
          <w:marRight w:val="0"/>
          <w:marTop w:val="0"/>
          <w:marBottom w:val="0"/>
          <w:divBdr>
            <w:top w:val="none" w:sz="0" w:space="0" w:color="auto"/>
            <w:left w:val="none" w:sz="0" w:space="0" w:color="auto"/>
            <w:bottom w:val="none" w:sz="0" w:space="0" w:color="auto"/>
            <w:right w:val="none" w:sz="0" w:space="0" w:color="auto"/>
          </w:divBdr>
        </w:div>
        <w:div w:id="681780603">
          <w:marLeft w:val="0"/>
          <w:marRight w:val="0"/>
          <w:marTop w:val="0"/>
          <w:marBottom w:val="0"/>
          <w:divBdr>
            <w:top w:val="none" w:sz="0" w:space="0" w:color="auto"/>
            <w:left w:val="none" w:sz="0" w:space="0" w:color="auto"/>
            <w:bottom w:val="none" w:sz="0" w:space="0" w:color="auto"/>
            <w:right w:val="none" w:sz="0" w:space="0" w:color="auto"/>
          </w:divBdr>
        </w:div>
        <w:div w:id="684018912">
          <w:marLeft w:val="0"/>
          <w:marRight w:val="0"/>
          <w:marTop w:val="0"/>
          <w:marBottom w:val="0"/>
          <w:divBdr>
            <w:top w:val="none" w:sz="0" w:space="0" w:color="auto"/>
            <w:left w:val="none" w:sz="0" w:space="0" w:color="auto"/>
            <w:bottom w:val="none" w:sz="0" w:space="0" w:color="auto"/>
            <w:right w:val="none" w:sz="0" w:space="0" w:color="auto"/>
          </w:divBdr>
        </w:div>
        <w:div w:id="737241216">
          <w:marLeft w:val="0"/>
          <w:marRight w:val="0"/>
          <w:marTop w:val="0"/>
          <w:marBottom w:val="0"/>
          <w:divBdr>
            <w:top w:val="none" w:sz="0" w:space="0" w:color="auto"/>
            <w:left w:val="none" w:sz="0" w:space="0" w:color="auto"/>
            <w:bottom w:val="none" w:sz="0" w:space="0" w:color="auto"/>
            <w:right w:val="none" w:sz="0" w:space="0" w:color="auto"/>
          </w:divBdr>
        </w:div>
        <w:div w:id="844396305">
          <w:marLeft w:val="0"/>
          <w:marRight w:val="0"/>
          <w:marTop w:val="0"/>
          <w:marBottom w:val="0"/>
          <w:divBdr>
            <w:top w:val="none" w:sz="0" w:space="0" w:color="auto"/>
            <w:left w:val="none" w:sz="0" w:space="0" w:color="auto"/>
            <w:bottom w:val="none" w:sz="0" w:space="0" w:color="auto"/>
            <w:right w:val="none" w:sz="0" w:space="0" w:color="auto"/>
          </w:divBdr>
        </w:div>
        <w:div w:id="844591574">
          <w:marLeft w:val="0"/>
          <w:marRight w:val="0"/>
          <w:marTop w:val="0"/>
          <w:marBottom w:val="0"/>
          <w:divBdr>
            <w:top w:val="none" w:sz="0" w:space="0" w:color="auto"/>
            <w:left w:val="none" w:sz="0" w:space="0" w:color="auto"/>
            <w:bottom w:val="none" w:sz="0" w:space="0" w:color="auto"/>
            <w:right w:val="none" w:sz="0" w:space="0" w:color="auto"/>
          </w:divBdr>
        </w:div>
        <w:div w:id="867570701">
          <w:marLeft w:val="0"/>
          <w:marRight w:val="0"/>
          <w:marTop w:val="0"/>
          <w:marBottom w:val="0"/>
          <w:divBdr>
            <w:top w:val="none" w:sz="0" w:space="0" w:color="auto"/>
            <w:left w:val="none" w:sz="0" w:space="0" w:color="auto"/>
            <w:bottom w:val="none" w:sz="0" w:space="0" w:color="auto"/>
            <w:right w:val="none" w:sz="0" w:space="0" w:color="auto"/>
          </w:divBdr>
        </w:div>
        <w:div w:id="964773706">
          <w:marLeft w:val="0"/>
          <w:marRight w:val="0"/>
          <w:marTop w:val="0"/>
          <w:marBottom w:val="0"/>
          <w:divBdr>
            <w:top w:val="none" w:sz="0" w:space="0" w:color="auto"/>
            <w:left w:val="none" w:sz="0" w:space="0" w:color="auto"/>
            <w:bottom w:val="none" w:sz="0" w:space="0" w:color="auto"/>
            <w:right w:val="none" w:sz="0" w:space="0" w:color="auto"/>
          </w:divBdr>
        </w:div>
        <w:div w:id="994995695">
          <w:marLeft w:val="0"/>
          <w:marRight w:val="0"/>
          <w:marTop w:val="0"/>
          <w:marBottom w:val="0"/>
          <w:divBdr>
            <w:top w:val="none" w:sz="0" w:space="0" w:color="auto"/>
            <w:left w:val="none" w:sz="0" w:space="0" w:color="auto"/>
            <w:bottom w:val="none" w:sz="0" w:space="0" w:color="auto"/>
            <w:right w:val="none" w:sz="0" w:space="0" w:color="auto"/>
          </w:divBdr>
        </w:div>
        <w:div w:id="1001741600">
          <w:marLeft w:val="0"/>
          <w:marRight w:val="0"/>
          <w:marTop w:val="0"/>
          <w:marBottom w:val="0"/>
          <w:divBdr>
            <w:top w:val="none" w:sz="0" w:space="0" w:color="auto"/>
            <w:left w:val="none" w:sz="0" w:space="0" w:color="auto"/>
            <w:bottom w:val="none" w:sz="0" w:space="0" w:color="auto"/>
            <w:right w:val="none" w:sz="0" w:space="0" w:color="auto"/>
          </w:divBdr>
        </w:div>
        <w:div w:id="1002467696">
          <w:marLeft w:val="0"/>
          <w:marRight w:val="0"/>
          <w:marTop w:val="0"/>
          <w:marBottom w:val="0"/>
          <w:divBdr>
            <w:top w:val="none" w:sz="0" w:space="0" w:color="auto"/>
            <w:left w:val="none" w:sz="0" w:space="0" w:color="auto"/>
            <w:bottom w:val="none" w:sz="0" w:space="0" w:color="auto"/>
            <w:right w:val="none" w:sz="0" w:space="0" w:color="auto"/>
          </w:divBdr>
        </w:div>
        <w:div w:id="1033966106">
          <w:marLeft w:val="0"/>
          <w:marRight w:val="0"/>
          <w:marTop w:val="0"/>
          <w:marBottom w:val="0"/>
          <w:divBdr>
            <w:top w:val="none" w:sz="0" w:space="0" w:color="auto"/>
            <w:left w:val="none" w:sz="0" w:space="0" w:color="auto"/>
            <w:bottom w:val="none" w:sz="0" w:space="0" w:color="auto"/>
            <w:right w:val="none" w:sz="0" w:space="0" w:color="auto"/>
          </w:divBdr>
        </w:div>
        <w:div w:id="1103065497">
          <w:marLeft w:val="0"/>
          <w:marRight w:val="0"/>
          <w:marTop w:val="0"/>
          <w:marBottom w:val="0"/>
          <w:divBdr>
            <w:top w:val="none" w:sz="0" w:space="0" w:color="auto"/>
            <w:left w:val="none" w:sz="0" w:space="0" w:color="auto"/>
            <w:bottom w:val="none" w:sz="0" w:space="0" w:color="auto"/>
            <w:right w:val="none" w:sz="0" w:space="0" w:color="auto"/>
          </w:divBdr>
        </w:div>
        <w:div w:id="1136526507">
          <w:marLeft w:val="0"/>
          <w:marRight w:val="0"/>
          <w:marTop w:val="0"/>
          <w:marBottom w:val="0"/>
          <w:divBdr>
            <w:top w:val="none" w:sz="0" w:space="0" w:color="auto"/>
            <w:left w:val="none" w:sz="0" w:space="0" w:color="auto"/>
            <w:bottom w:val="none" w:sz="0" w:space="0" w:color="auto"/>
            <w:right w:val="none" w:sz="0" w:space="0" w:color="auto"/>
          </w:divBdr>
        </w:div>
        <w:div w:id="1158494012">
          <w:marLeft w:val="0"/>
          <w:marRight w:val="0"/>
          <w:marTop w:val="0"/>
          <w:marBottom w:val="0"/>
          <w:divBdr>
            <w:top w:val="none" w:sz="0" w:space="0" w:color="auto"/>
            <w:left w:val="none" w:sz="0" w:space="0" w:color="auto"/>
            <w:bottom w:val="none" w:sz="0" w:space="0" w:color="auto"/>
            <w:right w:val="none" w:sz="0" w:space="0" w:color="auto"/>
          </w:divBdr>
        </w:div>
        <w:div w:id="1247229458">
          <w:marLeft w:val="0"/>
          <w:marRight w:val="0"/>
          <w:marTop w:val="0"/>
          <w:marBottom w:val="0"/>
          <w:divBdr>
            <w:top w:val="none" w:sz="0" w:space="0" w:color="auto"/>
            <w:left w:val="none" w:sz="0" w:space="0" w:color="auto"/>
            <w:bottom w:val="none" w:sz="0" w:space="0" w:color="auto"/>
            <w:right w:val="none" w:sz="0" w:space="0" w:color="auto"/>
          </w:divBdr>
        </w:div>
        <w:div w:id="1273509890">
          <w:marLeft w:val="0"/>
          <w:marRight w:val="0"/>
          <w:marTop w:val="0"/>
          <w:marBottom w:val="0"/>
          <w:divBdr>
            <w:top w:val="none" w:sz="0" w:space="0" w:color="auto"/>
            <w:left w:val="none" w:sz="0" w:space="0" w:color="auto"/>
            <w:bottom w:val="none" w:sz="0" w:space="0" w:color="auto"/>
            <w:right w:val="none" w:sz="0" w:space="0" w:color="auto"/>
          </w:divBdr>
        </w:div>
        <w:div w:id="1445610018">
          <w:marLeft w:val="0"/>
          <w:marRight w:val="0"/>
          <w:marTop w:val="0"/>
          <w:marBottom w:val="0"/>
          <w:divBdr>
            <w:top w:val="none" w:sz="0" w:space="0" w:color="auto"/>
            <w:left w:val="none" w:sz="0" w:space="0" w:color="auto"/>
            <w:bottom w:val="none" w:sz="0" w:space="0" w:color="auto"/>
            <w:right w:val="none" w:sz="0" w:space="0" w:color="auto"/>
          </w:divBdr>
        </w:div>
        <w:div w:id="1485849860">
          <w:marLeft w:val="0"/>
          <w:marRight w:val="0"/>
          <w:marTop w:val="0"/>
          <w:marBottom w:val="0"/>
          <w:divBdr>
            <w:top w:val="none" w:sz="0" w:space="0" w:color="auto"/>
            <w:left w:val="none" w:sz="0" w:space="0" w:color="auto"/>
            <w:bottom w:val="none" w:sz="0" w:space="0" w:color="auto"/>
            <w:right w:val="none" w:sz="0" w:space="0" w:color="auto"/>
          </w:divBdr>
        </w:div>
        <w:div w:id="1528762431">
          <w:marLeft w:val="0"/>
          <w:marRight w:val="0"/>
          <w:marTop w:val="0"/>
          <w:marBottom w:val="0"/>
          <w:divBdr>
            <w:top w:val="none" w:sz="0" w:space="0" w:color="auto"/>
            <w:left w:val="none" w:sz="0" w:space="0" w:color="auto"/>
            <w:bottom w:val="none" w:sz="0" w:space="0" w:color="auto"/>
            <w:right w:val="none" w:sz="0" w:space="0" w:color="auto"/>
          </w:divBdr>
        </w:div>
        <w:div w:id="1546990377">
          <w:marLeft w:val="0"/>
          <w:marRight w:val="0"/>
          <w:marTop w:val="0"/>
          <w:marBottom w:val="0"/>
          <w:divBdr>
            <w:top w:val="none" w:sz="0" w:space="0" w:color="auto"/>
            <w:left w:val="none" w:sz="0" w:space="0" w:color="auto"/>
            <w:bottom w:val="none" w:sz="0" w:space="0" w:color="auto"/>
            <w:right w:val="none" w:sz="0" w:space="0" w:color="auto"/>
          </w:divBdr>
        </w:div>
        <w:div w:id="1628317876">
          <w:marLeft w:val="0"/>
          <w:marRight w:val="0"/>
          <w:marTop w:val="0"/>
          <w:marBottom w:val="0"/>
          <w:divBdr>
            <w:top w:val="none" w:sz="0" w:space="0" w:color="auto"/>
            <w:left w:val="none" w:sz="0" w:space="0" w:color="auto"/>
            <w:bottom w:val="none" w:sz="0" w:space="0" w:color="auto"/>
            <w:right w:val="none" w:sz="0" w:space="0" w:color="auto"/>
          </w:divBdr>
        </w:div>
        <w:div w:id="1639145933">
          <w:marLeft w:val="0"/>
          <w:marRight w:val="0"/>
          <w:marTop w:val="0"/>
          <w:marBottom w:val="0"/>
          <w:divBdr>
            <w:top w:val="none" w:sz="0" w:space="0" w:color="auto"/>
            <w:left w:val="none" w:sz="0" w:space="0" w:color="auto"/>
            <w:bottom w:val="none" w:sz="0" w:space="0" w:color="auto"/>
            <w:right w:val="none" w:sz="0" w:space="0" w:color="auto"/>
          </w:divBdr>
        </w:div>
        <w:div w:id="1647512955">
          <w:marLeft w:val="0"/>
          <w:marRight w:val="0"/>
          <w:marTop w:val="0"/>
          <w:marBottom w:val="0"/>
          <w:divBdr>
            <w:top w:val="none" w:sz="0" w:space="0" w:color="auto"/>
            <w:left w:val="none" w:sz="0" w:space="0" w:color="auto"/>
            <w:bottom w:val="none" w:sz="0" w:space="0" w:color="auto"/>
            <w:right w:val="none" w:sz="0" w:space="0" w:color="auto"/>
          </w:divBdr>
        </w:div>
        <w:div w:id="1702587779">
          <w:marLeft w:val="0"/>
          <w:marRight w:val="0"/>
          <w:marTop w:val="0"/>
          <w:marBottom w:val="0"/>
          <w:divBdr>
            <w:top w:val="none" w:sz="0" w:space="0" w:color="auto"/>
            <w:left w:val="none" w:sz="0" w:space="0" w:color="auto"/>
            <w:bottom w:val="none" w:sz="0" w:space="0" w:color="auto"/>
            <w:right w:val="none" w:sz="0" w:space="0" w:color="auto"/>
          </w:divBdr>
        </w:div>
        <w:div w:id="1776048543">
          <w:marLeft w:val="0"/>
          <w:marRight w:val="0"/>
          <w:marTop w:val="0"/>
          <w:marBottom w:val="0"/>
          <w:divBdr>
            <w:top w:val="none" w:sz="0" w:space="0" w:color="auto"/>
            <w:left w:val="none" w:sz="0" w:space="0" w:color="auto"/>
            <w:bottom w:val="none" w:sz="0" w:space="0" w:color="auto"/>
            <w:right w:val="none" w:sz="0" w:space="0" w:color="auto"/>
          </w:divBdr>
        </w:div>
        <w:div w:id="1928923271">
          <w:marLeft w:val="0"/>
          <w:marRight w:val="0"/>
          <w:marTop w:val="0"/>
          <w:marBottom w:val="0"/>
          <w:divBdr>
            <w:top w:val="none" w:sz="0" w:space="0" w:color="auto"/>
            <w:left w:val="none" w:sz="0" w:space="0" w:color="auto"/>
            <w:bottom w:val="none" w:sz="0" w:space="0" w:color="auto"/>
            <w:right w:val="none" w:sz="0" w:space="0" w:color="auto"/>
          </w:divBdr>
        </w:div>
        <w:div w:id="1960339097">
          <w:marLeft w:val="0"/>
          <w:marRight w:val="0"/>
          <w:marTop w:val="0"/>
          <w:marBottom w:val="0"/>
          <w:divBdr>
            <w:top w:val="none" w:sz="0" w:space="0" w:color="auto"/>
            <w:left w:val="none" w:sz="0" w:space="0" w:color="auto"/>
            <w:bottom w:val="none" w:sz="0" w:space="0" w:color="auto"/>
            <w:right w:val="none" w:sz="0" w:space="0" w:color="auto"/>
          </w:divBdr>
        </w:div>
        <w:div w:id="1977835523">
          <w:marLeft w:val="0"/>
          <w:marRight w:val="0"/>
          <w:marTop w:val="0"/>
          <w:marBottom w:val="0"/>
          <w:divBdr>
            <w:top w:val="none" w:sz="0" w:space="0" w:color="auto"/>
            <w:left w:val="none" w:sz="0" w:space="0" w:color="auto"/>
            <w:bottom w:val="none" w:sz="0" w:space="0" w:color="auto"/>
            <w:right w:val="none" w:sz="0" w:space="0" w:color="auto"/>
          </w:divBdr>
        </w:div>
        <w:div w:id="2086880919">
          <w:marLeft w:val="0"/>
          <w:marRight w:val="0"/>
          <w:marTop w:val="0"/>
          <w:marBottom w:val="0"/>
          <w:divBdr>
            <w:top w:val="none" w:sz="0" w:space="0" w:color="auto"/>
            <w:left w:val="none" w:sz="0" w:space="0" w:color="auto"/>
            <w:bottom w:val="none" w:sz="0" w:space="0" w:color="auto"/>
            <w:right w:val="none" w:sz="0" w:space="0" w:color="auto"/>
          </w:divBdr>
        </w:div>
        <w:div w:id="2095588230">
          <w:marLeft w:val="0"/>
          <w:marRight w:val="0"/>
          <w:marTop w:val="0"/>
          <w:marBottom w:val="0"/>
          <w:divBdr>
            <w:top w:val="none" w:sz="0" w:space="0" w:color="auto"/>
            <w:left w:val="none" w:sz="0" w:space="0" w:color="auto"/>
            <w:bottom w:val="none" w:sz="0" w:space="0" w:color="auto"/>
            <w:right w:val="none" w:sz="0" w:space="0" w:color="auto"/>
          </w:divBdr>
        </w:div>
        <w:div w:id="2139446959">
          <w:marLeft w:val="0"/>
          <w:marRight w:val="0"/>
          <w:marTop w:val="0"/>
          <w:marBottom w:val="0"/>
          <w:divBdr>
            <w:top w:val="none" w:sz="0" w:space="0" w:color="auto"/>
            <w:left w:val="none" w:sz="0" w:space="0" w:color="auto"/>
            <w:bottom w:val="none" w:sz="0" w:space="0" w:color="auto"/>
            <w:right w:val="none" w:sz="0" w:space="0" w:color="auto"/>
          </w:divBdr>
        </w:div>
      </w:divsChild>
    </w:div>
    <w:div w:id="575552425">
      <w:bodyDiv w:val="1"/>
      <w:marLeft w:val="0"/>
      <w:marRight w:val="0"/>
      <w:marTop w:val="0"/>
      <w:marBottom w:val="0"/>
      <w:divBdr>
        <w:top w:val="none" w:sz="0" w:space="0" w:color="auto"/>
        <w:left w:val="none" w:sz="0" w:space="0" w:color="auto"/>
        <w:bottom w:val="none" w:sz="0" w:space="0" w:color="auto"/>
        <w:right w:val="none" w:sz="0" w:space="0" w:color="auto"/>
      </w:divBdr>
    </w:div>
    <w:div w:id="669257607">
      <w:bodyDiv w:val="1"/>
      <w:marLeft w:val="0"/>
      <w:marRight w:val="0"/>
      <w:marTop w:val="0"/>
      <w:marBottom w:val="0"/>
      <w:divBdr>
        <w:top w:val="none" w:sz="0" w:space="0" w:color="auto"/>
        <w:left w:val="none" w:sz="0" w:space="0" w:color="auto"/>
        <w:bottom w:val="none" w:sz="0" w:space="0" w:color="auto"/>
        <w:right w:val="none" w:sz="0" w:space="0" w:color="auto"/>
      </w:divBdr>
    </w:div>
    <w:div w:id="680816777">
      <w:bodyDiv w:val="1"/>
      <w:marLeft w:val="0"/>
      <w:marRight w:val="0"/>
      <w:marTop w:val="0"/>
      <w:marBottom w:val="0"/>
      <w:divBdr>
        <w:top w:val="none" w:sz="0" w:space="0" w:color="auto"/>
        <w:left w:val="none" w:sz="0" w:space="0" w:color="auto"/>
        <w:bottom w:val="none" w:sz="0" w:space="0" w:color="auto"/>
        <w:right w:val="none" w:sz="0" w:space="0" w:color="auto"/>
      </w:divBdr>
    </w:div>
    <w:div w:id="787892765">
      <w:bodyDiv w:val="1"/>
      <w:marLeft w:val="0"/>
      <w:marRight w:val="0"/>
      <w:marTop w:val="0"/>
      <w:marBottom w:val="0"/>
      <w:divBdr>
        <w:top w:val="none" w:sz="0" w:space="0" w:color="auto"/>
        <w:left w:val="none" w:sz="0" w:space="0" w:color="auto"/>
        <w:bottom w:val="none" w:sz="0" w:space="0" w:color="auto"/>
        <w:right w:val="none" w:sz="0" w:space="0" w:color="auto"/>
      </w:divBdr>
    </w:div>
    <w:div w:id="820195384">
      <w:bodyDiv w:val="1"/>
      <w:marLeft w:val="0"/>
      <w:marRight w:val="0"/>
      <w:marTop w:val="0"/>
      <w:marBottom w:val="0"/>
      <w:divBdr>
        <w:top w:val="none" w:sz="0" w:space="0" w:color="auto"/>
        <w:left w:val="none" w:sz="0" w:space="0" w:color="auto"/>
        <w:bottom w:val="none" w:sz="0" w:space="0" w:color="auto"/>
        <w:right w:val="none" w:sz="0" w:space="0" w:color="auto"/>
      </w:divBdr>
    </w:div>
    <w:div w:id="822433621">
      <w:bodyDiv w:val="1"/>
      <w:marLeft w:val="0"/>
      <w:marRight w:val="0"/>
      <w:marTop w:val="0"/>
      <w:marBottom w:val="0"/>
      <w:divBdr>
        <w:top w:val="none" w:sz="0" w:space="0" w:color="auto"/>
        <w:left w:val="none" w:sz="0" w:space="0" w:color="auto"/>
        <w:bottom w:val="none" w:sz="0" w:space="0" w:color="auto"/>
        <w:right w:val="none" w:sz="0" w:space="0" w:color="auto"/>
      </w:divBdr>
    </w:div>
    <w:div w:id="876167008">
      <w:bodyDiv w:val="1"/>
      <w:marLeft w:val="0"/>
      <w:marRight w:val="0"/>
      <w:marTop w:val="0"/>
      <w:marBottom w:val="0"/>
      <w:divBdr>
        <w:top w:val="none" w:sz="0" w:space="0" w:color="auto"/>
        <w:left w:val="none" w:sz="0" w:space="0" w:color="auto"/>
        <w:bottom w:val="none" w:sz="0" w:space="0" w:color="auto"/>
        <w:right w:val="none" w:sz="0" w:space="0" w:color="auto"/>
      </w:divBdr>
      <w:divsChild>
        <w:div w:id="468018581">
          <w:marLeft w:val="0"/>
          <w:marRight w:val="0"/>
          <w:marTop w:val="0"/>
          <w:marBottom w:val="0"/>
          <w:divBdr>
            <w:top w:val="none" w:sz="0" w:space="0" w:color="auto"/>
            <w:left w:val="none" w:sz="0" w:space="0" w:color="auto"/>
            <w:bottom w:val="none" w:sz="0" w:space="0" w:color="auto"/>
            <w:right w:val="none" w:sz="0" w:space="0" w:color="auto"/>
          </w:divBdr>
          <w:divsChild>
            <w:div w:id="526024305">
              <w:marLeft w:val="0"/>
              <w:marRight w:val="0"/>
              <w:marTop w:val="0"/>
              <w:marBottom w:val="0"/>
              <w:divBdr>
                <w:top w:val="none" w:sz="0" w:space="0" w:color="auto"/>
                <w:left w:val="none" w:sz="0" w:space="0" w:color="auto"/>
                <w:bottom w:val="none" w:sz="0" w:space="0" w:color="auto"/>
                <w:right w:val="none" w:sz="0" w:space="0" w:color="auto"/>
              </w:divBdr>
            </w:div>
            <w:div w:id="698436025">
              <w:marLeft w:val="0"/>
              <w:marRight w:val="0"/>
              <w:marTop w:val="0"/>
              <w:marBottom w:val="0"/>
              <w:divBdr>
                <w:top w:val="none" w:sz="0" w:space="0" w:color="auto"/>
                <w:left w:val="none" w:sz="0" w:space="0" w:color="auto"/>
                <w:bottom w:val="none" w:sz="0" w:space="0" w:color="auto"/>
                <w:right w:val="none" w:sz="0" w:space="0" w:color="auto"/>
              </w:divBdr>
            </w:div>
            <w:div w:id="1466268094">
              <w:marLeft w:val="0"/>
              <w:marRight w:val="0"/>
              <w:marTop w:val="0"/>
              <w:marBottom w:val="0"/>
              <w:divBdr>
                <w:top w:val="none" w:sz="0" w:space="0" w:color="auto"/>
                <w:left w:val="none" w:sz="0" w:space="0" w:color="auto"/>
                <w:bottom w:val="none" w:sz="0" w:space="0" w:color="auto"/>
                <w:right w:val="none" w:sz="0" w:space="0" w:color="auto"/>
              </w:divBdr>
            </w:div>
            <w:div w:id="1611860907">
              <w:marLeft w:val="0"/>
              <w:marRight w:val="0"/>
              <w:marTop w:val="0"/>
              <w:marBottom w:val="0"/>
              <w:divBdr>
                <w:top w:val="none" w:sz="0" w:space="0" w:color="auto"/>
                <w:left w:val="none" w:sz="0" w:space="0" w:color="auto"/>
                <w:bottom w:val="none" w:sz="0" w:space="0" w:color="auto"/>
                <w:right w:val="none" w:sz="0" w:space="0" w:color="auto"/>
              </w:divBdr>
            </w:div>
            <w:div w:id="1764229766">
              <w:marLeft w:val="0"/>
              <w:marRight w:val="0"/>
              <w:marTop w:val="0"/>
              <w:marBottom w:val="0"/>
              <w:divBdr>
                <w:top w:val="none" w:sz="0" w:space="0" w:color="auto"/>
                <w:left w:val="none" w:sz="0" w:space="0" w:color="auto"/>
                <w:bottom w:val="none" w:sz="0" w:space="0" w:color="auto"/>
                <w:right w:val="none" w:sz="0" w:space="0" w:color="auto"/>
              </w:divBdr>
            </w:div>
            <w:div w:id="1841462300">
              <w:marLeft w:val="0"/>
              <w:marRight w:val="0"/>
              <w:marTop w:val="0"/>
              <w:marBottom w:val="0"/>
              <w:divBdr>
                <w:top w:val="none" w:sz="0" w:space="0" w:color="auto"/>
                <w:left w:val="none" w:sz="0" w:space="0" w:color="auto"/>
                <w:bottom w:val="none" w:sz="0" w:space="0" w:color="auto"/>
                <w:right w:val="none" w:sz="0" w:space="0" w:color="auto"/>
              </w:divBdr>
            </w:div>
          </w:divsChild>
        </w:div>
        <w:div w:id="493690245">
          <w:marLeft w:val="0"/>
          <w:marRight w:val="0"/>
          <w:marTop w:val="0"/>
          <w:marBottom w:val="0"/>
          <w:divBdr>
            <w:top w:val="none" w:sz="0" w:space="0" w:color="auto"/>
            <w:left w:val="none" w:sz="0" w:space="0" w:color="auto"/>
            <w:bottom w:val="none" w:sz="0" w:space="0" w:color="auto"/>
            <w:right w:val="none" w:sz="0" w:space="0" w:color="auto"/>
          </w:divBdr>
        </w:div>
        <w:div w:id="1007900335">
          <w:marLeft w:val="0"/>
          <w:marRight w:val="0"/>
          <w:marTop w:val="0"/>
          <w:marBottom w:val="0"/>
          <w:divBdr>
            <w:top w:val="none" w:sz="0" w:space="0" w:color="auto"/>
            <w:left w:val="none" w:sz="0" w:space="0" w:color="auto"/>
            <w:bottom w:val="none" w:sz="0" w:space="0" w:color="auto"/>
            <w:right w:val="none" w:sz="0" w:space="0" w:color="auto"/>
          </w:divBdr>
        </w:div>
        <w:div w:id="1816988804">
          <w:marLeft w:val="0"/>
          <w:marRight w:val="0"/>
          <w:marTop w:val="0"/>
          <w:marBottom w:val="0"/>
          <w:divBdr>
            <w:top w:val="none" w:sz="0" w:space="0" w:color="auto"/>
            <w:left w:val="none" w:sz="0" w:space="0" w:color="auto"/>
            <w:bottom w:val="none" w:sz="0" w:space="0" w:color="auto"/>
            <w:right w:val="none" w:sz="0" w:space="0" w:color="auto"/>
          </w:divBdr>
          <w:divsChild>
            <w:div w:id="51388880">
              <w:marLeft w:val="0"/>
              <w:marRight w:val="0"/>
              <w:marTop w:val="0"/>
              <w:marBottom w:val="0"/>
              <w:divBdr>
                <w:top w:val="none" w:sz="0" w:space="0" w:color="auto"/>
                <w:left w:val="none" w:sz="0" w:space="0" w:color="auto"/>
                <w:bottom w:val="none" w:sz="0" w:space="0" w:color="auto"/>
                <w:right w:val="none" w:sz="0" w:space="0" w:color="auto"/>
              </w:divBdr>
            </w:div>
            <w:div w:id="119034445">
              <w:marLeft w:val="0"/>
              <w:marRight w:val="0"/>
              <w:marTop w:val="0"/>
              <w:marBottom w:val="0"/>
              <w:divBdr>
                <w:top w:val="none" w:sz="0" w:space="0" w:color="auto"/>
                <w:left w:val="none" w:sz="0" w:space="0" w:color="auto"/>
                <w:bottom w:val="none" w:sz="0" w:space="0" w:color="auto"/>
                <w:right w:val="none" w:sz="0" w:space="0" w:color="auto"/>
              </w:divBdr>
            </w:div>
            <w:div w:id="278337975">
              <w:marLeft w:val="0"/>
              <w:marRight w:val="0"/>
              <w:marTop w:val="0"/>
              <w:marBottom w:val="0"/>
              <w:divBdr>
                <w:top w:val="none" w:sz="0" w:space="0" w:color="auto"/>
                <w:left w:val="none" w:sz="0" w:space="0" w:color="auto"/>
                <w:bottom w:val="none" w:sz="0" w:space="0" w:color="auto"/>
                <w:right w:val="none" w:sz="0" w:space="0" w:color="auto"/>
              </w:divBdr>
            </w:div>
            <w:div w:id="386611041">
              <w:marLeft w:val="0"/>
              <w:marRight w:val="0"/>
              <w:marTop w:val="0"/>
              <w:marBottom w:val="0"/>
              <w:divBdr>
                <w:top w:val="none" w:sz="0" w:space="0" w:color="auto"/>
                <w:left w:val="none" w:sz="0" w:space="0" w:color="auto"/>
                <w:bottom w:val="none" w:sz="0" w:space="0" w:color="auto"/>
                <w:right w:val="none" w:sz="0" w:space="0" w:color="auto"/>
              </w:divBdr>
            </w:div>
            <w:div w:id="403256284">
              <w:marLeft w:val="0"/>
              <w:marRight w:val="0"/>
              <w:marTop w:val="0"/>
              <w:marBottom w:val="0"/>
              <w:divBdr>
                <w:top w:val="none" w:sz="0" w:space="0" w:color="auto"/>
                <w:left w:val="none" w:sz="0" w:space="0" w:color="auto"/>
                <w:bottom w:val="none" w:sz="0" w:space="0" w:color="auto"/>
                <w:right w:val="none" w:sz="0" w:space="0" w:color="auto"/>
              </w:divBdr>
            </w:div>
            <w:div w:id="592789421">
              <w:marLeft w:val="0"/>
              <w:marRight w:val="0"/>
              <w:marTop w:val="0"/>
              <w:marBottom w:val="0"/>
              <w:divBdr>
                <w:top w:val="none" w:sz="0" w:space="0" w:color="auto"/>
                <w:left w:val="none" w:sz="0" w:space="0" w:color="auto"/>
                <w:bottom w:val="none" w:sz="0" w:space="0" w:color="auto"/>
                <w:right w:val="none" w:sz="0" w:space="0" w:color="auto"/>
              </w:divBdr>
            </w:div>
            <w:div w:id="601182194">
              <w:marLeft w:val="0"/>
              <w:marRight w:val="0"/>
              <w:marTop w:val="0"/>
              <w:marBottom w:val="0"/>
              <w:divBdr>
                <w:top w:val="none" w:sz="0" w:space="0" w:color="auto"/>
                <w:left w:val="none" w:sz="0" w:space="0" w:color="auto"/>
                <w:bottom w:val="none" w:sz="0" w:space="0" w:color="auto"/>
                <w:right w:val="none" w:sz="0" w:space="0" w:color="auto"/>
              </w:divBdr>
            </w:div>
            <w:div w:id="641928056">
              <w:marLeft w:val="0"/>
              <w:marRight w:val="0"/>
              <w:marTop w:val="0"/>
              <w:marBottom w:val="0"/>
              <w:divBdr>
                <w:top w:val="none" w:sz="0" w:space="0" w:color="auto"/>
                <w:left w:val="none" w:sz="0" w:space="0" w:color="auto"/>
                <w:bottom w:val="none" w:sz="0" w:space="0" w:color="auto"/>
                <w:right w:val="none" w:sz="0" w:space="0" w:color="auto"/>
              </w:divBdr>
            </w:div>
            <w:div w:id="755908015">
              <w:marLeft w:val="0"/>
              <w:marRight w:val="0"/>
              <w:marTop w:val="0"/>
              <w:marBottom w:val="0"/>
              <w:divBdr>
                <w:top w:val="none" w:sz="0" w:space="0" w:color="auto"/>
                <w:left w:val="none" w:sz="0" w:space="0" w:color="auto"/>
                <w:bottom w:val="none" w:sz="0" w:space="0" w:color="auto"/>
                <w:right w:val="none" w:sz="0" w:space="0" w:color="auto"/>
              </w:divBdr>
            </w:div>
            <w:div w:id="989333436">
              <w:marLeft w:val="0"/>
              <w:marRight w:val="0"/>
              <w:marTop w:val="0"/>
              <w:marBottom w:val="0"/>
              <w:divBdr>
                <w:top w:val="none" w:sz="0" w:space="0" w:color="auto"/>
                <w:left w:val="none" w:sz="0" w:space="0" w:color="auto"/>
                <w:bottom w:val="none" w:sz="0" w:space="0" w:color="auto"/>
                <w:right w:val="none" w:sz="0" w:space="0" w:color="auto"/>
              </w:divBdr>
            </w:div>
            <w:div w:id="1095438807">
              <w:marLeft w:val="0"/>
              <w:marRight w:val="0"/>
              <w:marTop w:val="0"/>
              <w:marBottom w:val="0"/>
              <w:divBdr>
                <w:top w:val="none" w:sz="0" w:space="0" w:color="auto"/>
                <w:left w:val="none" w:sz="0" w:space="0" w:color="auto"/>
                <w:bottom w:val="none" w:sz="0" w:space="0" w:color="auto"/>
                <w:right w:val="none" w:sz="0" w:space="0" w:color="auto"/>
              </w:divBdr>
            </w:div>
            <w:div w:id="1152603329">
              <w:marLeft w:val="0"/>
              <w:marRight w:val="0"/>
              <w:marTop w:val="0"/>
              <w:marBottom w:val="0"/>
              <w:divBdr>
                <w:top w:val="none" w:sz="0" w:space="0" w:color="auto"/>
                <w:left w:val="none" w:sz="0" w:space="0" w:color="auto"/>
                <w:bottom w:val="none" w:sz="0" w:space="0" w:color="auto"/>
                <w:right w:val="none" w:sz="0" w:space="0" w:color="auto"/>
              </w:divBdr>
            </w:div>
            <w:div w:id="1156337090">
              <w:marLeft w:val="0"/>
              <w:marRight w:val="0"/>
              <w:marTop w:val="0"/>
              <w:marBottom w:val="0"/>
              <w:divBdr>
                <w:top w:val="none" w:sz="0" w:space="0" w:color="auto"/>
                <w:left w:val="none" w:sz="0" w:space="0" w:color="auto"/>
                <w:bottom w:val="none" w:sz="0" w:space="0" w:color="auto"/>
                <w:right w:val="none" w:sz="0" w:space="0" w:color="auto"/>
              </w:divBdr>
            </w:div>
            <w:div w:id="1366104970">
              <w:marLeft w:val="0"/>
              <w:marRight w:val="0"/>
              <w:marTop w:val="0"/>
              <w:marBottom w:val="0"/>
              <w:divBdr>
                <w:top w:val="none" w:sz="0" w:space="0" w:color="auto"/>
                <w:left w:val="none" w:sz="0" w:space="0" w:color="auto"/>
                <w:bottom w:val="none" w:sz="0" w:space="0" w:color="auto"/>
                <w:right w:val="none" w:sz="0" w:space="0" w:color="auto"/>
              </w:divBdr>
            </w:div>
            <w:div w:id="1443645334">
              <w:marLeft w:val="0"/>
              <w:marRight w:val="0"/>
              <w:marTop w:val="0"/>
              <w:marBottom w:val="0"/>
              <w:divBdr>
                <w:top w:val="none" w:sz="0" w:space="0" w:color="auto"/>
                <w:left w:val="none" w:sz="0" w:space="0" w:color="auto"/>
                <w:bottom w:val="none" w:sz="0" w:space="0" w:color="auto"/>
                <w:right w:val="none" w:sz="0" w:space="0" w:color="auto"/>
              </w:divBdr>
            </w:div>
            <w:div w:id="1481847046">
              <w:marLeft w:val="0"/>
              <w:marRight w:val="0"/>
              <w:marTop w:val="0"/>
              <w:marBottom w:val="0"/>
              <w:divBdr>
                <w:top w:val="none" w:sz="0" w:space="0" w:color="auto"/>
                <w:left w:val="none" w:sz="0" w:space="0" w:color="auto"/>
                <w:bottom w:val="none" w:sz="0" w:space="0" w:color="auto"/>
                <w:right w:val="none" w:sz="0" w:space="0" w:color="auto"/>
              </w:divBdr>
            </w:div>
            <w:div w:id="1652909763">
              <w:marLeft w:val="0"/>
              <w:marRight w:val="0"/>
              <w:marTop w:val="0"/>
              <w:marBottom w:val="0"/>
              <w:divBdr>
                <w:top w:val="none" w:sz="0" w:space="0" w:color="auto"/>
                <w:left w:val="none" w:sz="0" w:space="0" w:color="auto"/>
                <w:bottom w:val="none" w:sz="0" w:space="0" w:color="auto"/>
                <w:right w:val="none" w:sz="0" w:space="0" w:color="auto"/>
              </w:divBdr>
            </w:div>
            <w:div w:id="1671134241">
              <w:marLeft w:val="0"/>
              <w:marRight w:val="0"/>
              <w:marTop w:val="0"/>
              <w:marBottom w:val="0"/>
              <w:divBdr>
                <w:top w:val="none" w:sz="0" w:space="0" w:color="auto"/>
                <w:left w:val="none" w:sz="0" w:space="0" w:color="auto"/>
                <w:bottom w:val="none" w:sz="0" w:space="0" w:color="auto"/>
                <w:right w:val="none" w:sz="0" w:space="0" w:color="auto"/>
              </w:divBdr>
            </w:div>
            <w:div w:id="1981231043">
              <w:marLeft w:val="0"/>
              <w:marRight w:val="0"/>
              <w:marTop w:val="0"/>
              <w:marBottom w:val="0"/>
              <w:divBdr>
                <w:top w:val="none" w:sz="0" w:space="0" w:color="auto"/>
                <w:left w:val="none" w:sz="0" w:space="0" w:color="auto"/>
                <w:bottom w:val="none" w:sz="0" w:space="0" w:color="auto"/>
                <w:right w:val="none" w:sz="0" w:space="0" w:color="auto"/>
              </w:divBdr>
            </w:div>
            <w:div w:id="21197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53548">
      <w:bodyDiv w:val="1"/>
      <w:marLeft w:val="0"/>
      <w:marRight w:val="0"/>
      <w:marTop w:val="0"/>
      <w:marBottom w:val="0"/>
      <w:divBdr>
        <w:top w:val="none" w:sz="0" w:space="0" w:color="auto"/>
        <w:left w:val="none" w:sz="0" w:space="0" w:color="auto"/>
        <w:bottom w:val="none" w:sz="0" w:space="0" w:color="auto"/>
        <w:right w:val="none" w:sz="0" w:space="0" w:color="auto"/>
      </w:divBdr>
    </w:div>
    <w:div w:id="921989072">
      <w:bodyDiv w:val="1"/>
      <w:marLeft w:val="0"/>
      <w:marRight w:val="0"/>
      <w:marTop w:val="0"/>
      <w:marBottom w:val="0"/>
      <w:divBdr>
        <w:top w:val="none" w:sz="0" w:space="0" w:color="auto"/>
        <w:left w:val="none" w:sz="0" w:space="0" w:color="auto"/>
        <w:bottom w:val="none" w:sz="0" w:space="0" w:color="auto"/>
        <w:right w:val="none" w:sz="0" w:space="0" w:color="auto"/>
      </w:divBdr>
    </w:div>
    <w:div w:id="937441646">
      <w:bodyDiv w:val="1"/>
      <w:marLeft w:val="0"/>
      <w:marRight w:val="0"/>
      <w:marTop w:val="0"/>
      <w:marBottom w:val="0"/>
      <w:divBdr>
        <w:top w:val="none" w:sz="0" w:space="0" w:color="auto"/>
        <w:left w:val="none" w:sz="0" w:space="0" w:color="auto"/>
        <w:bottom w:val="none" w:sz="0" w:space="0" w:color="auto"/>
        <w:right w:val="none" w:sz="0" w:space="0" w:color="auto"/>
      </w:divBdr>
      <w:divsChild>
        <w:div w:id="1671328210">
          <w:marLeft w:val="0"/>
          <w:marRight w:val="0"/>
          <w:marTop w:val="0"/>
          <w:marBottom w:val="0"/>
          <w:divBdr>
            <w:top w:val="none" w:sz="0" w:space="0" w:color="auto"/>
            <w:left w:val="none" w:sz="0" w:space="0" w:color="auto"/>
            <w:bottom w:val="none" w:sz="0" w:space="0" w:color="auto"/>
            <w:right w:val="none" w:sz="0" w:space="0" w:color="auto"/>
          </w:divBdr>
          <w:divsChild>
            <w:div w:id="2102137269">
              <w:marLeft w:val="0"/>
              <w:marRight w:val="0"/>
              <w:marTop w:val="0"/>
              <w:marBottom w:val="0"/>
              <w:divBdr>
                <w:top w:val="none" w:sz="0" w:space="0" w:color="auto"/>
                <w:left w:val="none" w:sz="0" w:space="0" w:color="auto"/>
                <w:bottom w:val="none" w:sz="0" w:space="0" w:color="auto"/>
                <w:right w:val="none" w:sz="0" w:space="0" w:color="auto"/>
              </w:divBdr>
              <w:divsChild>
                <w:div w:id="1804158567">
                  <w:marLeft w:val="0"/>
                  <w:marRight w:val="0"/>
                  <w:marTop w:val="0"/>
                  <w:marBottom w:val="0"/>
                  <w:divBdr>
                    <w:top w:val="none" w:sz="0" w:space="0" w:color="auto"/>
                    <w:left w:val="none" w:sz="0" w:space="0" w:color="auto"/>
                    <w:bottom w:val="none" w:sz="0" w:space="0" w:color="auto"/>
                    <w:right w:val="none" w:sz="0" w:space="0" w:color="auto"/>
                  </w:divBdr>
                  <w:divsChild>
                    <w:div w:id="361177003">
                      <w:marLeft w:val="0"/>
                      <w:marRight w:val="0"/>
                      <w:marTop w:val="0"/>
                      <w:marBottom w:val="0"/>
                      <w:divBdr>
                        <w:top w:val="none" w:sz="0" w:space="0" w:color="auto"/>
                        <w:left w:val="none" w:sz="0" w:space="0" w:color="auto"/>
                        <w:bottom w:val="none" w:sz="0" w:space="0" w:color="auto"/>
                        <w:right w:val="none" w:sz="0" w:space="0" w:color="auto"/>
                      </w:divBdr>
                      <w:divsChild>
                        <w:div w:id="966467103">
                          <w:marLeft w:val="0"/>
                          <w:marRight w:val="0"/>
                          <w:marTop w:val="0"/>
                          <w:marBottom w:val="0"/>
                          <w:divBdr>
                            <w:top w:val="none" w:sz="0" w:space="0" w:color="auto"/>
                            <w:left w:val="none" w:sz="0" w:space="0" w:color="auto"/>
                            <w:bottom w:val="none" w:sz="0" w:space="0" w:color="auto"/>
                            <w:right w:val="none" w:sz="0" w:space="0" w:color="auto"/>
                          </w:divBdr>
                          <w:divsChild>
                            <w:div w:id="104637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572929">
      <w:bodyDiv w:val="1"/>
      <w:marLeft w:val="0"/>
      <w:marRight w:val="0"/>
      <w:marTop w:val="0"/>
      <w:marBottom w:val="0"/>
      <w:divBdr>
        <w:top w:val="none" w:sz="0" w:space="0" w:color="auto"/>
        <w:left w:val="none" w:sz="0" w:space="0" w:color="auto"/>
        <w:bottom w:val="none" w:sz="0" w:space="0" w:color="auto"/>
        <w:right w:val="none" w:sz="0" w:space="0" w:color="auto"/>
      </w:divBdr>
    </w:div>
    <w:div w:id="1103646213">
      <w:bodyDiv w:val="1"/>
      <w:marLeft w:val="0"/>
      <w:marRight w:val="0"/>
      <w:marTop w:val="0"/>
      <w:marBottom w:val="0"/>
      <w:divBdr>
        <w:top w:val="none" w:sz="0" w:space="0" w:color="auto"/>
        <w:left w:val="none" w:sz="0" w:space="0" w:color="auto"/>
        <w:bottom w:val="none" w:sz="0" w:space="0" w:color="auto"/>
        <w:right w:val="none" w:sz="0" w:space="0" w:color="auto"/>
      </w:divBdr>
    </w:div>
    <w:div w:id="1189248664">
      <w:bodyDiv w:val="1"/>
      <w:marLeft w:val="0"/>
      <w:marRight w:val="0"/>
      <w:marTop w:val="0"/>
      <w:marBottom w:val="0"/>
      <w:divBdr>
        <w:top w:val="none" w:sz="0" w:space="0" w:color="auto"/>
        <w:left w:val="none" w:sz="0" w:space="0" w:color="auto"/>
        <w:bottom w:val="none" w:sz="0" w:space="0" w:color="auto"/>
        <w:right w:val="none" w:sz="0" w:space="0" w:color="auto"/>
      </w:divBdr>
    </w:div>
    <w:div w:id="1222717635">
      <w:bodyDiv w:val="1"/>
      <w:marLeft w:val="0"/>
      <w:marRight w:val="0"/>
      <w:marTop w:val="0"/>
      <w:marBottom w:val="0"/>
      <w:divBdr>
        <w:top w:val="none" w:sz="0" w:space="0" w:color="auto"/>
        <w:left w:val="none" w:sz="0" w:space="0" w:color="auto"/>
        <w:bottom w:val="none" w:sz="0" w:space="0" w:color="auto"/>
        <w:right w:val="none" w:sz="0" w:space="0" w:color="auto"/>
      </w:divBdr>
    </w:div>
    <w:div w:id="1289628326">
      <w:bodyDiv w:val="1"/>
      <w:marLeft w:val="0"/>
      <w:marRight w:val="0"/>
      <w:marTop w:val="0"/>
      <w:marBottom w:val="0"/>
      <w:divBdr>
        <w:top w:val="none" w:sz="0" w:space="0" w:color="auto"/>
        <w:left w:val="none" w:sz="0" w:space="0" w:color="auto"/>
        <w:bottom w:val="none" w:sz="0" w:space="0" w:color="auto"/>
        <w:right w:val="none" w:sz="0" w:space="0" w:color="auto"/>
      </w:divBdr>
      <w:divsChild>
        <w:div w:id="365569579">
          <w:marLeft w:val="0"/>
          <w:marRight w:val="0"/>
          <w:marTop w:val="0"/>
          <w:marBottom w:val="0"/>
          <w:divBdr>
            <w:top w:val="none" w:sz="0" w:space="0" w:color="auto"/>
            <w:left w:val="none" w:sz="0" w:space="0" w:color="auto"/>
            <w:bottom w:val="none" w:sz="0" w:space="0" w:color="auto"/>
            <w:right w:val="none" w:sz="0" w:space="0" w:color="auto"/>
          </w:divBdr>
          <w:divsChild>
            <w:div w:id="29187493">
              <w:marLeft w:val="0"/>
              <w:marRight w:val="0"/>
              <w:marTop w:val="0"/>
              <w:marBottom w:val="0"/>
              <w:divBdr>
                <w:top w:val="none" w:sz="0" w:space="0" w:color="auto"/>
                <w:left w:val="none" w:sz="0" w:space="0" w:color="auto"/>
                <w:bottom w:val="none" w:sz="0" w:space="0" w:color="auto"/>
                <w:right w:val="none" w:sz="0" w:space="0" w:color="auto"/>
              </w:divBdr>
              <w:divsChild>
                <w:div w:id="1213543181">
                  <w:marLeft w:val="0"/>
                  <w:marRight w:val="0"/>
                  <w:marTop w:val="0"/>
                  <w:marBottom w:val="0"/>
                  <w:divBdr>
                    <w:top w:val="none" w:sz="0" w:space="0" w:color="auto"/>
                    <w:left w:val="none" w:sz="0" w:space="0" w:color="auto"/>
                    <w:bottom w:val="none" w:sz="0" w:space="0" w:color="auto"/>
                    <w:right w:val="none" w:sz="0" w:space="0" w:color="auto"/>
                  </w:divBdr>
                  <w:divsChild>
                    <w:div w:id="710229712">
                      <w:marLeft w:val="0"/>
                      <w:marRight w:val="0"/>
                      <w:marTop w:val="0"/>
                      <w:marBottom w:val="0"/>
                      <w:divBdr>
                        <w:top w:val="none" w:sz="0" w:space="0" w:color="auto"/>
                        <w:left w:val="none" w:sz="0" w:space="0" w:color="auto"/>
                        <w:bottom w:val="none" w:sz="0" w:space="0" w:color="auto"/>
                        <w:right w:val="none" w:sz="0" w:space="0" w:color="auto"/>
                      </w:divBdr>
                      <w:divsChild>
                        <w:div w:id="1156192115">
                          <w:marLeft w:val="0"/>
                          <w:marRight w:val="0"/>
                          <w:marTop w:val="0"/>
                          <w:marBottom w:val="0"/>
                          <w:divBdr>
                            <w:top w:val="none" w:sz="0" w:space="0" w:color="auto"/>
                            <w:left w:val="none" w:sz="0" w:space="0" w:color="auto"/>
                            <w:bottom w:val="none" w:sz="0" w:space="0" w:color="auto"/>
                            <w:right w:val="none" w:sz="0" w:space="0" w:color="auto"/>
                          </w:divBdr>
                          <w:divsChild>
                            <w:div w:id="110873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025953">
      <w:bodyDiv w:val="1"/>
      <w:marLeft w:val="0"/>
      <w:marRight w:val="0"/>
      <w:marTop w:val="0"/>
      <w:marBottom w:val="0"/>
      <w:divBdr>
        <w:top w:val="none" w:sz="0" w:space="0" w:color="auto"/>
        <w:left w:val="none" w:sz="0" w:space="0" w:color="auto"/>
        <w:bottom w:val="none" w:sz="0" w:space="0" w:color="auto"/>
        <w:right w:val="none" w:sz="0" w:space="0" w:color="auto"/>
      </w:divBdr>
    </w:div>
    <w:div w:id="1369141446">
      <w:bodyDiv w:val="1"/>
      <w:marLeft w:val="0"/>
      <w:marRight w:val="0"/>
      <w:marTop w:val="0"/>
      <w:marBottom w:val="0"/>
      <w:divBdr>
        <w:top w:val="none" w:sz="0" w:space="0" w:color="auto"/>
        <w:left w:val="none" w:sz="0" w:space="0" w:color="auto"/>
        <w:bottom w:val="none" w:sz="0" w:space="0" w:color="auto"/>
        <w:right w:val="none" w:sz="0" w:space="0" w:color="auto"/>
      </w:divBdr>
      <w:divsChild>
        <w:div w:id="568610647">
          <w:marLeft w:val="0"/>
          <w:marRight w:val="0"/>
          <w:marTop w:val="0"/>
          <w:marBottom w:val="0"/>
          <w:divBdr>
            <w:top w:val="none" w:sz="0" w:space="0" w:color="auto"/>
            <w:left w:val="none" w:sz="0" w:space="0" w:color="auto"/>
            <w:bottom w:val="none" w:sz="0" w:space="0" w:color="auto"/>
            <w:right w:val="none" w:sz="0" w:space="0" w:color="auto"/>
          </w:divBdr>
          <w:divsChild>
            <w:div w:id="1606033194">
              <w:marLeft w:val="0"/>
              <w:marRight w:val="0"/>
              <w:marTop w:val="0"/>
              <w:marBottom w:val="0"/>
              <w:divBdr>
                <w:top w:val="none" w:sz="0" w:space="0" w:color="auto"/>
                <w:left w:val="none" w:sz="0" w:space="0" w:color="auto"/>
                <w:bottom w:val="none" w:sz="0" w:space="0" w:color="auto"/>
                <w:right w:val="none" w:sz="0" w:space="0" w:color="auto"/>
              </w:divBdr>
              <w:divsChild>
                <w:div w:id="1805349738">
                  <w:marLeft w:val="0"/>
                  <w:marRight w:val="0"/>
                  <w:marTop w:val="0"/>
                  <w:marBottom w:val="0"/>
                  <w:divBdr>
                    <w:top w:val="none" w:sz="0" w:space="0" w:color="auto"/>
                    <w:left w:val="none" w:sz="0" w:space="0" w:color="auto"/>
                    <w:bottom w:val="none" w:sz="0" w:space="0" w:color="auto"/>
                    <w:right w:val="none" w:sz="0" w:space="0" w:color="auto"/>
                  </w:divBdr>
                  <w:divsChild>
                    <w:div w:id="76363222">
                      <w:marLeft w:val="0"/>
                      <w:marRight w:val="0"/>
                      <w:marTop w:val="0"/>
                      <w:marBottom w:val="0"/>
                      <w:divBdr>
                        <w:top w:val="none" w:sz="0" w:space="0" w:color="auto"/>
                        <w:left w:val="none" w:sz="0" w:space="0" w:color="auto"/>
                        <w:bottom w:val="none" w:sz="0" w:space="0" w:color="auto"/>
                        <w:right w:val="none" w:sz="0" w:space="0" w:color="auto"/>
                      </w:divBdr>
                      <w:divsChild>
                        <w:div w:id="742796508">
                          <w:marLeft w:val="0"/>
                          <w:marRight w:val="0"/>
                          <w:marTop w:val="0"/>
                          <w:marBottom w:val="0"/>
                          <w:divBdr>
                            <w:top w:val="none" w:sz="0" w:space="0" w:color="auto"/>
                            <w:left w:val="none" w:sz="0" w:space="0" w:color="auto"/>
                            <w:bottom w:val="none" w:sz="0" w:space="0" w:color="auto"/>
                            <w:right w:val="none" w:sz="0" w:space="0" w:color="auto"/>
                          </w:divBdr>
                          <w:divsChild>
                            <w:div w:id="60211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464991">
      <w:bodyDiv w:val="1"/>
      <w:marLeft w:val="0"/>
      <w:marRight w:val="0"/>
      <w:marTop w:val="0"/>
      <w:marBottom w:val="0"/>
      <w:divBdr>
        <w:top w:val="none" w:sz="0" w:space="0" w:color="auto"/>
        <w:left w:val="none" w:sz="0" w:space="0" w:color="auto"/>
        <w:bottom w:val="none" w:sz="0" w:space="0" w:color="auto"/>
        <w:right w:val="none" w:sz="0" w:space="0" w:color="auto"/>
      </w:divBdr>
      <w:divsChild>
        <w:div w:id="241332060">
          <w:marLeft w:val="0"/>
          <w:marRight w:val="0"/>
          <w:marTop w:val="0"/>
          <w:marBottom w:val="0"/>
          <w:divBdr>
            <w:top w:val="none" w:sz="0" w:space="0" w:color="auto"/>
            <w:left w:val="none" w:sz="0" w:space="0" w:color="auto"/>
            <w:bottom w:val="none" w:sz="0" w:space="0" w:color="auto"/>
            <w:right w:val="none" w:sz="0" w:space="0" w:color="auto"/>
          </w:divBdr>
          <w:divsChild>
            <w:div w:id="1488592792">
              <w:marLeft w:val="0"/>
              <w:marRight w:val="0"/>
              <w:marTop w:val="0"/>
              <w:marBottom w:val="0"/>
              <w:divBdr>
                <w:top w:val="none" w:sz="0" w:space="0" w:color="auto"/>
                <w:left w:val="none" w:sz="0" w:space="0" w:color="auto"/>
                <w:bottom w:val="none" w:sz="0" w:space="0" w:color="auto"/>
                <w:right w:val="none" w:sz="0" w:space="0" w:color="auto"/>
              </w:divBdr>
              <w:divsChild>
                <w:div w:id="1840384240">
                  <w:marLeft w:val="0"/>
                  <w:marRight w:val="0"/>
                  <w:marTop w:val="0"/>
                  <w:marBottom w:val="0"/>
                  <w:divBdr>
                    <w:top w:val="none" w:sz="0" w:space="0" w:color="auto"/>
                    <w:left w:val="none" w:sz="0" w:space="0" w:color="auto"/>
                    <w:bottom w:val="none" w:sz="0" w:space="0" w:color="auto"/>
                    <w:right w:val="none" w:sz="0" w:space="0" w:color="auto"/>
                  </w:divBdr>
                  <w:divsChild>
                    <w:div w:id="624698023">
                      <w:marLeft w:val="0"/>
                      <w:marRight w:val="0"/>
                      <w:marTop w:val="0"/>
                      <w:marBottom w:val="0"/>
                      <w:divBdr>
                        <w:top w:val="none" w:sz="0" w:space="0" w:color="auto"/>
                        <w:left w:val="none" w:sz="0" w:space="0" w:color="auto"/>
                        <w:bottom w:val="none" w:sz="0" w:space="0" w:color="auto"/>
                        <w:right w:val="none" w:sz="0" w:space="0" w:color="auto"/>
                      </w:divBdr>
                      <w:divsChild>
                        <w:div w:id="689916600">
                          <w:marLeft w:val="0"/>
                          <w:marRight w:val="0"/>
                          <w:marTop w:val="0"/>
                          <w:marBottom w:val="0"/>
                          <w:divBdr>
                            <w:top w:val="none" w:sz="0" w:space="0" w:color="auto"/>
                            <w:left w:val="none" w:sz="0" w:space="0" w:color="auto"/>
                            <w:bottom w:val="none" w:sz="0" w:space="0" w:color="auto"/>
                            <w:right w:val="none" w:sz="0" w:space="0" w:color="auto"/>
                          </w:divBdr>
                          <w:divsChild>
                            <w:div w:id="119396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2213811">
      <w:bodyDiv w:val="1"/>
      <w:marLeft w:val="0"/>
      <w:marRight w:val="0"/>
      <w:marTop w:val="0"/>
      <w:marBottom w:val="0"/>
      <w:divBdr>
        <w:top w:val="none" w:sz="0" w:space="0" w:color="auto"/>
        <w:left w:val="none" w:sz="0" w:space="0" w:color="auto"/>
        <w:bottom w:val="none" w:sz="0" w:space="0" w:color="auto"/>
        <w:right w:val="none" w:sz="0" w:space="0" w:color="auto"/>
      </w:divBdr>
      <w:divsChild>
        <w:div w:id="86002648">
          <w:marLeft w:val="0"/>
          <w:marRight w:val="0"/>
          <w:marTop w:val="0"/>
          <w:marBottom w:val="0"/>
          <w:divBdr>
            <w:top w:val="none" w:sz="0" w:space="0" w:color="auto"/>
            <w:left w:val="none" w:sz="0" w:space="0" w:color="auto"/>
            <w:bottom w:val="none" w:sz="0" w:space="0" w:color="auto"/>
            <w:right w:val="none" w:sz="0" w:space="0" w:color="auto"/>
          </w:divBdr>
        </w:div>
        <w:div w:id="316306956">
          <w:marLeft w:val="0"/>
          <w:marRight w:val="0"/>
          <w:marTop w:val="0"/>
          <w:marBottom w:val="0"/>
          <w:divBdr>
            <w:top w:val="none" w:sz="0" w:space="0" w:color="auto"/>
            <w:left w:val="none" w:sz="0" w:space="0" w:color="auto"/>
            <w:bottom w:val="none" w:sz="0" w:space="0" w:color="auto"/>
            <w:right w:val="none" w:sz="0" w:space="0" w:color="auto"/>
          </w:divBdr>
        </w:div>
        <w:div w:id="505100204">
          <w:marLeft w:val="0"/>
          <w:marRight w:val="0"/>
          <w:marTop w:val="0"/>
          <w:marBottom w:val="0"/>
          <w:divBdr>
            <w:top w:val="none" w:sz="0" w:space="0" w:color="auto"/>
            <w:left w:val="none" w:sz="0" w:space="0" w:color="auto"/>
            <w:bottom w:val="none" w:sz="0" w:space="0" w:color="auto"/>
            <w:right w:val="none" w:sz="0" w:space="0" w:color="auto"/>
          </w:divBdr>
        </w:div>
        <w:div w:id="664817827">
          <w:marLeft w:val="0"/>
          <w:marRight w:val="0"/>
          <w:marTop w:val="0"/>
          <w:marBottom w:val="0"/>
          <w:divBdr>
            <w:top w:val="none" w:sz="0" w:space="0" w:color="auto"/>
            <w:left w:val="none" w:sz="0" w:space="0" w:color="auto"/>
            <w:bottom w:val="none" w:sz="0" w:space="0" w:color="auto"/>
            <w:right w:val="none" w:sz="0" w:space="0" w:color="auto"/>
          </w:divBdr>
        </w:div>
        <w:div w:id="743524936">
          <w:marLeft w:val="0"/>
          <w:marRight w:val="0"/>
          <w:marTop w:val="0"/>
          <w:marBottom w:val="0"/>
          <w:divBdr>
            <w:top w:val="none" w:sz="0" w:space="0" w:color="auto"/>
            <w:left w:val="none" w:sz="0" w:space="0" w:color="auto"/>
            <w:bottom w:val="none" w:sz="0" w:space="0" w:color="auto"/>
            <w:right w:val="none" w:sz="0" w:space="0" w:color="auto"/>
          </w:divBdr>
        </w:div>
        <w:div w:id="772090167">
          <w:marLeft w:val="0"/>
          <w:marRight w:val="0"/>
          <w:marTop w:val="0"/>
          <w:marBottom w:val="0"/>
          <w:divBdr>
            <w:top w:val="none" w:sz="0" w:space="0" w:color="auto"/>
            <w:left w:val="none" w:sz="0" w:space="0" w:color="auto"/>
            <w:bottom w:val="none" w:sz="0" w:space="0" w:color="auto"/>
            <w:right w:val="none" w:sz="0" w:space="0" w:color="auto"/>
          </w:divBdr>
        </w:div>
        <w:div w:id="999426962">
          <w:marLeft w:val="0"/>
          <w:marRight w:val="0"/>
          <w:marTop w:val="0"/>
          <w:marBottom w:val="0"/>
          <w:divBdr>
            <w:top w:val="none" w:sz="0" w:space="0" w:color="auto"/>
            <w:left w:val="none" w:sz="0" w:space="0" w:color="auto"/>
            <w:bottom w:val="none" w:sz="0" w:space="0" w:color="auto"/>
            <w:right w:val="none" w:sz="0" w:space="0" w:color="auto"/>
          </w:divBdr>
        </w:div>
        <w:div w:id="1186094869">
          <w:marLeft w:val="0"/>
          <w:marRight w:val="0"/>
          <w:marTop w:val="0"/>
          <w:marBottom w:val="0"/>
          <w:divBdr>
            <w:top w:val="none" w:sz="0" w:space="0" w:color="auto"/>
            <w:left w:val="none" w:sz="0" w:space="0" w:color="auto"/>
            <w:bottom w:val="none" w:sz="0" w:space="0" w:color="auto"/>
            <w:right w:val="none" w:sz="0" w:space="0" w:color="auto"/>
          </w:divBdr>
        </w:div>
        <w:div w:id="1349529445">
          <w:marLeft w:val="0"/>
          <w:marRight w:val="0"/>
          <w:marTop w:val="0"/>
          <w:marBottom w:val="0"/>
          <w:divBdr>
            <w:top w:val="none" w:sz="0" w:space="0" w:color="auto"/>
            <w:left w:val="none" w:sz="0" w:space="0" w:color="auto"/>
            <w:bottom w:val="none" w:sz="0" w:space="0" w:color="auto"/>
            <w:right w:val="none" w:sz="0" w:space="0" w:color="auto"/>
          </w:divBdr>
        </w:div>
        <w:div w:id="1427994120">
          <w:marLeft w:val="0"/>
          <w:marRight w:val="0"/>
          <w:marTop w:val="0"/>
          <w:marBottom w:val="0"/>
          <w:divBdr>
            <w:top w:val="none" w:sz="0" w:space="0" w:color="auto"/>
            <w:left w:val="none" w:sz="0" w:space="0" w:color="auto"/>
            <w:bottom w:val="none" w:sz="0" w:space="0" w:color="auto"/>
            <w:right w:val="none" w:sz="0" w:space="0" w:color="auto"/>
          </w:divBdr>
        </w:div>
        <w:div w:id="1505704521">
          <w:marLeft w:val="0"/>
          <w:marRight w:val="0"/>
          <w:marTop w:val="0"/>
          <w:marBottom w:val="0"/>
          <w:divBdr>
            <w:top w:val="none" w:sz="0" w:space="0" w:color="auto"/>
            <w:left w:val="none" w:sz="0" w:space="0" w:color="auto"/>
            <w:bottom w:val="none" w:sz="0" w:space="0" w:color="auto"/>
            <w:right w:val="none" w:sz="0" w:space="0" w:color="auto"/>
          </w:divBdr>
        </w:div>
        <w:div w:id="1507939781">
          <w:marLeft w:val="0"/>
          <w:marRight w:val="0"/>
          <w:marTop w:val="0"/>
          <w:marBottom w:val="0"/>
          <w:divBdr>
            <w:top w:val="none" w:sz="0" w:space="0" w:color="auto"/>
            <w:left w:val="none" w:sz="0" w:space="0" w:color="auto"/>
            <w:bottom w:val="none" w:sz="0" w:space="0" w:color="auto"/>
            <w:right w:val="none" w:sz="0" w:space="0" w:color="auto"/>
          </w:divBdr>
        </w:div>
        <w:div w:id="1769427724">
          <w:marLeft w:val="0"/>
          <w:marRight w:val="0"/>
          <w:marTop w:val="0"/>
          <w:marBottom w:val="0"/>
          <w:divBdr>
            <w:top w:val="none" w:sz="0" w:space="0" w:color="auto"/>
            <w:left w:val="none" w:sz="0" w:space="0" w:color="auto"/>
            <w:bottom w:val="none" w:sz="0" w:space="0" w:color="auto"/>
            <w:right w:val="none" w:sz="0" w:space="0" w:color="auto"/>
          </w:divBdr>
        </w:div>
        <w:div w:id="1786339179">
          <w:marLeft w:val="0"/>
          <w:marRight w:val="0"/>
          <w:marTop w:val="0"/>
          <w:marBottom w:val="0"/>
          <w:divBdr>
            <w:top w:val="none" w:sz="0" w:space="0" w:color="auto"/>
            <w:left w:val="none" w:sz="0" w:space="0" w:color="auto"/>
            <w:bottom w:val="none" w:sz="0" w:space="0" w:color="auto"/>
            <w:right w:val="none" w:sz="0" w:space="0" w:color="auto"/>
          </w:divBdr>
        </w:div>
        <w:div w:id="1927765316">
          <w:marLeft w:val="0"/>
          <w:marRight w:val="0"/>
          <w:marTop w:val="0"/>
          <w:marBottom w:val="0"/>
          <w:divBdr>
            <w:top w:val="none" w:sz="0" w:space="0" w:color="auto"/>
            <w:left w:val="none" w:sz="0" w:space="0" w:color="auto"/>
            <w:bottom w:val="none" w:sz="0" w:space="0" w:color="auto"/>
            <w:right w:val="none" w:sz="0" w:space="0" w:color="auto"/>
          </w:divBdr>
        </w:div>
        <w:div w:id="1995180716">
          <w:marLeft w:val="0"/>
          <w:marRight w:val="0"/>
          <w:marTop w:val="0"/>
          <w:marBottom w:val="0"/>
          <w:divBdr>
            <w:top w:val="none" w:sz="0" w:space="0" w:color="auto"/>
            <w:left w:val="none" w:sz="0" w:space="0" w:color="auto"/>
            <w:bottom w:val="none" w:sz="0" w:space="0" w:color="auto"/>
            <w:right w:val="none" w:sz="0" w:space="0" w:color="auto"/>
          </w:divBdr>
        </w:div>
        <w:div w:id="2007249229">
          <w:marLeft w:val="0"/>
          <w:marRight w:val="0"/>
          <w:marTop w:val="0"/>
          <w:marBottom w:val="0"/>
          <w:divBdr>
            <w:top w:val="none" w:sz="0" w:space="0" w:color="auto"/>
            <w:left w:val="none" w:sz="0" w:space="0" w:color="auto"/>
            <w:bottom w:val="none" w:sz="0" w:space="0" w:color="auto"/>
            <w:right w:val="none" w:sz="0" w:space="0" w:color="auto"/>
          </w:divBdr>
        </w:div>
        <w:div w:id="2019035100">
          <w:marLeft w:val="0"/>
          <w:marRight w:val="0"/>
          <w:marTop w:val="0"/>
          <w:marBottom w:val="0"/>
          <w:divBdr>
            <w:top w:val="none" w:sz="0" w:space="0" w:color="auto"/>
            <w:left w:val="none" w:sz="0" w:space="0" w:color="auto"/>
            <w:bottom w:val="none" w:sz="0" w:space="0" w:color="auto"/>
            <w:right w:val="none" w:sz="0" w:space="0" w:color="auto"/>
          </w:divBdr>
        </w:div>
        <w:div w:id="2075617572">
          <w:marLeft w:val="0"/>
          <w:marRight w:val="0"/>
          <w:marTop w:val="0"/>
          <w:marBottom w:val="0"/>
          <w:divBdr>
            <w:top w:val="none" w:sz="0" w:space="0" w:color="auto"/>
            <w:left w:val="none" w:sz="0" w:space="0" w:color="auto"/>
            <w:bottom w:val="none" w:sz="0" w:space="0" w:color="auto"/>
            <w:right w:val="none" w:sz="0" w:space="0" w:color="auto"/>
          </w:divBdr>
        </w:div>
        <w:div w:id="2080204300">
          <w:marLeft w:val="0"/>
          <w:marRight w:val="0"/>
          <w:marTop w:val="0"/>
          <w:marBottom w:val="0"/>
          <w:divBdr>
            <w:top w:val="none" w:sz="0" w:space="0" w:color="auto"/>
            <w:left w:val="none" w:sz="0" w:space="0" w:color="auto"/>
            <w:bottom w:val="none" w:sz="0" w:space="0" w:color="auto"/>
            <w:right w:val="none" w:sz="0" w:space="0" w:color="auto"/>
          </w:divBdr>
        </w:div>
        <w:div w:id="2101680810">
          <w:marLeft w:val="0"/>
          <w:marRight w:val="0"/>
          <w:marTop w:val="0"/>
          <w:marBottom w:val="0"/>
          <w:divBdr>
            <w:top w:val="none" w:sz="0" w:space="0" w:color="auto"/>
            <w:left w:val="none" w:sz="0" w:space="0" w:color="auto"/>
            <w:bottom w:val="none" w:sz="0" w:space="0" w:color="auto"/>
            <w:right w:val="none" w:sz="0" w:space="0" w:color="auto"/>
          </w:divBdr>
        </w:div>
      </w:divsChild>
    </w:div>
    <w:div w:id="1498032046">
      <w:bodyDiv w:val="1"/>
      <w:marLeft w:val="0"/>
      <w:marRight w:val="0"/>
      <w:marTop w:val="0"/>
      <w:marBottom w:val="0"/>
      <w:divBdr>
        <w:top w:val="none" w:sz="0" w:space="0" w:color="auto"/>
        <w:left w:val="none" w:sz="0" w:space="0" w:color="auto"/>
        <w:bottom w:val="none" w:sz="0" w:space="0" w:color="auto"/>
        <w:right w:val="none" w:sz="0" w:space="0" w:color="auto"/>
      </w:divBdr>
    </w:div>
    <w:div w:id="1521626215">
      <w:bodyDiv w:val="1"/>
      <w:marLeft w:val="0"/>
      <w:marRight w:val="0"/>
      <w:marTop w:val="0"/>
      <w:marBottom w:val="0"/>
      <w:divBdr>
        <w:top w:val="none" w:sz="0" w:space="0" w:color="auto"/>
        <w:left w:val="none" w:sz="0" w:space="0" w:color="auto"/>
        <w:bottom w:val="none" w:sz="0" w:space="0" w:color="auto"/>
        <w:right w:val="none" w:sz="0" w:space="0" w:color="auto"/>
      </w:divBdr>
    </w:div>
    <w:div w:id="1528831609">
      <w:bodyDiv w:val="1"/>
      <w:marLeft w:val="0"/>
      <w:marRight w:val="0"/>
      <w:marTop w:val="0"/>
      <w:marBottom w:val="0"/>
      <w:divBdr>
        <w:top w:val="none" w:sz="0" w:space="0" w:color="auto"/>
        <w:left w:val="none" w:sz="0" w:space="0" w:color="auto"/>
        <w:bottom w:val="none" w:sz="0" w:space="0" w:color="auto"/>
        <w:right w:val="none" w:sz="0" w:space="0" w:color="auto"/>
      </w:divBdr>
    </w:div>
    <w:div w:id="1549686256">
      <w:bodyDiv w:val="1"/>
      <w:marLeft w:val="0"/>
      <w:marRight w:val="0"/>
      <w:marTop w:val="0"/>
      <w:marBottom w:val="0"/>
      <w:divBdr>
        <w:top w:val="none" w:sz="0" w:space="0" w:color="auto"/>
        <w:left w:val="none" w:sz="0" w:space="0" w:color="auto"/>
        <w:bottom w:val="none" w:sz="0" w:space="0" w:color="auto"/>
        <w:right w:val="none" w:sz="0" w:space="0" w:color="auto"/>
      </w:divBdr>
      <w:divsChild>
        <w:div w:id="182860710">
          <w:marLeft w:val="0"/>
          <w:marRight w:val="0"/>
          <w:marTop w:val="0"/>
          <w:marBottom w:val="0"/>
          <w:divBdr>
            <w:top w:val="none" w:sz="0" w:space="0" w:color="auto"/>
            <w:left w:val="none" w:sz="0" w:space="0" w:color="auto"/>
            <w:bottom w:val="none" w:sz="0" w:space="0" w:color="auto"/>
            <w:right w:val="none" w:sz="0" w:space="0" w:color="auto"/>
          </w:divBdr>
          <w:divsChild>
            <w:div w:id="8410878">
              <w:marLeft w:val="0"/>
              <w:marRight w:val="0"/>
              <w:marTop w:val="0"/>
              <w:marBottom w:val="0"/>
              <w:divBdr>
                <w:top w:val="none" w:sz="0" w:space="0" w:color="auto"/>
                <w:left w:val="none" w:sz="0" w:space="0" w:color="auto"/>
                <w:bottom w:val="none" w:sz="0" w:space="0" w:color="auto"/>
                <w:right w:val="none" w:sz="0" w:space="0" w:color="auto"/>
              </w:divBdr>
            </w:div>
            <w:div w:id="163863488">
              <w:marLeft w:val="0"/>
              <w:marRight w:val="0"/>
              <w:marTop w:val="0"/>
              <w:marBottom w:val="0"/>
              <w:divBdr>
                <w:top w:val="none" w:sz="0" w:space="0" w:color="auto"/>
                <w:left w:val="none" w:sz="0" w:space="0" w:color="auto"/>
                <w:bottom w:val="none" w:sz="0" w:space="0" w:color="auto"/>
                <w:right w:val="none" w:sz="0" w:space="0" w:color="auto"/>
              </w:divBdr>
            </w:div>
            <w:div w:id="494537811">
              <w:marLeft w:val="0"/>
              <w:marRight w:val="0"/>
              <w:marTop w:val="0"/>
              <w:marBottom w:val="0"/>
              <w:divBdr>
                <w:top w:val="none" w:sz="0" w:space="0" w:color="auto"/>
                <w:left w:val="none" w:sz="0" w:space="0" w:color="auto"/>
                <w:bottom w:val="none" w:sz="0" w:space="0" w:color="auto"/>
                <w:right w:val="none" w:sz="0" w:space="0" w:color="auto"/>
              </w:divBdr>
            </w:div>
            <w:div w:id="769542416">
              <w:marLeft w:val="0"/>
              <w:marRight w:val="0"/>
              <w:marTop w:val="0"/>
              <w:marBottom w:val="0"/>
              <w:divBdr>
                <w:top w:val="none" w:sz="0" w:space="0" w:color="auto"/>
                <w:left w:val="none" w:sz="0" w:space="0" w:color="auto"/>
                <w:bottom w:val="none" w:sz="0" w:space="0" w:color="auto"/>
                <w:right w:val="none" w:sz="0" w:space="0" w:color="auto"/>
              </w:divBdr>
            </w:div>
            <w:div w:id="816609336">
              <w:marLeft w:val="0"/>
              <w:marRight w:val="0"/>
              <w:marTop w:val="0"/>
              <w:marBottom w:val="0"/>
              <w:divBdr>
                <w:top w:val="none" w:sz="0" w:space="0" w:color="auto"/>
                <w:left w:val="none" w:sz="0" w:space="0" w:color="auto"/>
                <w:bottom w:val="none" w:sz="0" w:space="0" w:color="auto"/>
                <w:right w:val="none" w:sz="0" w:space="0" w:color="auto"/>
              </w:divBdr>
            </w:div>
            <w:div w:id="895362712">
              <w:marLeft w:val="0"/>
              <w:marRight w:val="0"/>
              <w:marTop w:val="0"/>
              <w:marBottom w:val="0"/>
              <w:divBdr>
                <w:top w:val="none" w:sz="0" w:space="0" w:color="auto"/>
                <w:left w:val="none" w:sz="0" w:space="0" w:color="auto"/>
                <w:bottom w:val="none" w:sz="0" w:space="0" w:color="auto"/>
                <w:right w:val="none" w:sz="0" w:space="0" w:color="auto"/>
              </w:divBdr>
            </w:div>
            <w:div w:id="912473232">
              <w:marLeft w:val="0"/>
              <w:marRight w:val="0"/>
              <w:marTop w:val="0"/>
              <w:marBottom w:val="0"/>
              <w:divBdr>
                <w:top w:val="none" w:sz="0" w:space="0" w:color="auto"/>
                <w:left w:val="none" w:sz="0" w:space="0" w:color="auto"/>
                <w:bottom w:val="none" w:sz="0" w:space="0" w:color="auto"/>
                <w:right w:val="none" w:sz="0" w:space="0" w:color="auto"/>
              </w:divBdr>
            </w:div>
            <w:div w:id="920409889">
              <w:marLeft w:val="0"/>
              <w:marRight w:val="0"/>
              <w:marTop w:val="0"/>
              <w:marBottom w:val="0"/>
              <w:divBdr>
                <w:top w:val="none" w:sz="0" w:space="0" w:color="auto"/>
                <w:left w:val="none" w:sz="0" w:space="0" w:color="auto"/>
                <w:bottom w:val="none" w:sz="0" w:space="0" w:color="auto"/>
                <w:right w:val="none" w:sz="0" w:space="0" w:color="auto"/>
              </w:divBdr>
            </w:div>
            <w:div w:id="925577574">
              <w:marLeft w:val="0"/>
              <w:marRight w:val="0"/>
              <w:marTop w:val="0"/>
              <w:marBottom w:val="0"/>
              <w:divBdr>
                <w:top w:val="none" w:sz="0" w:space="0" w:color="auto"/>
                <w:left w:val="none" w:sz="0" w:space="0" w:color="auto"/>
                <w:bottom w:val="none" w:sz="0" w:space="0" w:color="auto"/>
                <w:right w:val="none" w:sz="0" w:space="0" w:color="auto"/>
              </w:divBdr>
            </w:div>
            <w:div w:id="1085226022">
              <w:marLeft w:val="0"/>
              <w:marRight w:val="0"/>
              <w:marTop w:val="0"/>
              <w:marBottom w:val="0"/>
              <w:divBdr>
                <w:top w:val="none" w:sz="0" w:space="0" w:color="auto"/>
                <w:left w:val="none" w:sz="0" w:space="0" w:color="auto"/>
                <w:bottom w:val="none" w:sz="0" w:space="0" w:color="auto"/>
                <w:right w:val="none" w:sz="0" w:space="0" w:color="auto"/>
              </w:divBdr>
            </w:div>
            <w:div w:id="1226643313">
              <w:marLeft w:val="0"/>
              <w:marRight w:val="0"/>
              <w:marTop w:val="0"/>
              <w:marBottom w:val="0"/>
              <w:divBdr>
                <w:top w:val="none" w:sz="0" w:space="0" w:color="auto"/>
                <w:left w:val="none" w:sz="0" w:space="0" w:color="auto"/>
                <w:bottom w:val="none" w:sz="0" w:space="0" w:color="auto"/>
                <w:right w:val="none" w:sz="0" w:space="0" w:color="auto"/>
              </w:divBdr>
            </w:div>
            <w:div w:id="1335038319">
              <w:marLeft w:val="0"/>
              <w:marRight w:val="0"/>
              <w:marTop w:val="0"/>
              <w:marBottom w:val="0"/>
              <w:divBdr>
                <w:top w:val="none" w:sz="0" w:space="0" w:color="auto"/>
                <w:left w:val="none" w:sz="0" w:space="0" w:color="auto"/>
                <w:bottom w:val="none" w:sz="0" w:space="0" w:color="auto"/>
                <w:right w:val="none" w:sz="0" w:space="0" w:color="auto"/>
              </w:divBdr>
            </w:div>
            <w:div w:id="1354575160">
              <w:marLeft w:val="0"/>
              <w:marRight w:val="0"/>
              <w:marTop w:val="0"/>
              <w:marBottom w:val="0"/>
              <w:divBdr>
                <w:top w:val="none" w:sz="0" w:space="0" w:color="auto"/>
                <w:left w:val="none" w:sz="0" w:space="0" w:color="auto"/>
                <w:bottom w:val="none" w:sz="0" w:space="0" w:color="auto"/>
                <w:right w:val="none" w:sz="0" w:space="0" w:color="auto"/>
              </w:divBdr>
            </w:div>
            <w:div w:id="1367680788">
              <w:marLeft w:val="0"/>
              <w:marRight w:val="0"/>
              <w:marTop w:val="0"/>
              <w:marBottom w:val="0"/>
              <w:divBdr>
                <w:top w:val="none" w:sz="0" w:space="0" w:color="auto"/>
                <w:left w:val="none" w:sz="0" w:space="0" w:color="auto"/>
                <w:bottom w:val="none" w:sz="0" w:space="0" w:color="auto"/>
                <w:right w:val="none" w:sz="0" w:space="0" w:color="auto"/>
              </w:divBdr>
            </w:div>
            <w:div w:id="1489010606">
              <w:marLeft w:val="0"/>
              <w:marRight w:val="0"/>
              <w:marTop w:val="0"/>
              <w:marBottom w:val="0"/>
              <w:divBdr>
                <w:top w:val="none" w:sz="0" w:space="0" w:color="auto"/>
                <w:left w:val="none" w:sz="0" w:space="0" w:color="auto"/>
                <w:bottom w:val="none" w:sz="0" w:space="0" w:color="auto"/>
                <w:right w:val="none" w:sz="0" w:space="0" w:color="auto"/>
              </w:divBdr>
            </w:div>
            <w:div w:id="1523126406">
              <w:marLeft w:val="0"/>
              <w:marRight w:val="0"/>
              <w:marTop w:val="0"/>
              <w:marBottom w:val="0"/>
              <w:divBdr>
                <w:top w:val="none" w:sz="0" w:space="0" w:color="auto"/>
                <w:left w:val="none" w:sz="0" w:space="0" w:color="auto"/>
                <w:bottom w:val="none" w:sz="0" w:space="0" w:color="auto"/>
                <w:right w:val="none" w:sz="0" w:space="0" w:color="auto"/>
              </w:divBdr>
            </w:div>
            <w:div w:id="1551073134">
              <w:marLeft w:val="0"/>
              <w:marRight w:val="0"/>
              <w:marTop w:val="0"/>
              <w:marBottom w:val="0"/>
              <w:divBdr>
                <w:top w:val="none" w:sz="0" w:space="0" w:color="auto"/>
                <w:left w:val="none" w:sz="0" w:space="0" w:color="auto"/>
                <w:bottom w:val="none" w:sz="0" w:space="0" w:color="auto"/>
                <w:right w:val="none" w:sz="0" w:space="0" w:color="auto"/>
              </w:divBdr>
            </w:div>
            <w:div w:id="1656297994">
              <w:marLeft w:val="0"/>
              <w:marRight w:val="0"/>
              <w:marTop w:val="0"/>
              <w:marBottom w:val="0"/>
              <w:divBdr>
                <w:top w:val="none" w:sz="0" w:space="0" w:color="auto"/>
                <w:left w:val="none" w:sz="0" w:space="0" w:color="auto"/>
                <w:bottom w:val="none" w:sz="0" w:space="0" w:color="auto"/>
                <w:right w:val="none" w:sz="0" w:space="0" w:color="auto"/>
              </w:divBdr>
            </w:div>
            <w:div w:id="1903757378">
              <w:marLeft w:val="0"/>
              <w:marRight w:val="0"/>
              <w:marTop w:val="0"/>
              <w:marBottom w:val="0"/>
              <w:divBdr>
                <w:top w:val="none" w:sz="0" w:space="0" w:color="auto"/>
                <w:left w:val="none" w:sz="0" w:space="0" w:color="auto"/>
                <w:bottom w:val="none" w:sz="0" w:space="0" w:color="auto"/>
                <w:right w:val="none" w:sz="0" w:space="0" w:color="auto"/>
              </w:divBdr>
            </w:div>
            <w:div w:id="1995643197">
              <w:marLeft w:val="0"/>
              <w:marRight w:val="0"/>
              <w:marTop w:val="0"/>
              <w:marBottom w:val="0"/>
              <w:divBdr>
                <w:top w:val="none" w:sz="0" w:space="0" w:color="auto"/>
                <w:left w:val="none" w:sz="0" w:space="0" w:color="auto"/>
                <w:bottom w:val="none" w:sz="0" w:space="0" w:color="auto"/>
                <w:right w:val="none" w:sz="0" w:space="0" w:color="auto"/>
              </w:divBdr>
            </w:div>
          </w:divsChild>
        </w:div>
        <w:div w:id="881598004">
          <w:marLeft w:val="0"/>
          <w:marRight w:val="0"/>
          <w:marTop w:val="0"/>
          <w:marBottom w:val="0"/>
          <w:divBdr>
            <w:top w:val="none" w:sz="0" w:space="0" w:color="auto"/>
            <w:left w:val="none" w:sz="0" w:space="0" w:color="auto"/>
            <w:bottom w:val="none" w:sz="0" w:space="0" w:color="auto"/>
            <w:right w:val="none" w:sz="0" w:space="0" w:color="auto"/>
          </w:divBdr>
        </w:div>
        <w:div w:id="1127240895">
          <w:marLeft w:val="0"/>
          <w:marRight w:val="0"/>
          <w:marTop w:val="0"/>
          <w:marBottom w:val="0"/>
          <w:divBdr>
            <w:top w:val="none" w:sz="0" w:space="0" w:color="auto"/>
            <w:left w:val="none" w:sz="0" w:space="0" w:color="auto"/>
            <w:bottom w:val="none" w:sz="0" w:space="0" w:color="auto"/>
            <w:right w:val="none" w:sz="0" w:space="0" w:color="auto"/>
          </w:divBdr>
        </w:div>
        <w:div w:id="2102797891">
          <w:marLeft w:val="0"/>
          <w:marRight w:val="0"/>
          <w:marTop w:val="0"/>
          <w:marBottom w:val="0"/>
          <w:divBdr>
            <w:top w:val="none" w:sz="0" w:space="0" w:color="auto"/>
            <w:left w:val="none" w:sz="0" w:space="0" w:color="auto"/>
            <w:bottom w:val="none" w:sz="0" w:space="0" w:color="auto"/>
            <w:right w:val="none" w:sz="0" w:space="0" w:color="auto"/>
          </w:divBdr>
          <w:divsChild>
            <w:div w:id="162598142">
              <w:marLeft w:val="0"/>
              <w:marRight w:val="0"/>
              <w:marTop w:val="0"/>
              <w:marBottom w:val="0"/>
              <w:divBdr>
                <w:top w:val="none" w:sz="0" w:space="0" w:color="auto"/>
                <w:left w:val="none" w:sz="0" w:space="0" w:color="auto"/>
                <w:bottom w:val="none" w:sz="0" w:space="0" w:color="auto"/>
                <w:right w:val="none" w:sz="0" w:space="0" w:color="auto"/>
              </w:divBdr>
            </w:div>
            <w:div w:id="595485324">
              <w:marLeft w:val="0"/>
              <w:marRight w:val="0"/>
              <w:marTop w:val="0"/>
              <w:marBottom w:val="0"/>
              <w:divBdr>
                <w:top w:val="none" w:sz="0" w:space="0" w:color="auto"/>
                <w:left w:val="none" w:sz="0" w:space="0" w:color="auto"/>
                <w:bottom w:val="none" w:sz="0" w:space="0" w:color="auto"/>
                <w:right w:val="none" w:sz="0" w:space="0" w:color="auto"/>
              </w:divBdr>
            </w:div>
            <w:div w:id="726077044">
              <w:marLeft w:val="0"/>
              <w:marRight w:val="0"/>
              <w:marTop w:val="0"/>
              <w:marBottom w:val="0"/>
              <w:divBdr>
                <w:top w:val="none" w:sz="0" w:space="0" w:color="auto"/>
                <w:left w:val="none" w:sz="0" w:space="0" w:color="auto"/>
                <w:bottom w:val="none" w:sz="0" w:space="0" w:color="auto"/>
                <w:right w:val="none" w:sz="0" w:space="0" w:color="auto"/>
              </w:divBdr>
            </w:div>
            <w:div w:id="982193660">
              <w:marLeft w:val="0"/>
              <w:marRight w:val="0"/>
              <w:marTop w:val="0"/>
              <w:marBottom w:val="0"/>
              <w:divBdr>
                <w:top w:val="none" w:sz="0" w:space="0" w:color="auto"/>
                <w:left w:val="none" w:sz="0" w:space="0" w:color="auto"/>
                <w:bottom w:val="none" w:sz="0" w:space="0" w:color="auto"/>
                <w:right w:val="none" w:sz="0" w:space="0" w:color="auto"/>
              </w:divBdr>
            </w:div>
            <w:div w:id="1470636243">
              <w:marLeft w:val="0"/>
              <w:marRight w:val="0"/>
              <w:marTop w:val="0"/>
              <w:marBottom w:val="0"/>
              <w:divBdr>
                <w:top w:val="none" w:sz="0" w:space="0" w:color="auto"/>
                <w:left w:val="none" w:sz="0" w:space="0" w:color="auto"/>
                <w:bottom w:val="none" w:sz="0" w:space="0" w:color="auto"/>
                <w:right w:val="none" w:sz="0" w:space="0" w:color="auto"/>
              </w:divBdr>
            </w:div>
            <w:div w:id="184296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739642">
      <w:bodyDiv w:val="1"/>
      <w:marLeft w:val="0"/>
      <w:marRight w:val="0"/>
      <w:marTop w:val="0"/>
      <w:marBottom w:val="0"/>
      <w:divBdr>
        <w:top w:val="none" w:sz="0" w:space="0" w:color="auto"/>
        <w:left w:val="none" w:sz="0" w:space="0" w:color="auto"/>
        <w:bottom w:val="none" w:sz="0" w:space="0" w:color="auto"/>
        <w:right w:val="none" w:sz="0" w:space="0" w:color="auto"/>
      </w:divBdr>
      <w:divsChild>
        <w:div w:id="12072165">
          <w:marLeft w:val="0"/>
          <w:marRight w:val="0"/>
          <w:marTop w:val="0"/>
          <w:marBottom w:val="0"/>
          <w:divBdr>
            <w:top w:val="none" w:sz="0" w:space="0" w:color="auto"/>
            <w:left w:val="none" w:sz="0" w:space="0" w:color="auto"/>
            <w:bottom w:val="none" w:sz="0" w:space="0" w:color="auto"/>
            <w:right w:val="none" w:sz="0" w:space="0" w:color="auto"/>
          </w:divBdr>
        </w:div>
      </w:divsChild>
    </w:div>
    <w:div w:id="1654405349">
      <w:bodyDiv w:val="1"/>
      <w:marLeft w:val="0"/>
      <w:marRight w:val="0"/>
      <w:marTop w:val="0"/>
      <w:marBottom w:val="0"/>
      <w:divBdr>
        <w:top w:val="none" w:sz="0" w:space="0" w:color="auto"/>
        <w:left w:val="none" w:sz="0" w:space="0" w:color="auto"/>
        <w:bottom w:val="none" w:sz="0" w:space="0" w:color="auto"/>
        <w:right w:val="none" w:sz="0" w:space="0" w:color="auto"/>
      </w:divBdr>
    </w:div>
    <w:div w:id="1687175139">
      <w:bodyDiv w:val="1"/>
      <w:marLeft w:val="0"/>
      <w:marRight w:val="0"/>
      <w:marTop w:val="0"/>
      <w:marBottom w:val="0"/>
      <w:divBdr>
        <w:top w:val="none" w:sz="0" w:space="0" w:color="auto"/>
        <w:left w:val="none" w:sz="0" w:space="0" w:color="auto"/>
        <w:bottom w:val="none" w:sz="0" w:space="0" w:color="auto"/>
        <w:right w:val="none" w:sz="0" w:space="0" w:color="auto"/>
      </w:divBdr>
    </w:div>
    <w:div w:id="1747141493">
      <w:bodyDiv w:val="1"/>
      <w:marLeft w:val="0"/>
      <w:marRight w:val="0"/>
      <w:marTop w:val="0"/>
      <w:marBottom w:val="0"/>
      <w:divBdr>
        <w:top w:val="none" w:sz="0" w:space="0" w:color="auto"/>
        <w:left w:val="none" w:sz="0" w:space="0" w:color="auto"/>
        <w:bottom w:val="none" w:sz="0" w:space="0" w:color="auto"/>
        <w:right w:val="none" w:sz="0" w:space="0" w:color="auto"/>
      </w:divBdr>
    </w:div>
    <w:div w:id="1818648378">
      <w:bodyDiv w:val="1"/>
      <w:marLeft w:val="0"/>
      <w:marRight w:val="0"/>
      <w:marTop w:val="0"/>
      <w:marBottom w:val="0"/>
      <w:divBdr>
        <w:top w:val="none" w:sz="0" w:space="0" w:color="auto"/>
        <w:left w:val="none" w:sz="0" w:space="0" w:color="auto"/>
        <w:bottom w:val="none" w:sz="0" w:space="0" w:color="auto"/>
        <w:right w:val="none" w:sz="0" w:space="0" w:color="auto"/>
      </w:divBdr>
    </w:div>
    <w:div w:id="1838374352">
      <w:bodyDiv w:val="1"/>
      <w:marLeft w:val="0"/>
      <w:marRight w:val="0"/>
      <w:marTop w:val="0"/>
      <w:marBottom w:val="0"/>
      <w:divBdr>
        <w:top w:val="none" w:sz="0" w:space="0" w:color="auto"/>
        <w:left w:val="none" w:sz="0" w:space="0" w:color="auto"/>
        <w:bottom w:val="none" w:sz="0" w:space="0" w:color="auto"/>
        <w:right w:val="none" w:sz="0" w:space="0" w:color="auto"/>
      </w:divBdr>
      <w:divsChild>
        <w:div w:id="1657605140">
          <w:marLeft w:val="0"/>
          <w:marRight w:val="0"/>
          <w:marTop w:val="0"/>
          <w:marBottom w:val="0"/>
          <w:divBdr>
            <w:top w:val="none" w:sz="0" w:space="0" w:color="auto"/>
            <w:left w:val="none" w:sz="0" w:space="0" w:color="auto"/>
            <w:bottom w:val="none" w:sz="0" w:space="0" w:color="auto"/>
            <w:right w:val="none" w:sz="0" w:space="0" w:color="auto"/>
          </w:divBdr>
        </w:div>
      </w:divsChild>
    </w:div>
    <w:div w:id="1843666294">
      <w:bodyDiv w:val="1"/>
      <w:marLeft w:val="0"/>
      <w:marRight w:val="0"/>
      <w:marTop w:val="0"/>
      <w:marBottom w:val="0"/>
      <w:divBdr>
        <w:top w:val="none" w:sz="0" w:space="0" w:color="auto"/>
        <w:left w:val="none" w:sz="0" w:space="0" w:color="auto"/>
        <w:bottom w:val="none" w:sz="0" w:space="0" w:color="auto"/>
        <w:right w:val="none" w:sz="0" w:space="0" w:color="auto"/>
      </w:divBdr>
    </w:div>
    <w:div w:id="1905867646">
      <w:bodyDiv w:val="1"/>
      <w:marLeft w:val="0"/>
      <w:marRight w:val="0"/>
      <w:marTop w:val="0"/>
      <w:marBottom w:val="0"/>
      <w:divBdr>
        <w:top w:val="none" w:sz="0" w:space="0" w:color="auto"/>
        <w:left w:val="none" w:sz="0" w:space="0" w:color="auto"/>
        <w:bottom w:val="none" w:sz="0" w:space="0" w:color="auto"/>
        <w:right w:val="none" w:sz="0" w:space="0" w:color="auto"/>
      </w:divBdr>
    </w:div>
    <w:div w:id="1907956476">
      <w:bodyDiv w:val="1"/>
      <w:marLeft w:val="0"/>
      <w:marRight w:val="0"/>
      <w:marTop w:val="0"/>
      <w:marBottom w:val="0"/>
      <w:divBdr>
        <w:top w:val="none" w:sz="0" w:space="0" w:color="auto"/>
        <w:left w:val="none" w:sz="0" w:space="0" w:color="auto"/>
        <w:bottom w:val="none" w:sz="0" w:space="0" w:color="auto"/>
        <w:right w:val="none" w:sz="0" w:space="0" w:color="auto"/>
      </w:divBdr>
    </w:div>
    <w:div w:id="1960409576">
      <w:bodyDiv w:val="1"/>
      <w:marLeft w:val="0"/>
      <w:marRight w:val="0"/>
      <w:marTop w:val="0"/>
      <w:marBottom w:val="0"/>
      <w:divBdr>
        <w:top w:val="none" w:sz="0" w:space="0" w:color="auto"/>
        <w:left w:val="none" w:sz="0" w:space="0" w:color="auto"/>
        <w:bottom w:val="none" w:sz="0" w:space="0" w:color="auto"/>
        <w:right w:val="none" w:sz="0" w:space="0" w:color="auto"/>
      </w:divBdr>
      <w:divsChild>
        <w:div w:id="56709238">
          <w:marLeft w:val="0"/>
          <w:marRight w:val="0"/>
          <w:marTop w:val="0"/>
          <w:marBottom w:val="0"/>
          <w:divBdr>
            <w:top w:val="none" w:sz="0" w:space="0" w:color="auto"/>
            <w:left w:val="none" w:sz="0" w:space="0" w:color="auto"/>
            <w:bottom w:val="none" w:sz="0" w:space="0" w:color="auto"/>
            <w:right w:val="none" w:sz="0" w:space="0" w:color="auto"/>
          </w:divBdr>
        </w:div>
        <w:div w:id="259334884">
          <w:marLeft w:val="0"/>
          <w:marRight w:val="0"/>
          <w:marTop w:val="0"/>
          <w:marBottom w:val="0"/>
          <w:divBdr>
            <w:top w:val="none" w:sz="0" w:space="0" w:color="auto"/>
            <w:left w:val="none" w:sz="0" w:space="0" w:color="auto"/>
            <w:bottom w:val="none" w:sz="0" w:space="0" w:color="auto"/>
            <w:right w:val="none" w:sz="0" w:space="0" w:color="auto"/>
          </w:divBdr>
        </w:div>
        <w:div w:id="324288340">
          <w:marLeft w:val="0"/>
          <w:marRight w:val="0"/>
          <w:marTop w:val="0"/>
          <w:marBottom w:val="0"/>
          <w:divBdr>
            <w:top w:val="none" w:sz="0" w:space="0" w:color="auto"/>
            <w:left w:val="none" w:sz="0" w:space="0" w:color="auto"/>
            <w:bottom w:val="none" w:sz="0" w:space="0" w:color="auto"/>
            <w:right w:val="none" w:sz="0" w:space="0" w:color="auto"/>
          </w:divBdr>
        </w:div>
        <w:div w:id="399979914">
          <w:marLeft w:val="0"/>
          <w:marRight w:val="0"/>
          <w:marTop w:val="0"/>
          <w:marBottom w:val="0"/>
          <w:divBdr>
            <w:top w:val="none" w:sz="0" w:space="0" w:color="auto"/>
            <w:left w:val="none" w:sz="0" w:space="0" w:color="auto"/>
            <w:bottom w:val="none" w:sz="0" w:space="0" w:color="auto"/>
            <w:right w:val="none" w:sz="0" w:space="0" w:color="auto"/>
          </w:divBdr>
        </w:div>
        <w:div w:id="467868874">
          <w:marLeft w:val="0"/>
          <w:marRight w:val="0"/>
          <w:marTop w:val="0"/>
          <w:marBottom w:val="0"/>
          <w:divBdr>
            <w:top w:val="none" w:sz="0" w:space="0" w:color="auto"/>
            <w:left w:val="none" w:sz="0" w:space="0" w:color="auto"/>
            <w:bottom w:val="none" w:sz="0" w:space="0" w:color="auto"/>
            <w:right w:val="none" w:sz="0" w:space="0" w:color="auto"/>
          </w:divBdr>
        </w:div>
        <w:div w:id="620234287">
          <w:marLeft w:val="0"/>
          <w:marRight w:val="0"/>
          <w:marTop w:val="0"/>
          <w:marBottom w:val="0"/>
          <w:divBdr>
            <w:top w:val="none" w:sz="0" w:space="0" w:color="auto"/>
            <w:left w:val="none" w:sz="0" w:space="0" w:color="auto"/>
            <w:bottom w:val="none" w:sz="0" w:space="0" w:color="auto"/>
            <w:right w:val="none" w:sz="0" w:space="0" w:color="auto"/>
          </w:divBdr>
        </w:div>
        <w:div w:id="707804591">
          <w:marLeft w:val="0"/>
          <w:marRight w:val="0"/>
          <w:marTop w:val="0"/>
          <w:marBottom w:val="0"/>
          <w:divBdr>
            <w:top w:val="none" w:sz="0" w:space="0" w:color="auto"/>
            <w:left w:val="none" w:sz="0" w:space="0" w:color="auto"/>
            <w:bottom w:val="none" w:sz="0" w:space="0" w:color="auto"/>
            <w:right w:val="none" w:sz="0" w:space="0" w:color="auto"/>
          </w:divBdr>
        </w:div>
        <w:div w:id="1026373650">
          <w:marLeft w:val="0"/>
          <w:marRight w:val="0"/>
          <w:marTop w:val="0"/>
          <w:marBottom w:val="0"/>
          <w:divBdr>
            <w:top w:val="none" w:sz="0" w:space="0" w:color="auto"/>
            <w:left w:val="none" w:sz="0" w:space="0" w:color="auto"/>
            <w:bottom w:val="none" w:sz="0" w:space="0" w:color="auto"/>
            <w:right w:val="none" w:sz="0" w:space="0" w:color="auto"/>
          </w:divBdr>
        </w:div>
        <w:div w:id="1159343139">
          <w:marLeft w:val="0"/>
          <w:marRight w:val="0"/>
          <w:marTop w:val="0"/>
          <w:marBottom w:val="0"/>
          <w:divBdr>
            <w:top w:val="none" w:sz="0" w:space="0" w:color="auto"/>
            <w:left w:val="none" w:sz="0" w:space="0" w:color="auto"/>
            <w:bottom w:val="none" w:sz="0" w:space="0" w:color="auto"/>
            <w:right w:val="none" w:sz="0" w:space="0" w:color="auto"/>
          </w:divBdr>
        </w:div>
        <w:div w:id="1264656090">
          <w:marLeft w:val="0"/>
          <w:marRight w:val="0"/>
          <w:marTop w:val="0"/>
          <w:marBottom w:val="0"/>
          <w:divBdr>
            <w:top w:val="none" w:sz="0" w:space="0" w:color="auto"/>
            <w:left w:val="none" w:sz="0" w:space="0" w:color="auto"/>
            <w:bottom w:val="none" w:sz="0" w:space="0" w:color="auto"/>
            <w:right w:val="none" w:sz="0" w:space="0" w:color="auto"/>
          </w:divBdr>
        </w:div>
        <w:div w:id="1373992666">
          <w:marLeft w:val="0"/>
          <w:marRight w:val="0"/>
          <w:marTop w:val="0"/>
          <w:marBottom w:val="0"/>
          <w:divBdr>
            <w:top w:val="none" w:sz="0" w:space="0" w:color="auto"/>
            <w:left w:val="none" w:sz="0" w:space="0" w:color="auto"/>
            <w:bottom w:val="none" w:sz="0" w:space="0" w:color="auto"/>
            <w:right w:val="none" w:sz="0" w:space="0" w:color="auto"/>
          </w:divBdr>
        </w:div>
        <w:div w:id="1413237844">
          <w:marLeft w:val="0"/>
          <w:marRight w:val="0"/>
          <w:marTop w:val="0"/>
          <w:marBottom w:val="0"/>
          <w:divBdr>
            <w:top w:val="none" w:sz="0" w:space="0" w:color="auto"/>
            <w:left w:val="none" w:sz="0" w:space="0" w:color="auto"/>
            <w:bottom w:val="none" w:sz="0" w:space="0" w:color="auto"/>
            <w:right w:val="none" w:sz="0" w:space="0" w:color="auto"/>
          </w:divBdr>
        </w:div>
        <w:div w:id="1441534006">
          <w:marLeft w:val="0"/>
          <w:marRight w:val="0"/>
          <w:marTop w:val="0"/>
          <w:marBottom w:val="0"/>
          <w:divBdr>
            <w:top w:val="none" w:sz="0" w:space="0" w:color="auto"/>
            <w:left w:val="none" w:sz="0" w:space="0" w:color="auto"/>
            <w:bottom w:val="none" w:sz="0" w:space="0" w:color="auto"/>
            <w:right w:val="none" w:sz="0" w:space="0" w:color="auto"/>
          </w:divBdr>
        </w:div>
        <w:div w:id="1507864660">
          <w:marLeft w:val="0"/>
          <w:marRight w:val="0"/>
          <w:marTop w:val="0"/>
          <w:marBottom w:val="0"/>
          <w:divBdr>
            <w:top w:val="none" w:sz="0" w:space="0" w:color="auto"/>
            <w:left w:val="none" w:sz="0" w:space="0" w:color="auto"/>
            <w:bottom w:val="none" w:sz="0" w:space="0" w:color="auto"/>
            <w:right w:val="none" w:sz="0" w:space="0" w:color="auto"/>
          </w:divBdr>
        </w:div>
        <w:div w:id="1588808897">
          <w:marLeft w:val="0"/>
          <w:marRight w:val="0"/>
          <w:marTop w:val="0"/>
          <w:marBottom w:val="0"/>
          <w:divBdr>
            <w:top w:val="none" w:sz="0" w:space="0" w:color="auto"/>
            <w:left w:val="none" w:sz="0" w:space="0" w:color="auto"/>
            <w:bottom w:val="none" w:sz="0" w:space="0" w:color="auto"/>
            <w:right w:val="none" w:sz="0" w:space="0" w:color="auto"/>
          </w:divBdr>
        </w:div>
        <w:div w:id="1670250732">
          <w:marLeft w:val="0"/>
          <w:marRight w:val="0"/>
          <w:marTop w:val="0"/>
          <w:marBottom w:val="0"/>
          <w:divBdr>
            <w:top w:val="none" w:sz="0" w:space="0" w:color="auto"/>
            <w:left w:val="none" w:sz="0" w:space="0" w:color="auto"/>
            <w:bottom w:val="none" w:sz="0" w:space="0" w:color="auto"/>
            <w:right w:val="none" w:sz="0" w:space="0" w:color="auto"/>
          </w:divBdr>
        </w:div>
        <w:div w:id="1723017477">
          <w:marLeft w:val="0"/>
          <w:marRight w:val="0"/>
          <w:marTop w:val="0"/>
          <w:marBottom w:val="0"/>
          <w:divBdr>
            <w:top w:val="none" w:sz="0" w:space="0" w:color="auto"/>
            <w:left w:val="none" w:sz="0" w:space="0" w:color="auto"/>
            <w:bottom w:val="none" w:sz="0" w:space="0" w:color="auto"/>
            <w:right w:val="none" w:sz="0" w:space="0" w:color="auto"/>
          </w:divBdr>
        </w:div>
        <w:div w:id="1798329741">
          <w:marLeft w:val="0"/>
          <w:marRight w:val="0"/>
          <w:marTop w:val="0"/>
          <w:marBottom w:val="0"/>
          <w:divBdr>
            <w:top w:val="none" w:sz="0" w:space="0" w:color="auto"/>
            <w:left w:val="none" w:sz="0" w:space="0" w:color="auto"/>
            <w:bottom w:val="none" w:sz="0" w:space="0" w:color="auto"/>
            <w:right w:val="none" w:sz="0" w:space="0" w:color="auto"/>
          </w:divBdr>
        </w:div>
        <w:div w:id="1887596684">
          <w:marLeft w:val="0"/>
          <w:marRight w:val="0"/>
          <w:marTop w:val="0"/>
          <w:marBottom w:val="0"/>
          <w:divBdr>
            <w:top w:val="none" w:sz="0" w:space="0" w:color="auto"/>
            <w:left w:val="none" w:sz="0" w:space="0" w:color="auto"/>
            <w:bottom w:val="none" w:sz="0" w:space="0" w:color="auto"/>
            <w:right w:val="none" w:sz="0" w:space="0" w:color="auto"/>
          </w:divBdr>
        </w:div>
        <w:div w:id="1910768402">
          <w:marLeft w:val="0"/>
          <w:marRight w:val="0"/>
          <w:marTop w:val="0"/>
          <w:marBottom w:val="0"/>
          <w:divBdr>
            <w:top w:val="none" w:sz="0" w:space="0" w:color="auto"/>
            <w:left w:val="none" w:sz="0" w:space="0" w:color="auto"/>
            <w:bottom w:val="none" w:sz="0" w:space="0" w:color="auto"/>
            <w:right w:val="none" w:sz="0" w:space="0" w:color="auto"/>
          </w:divBdr>
        </w:div>
        <w:div w:id="1956793680">
          <w:marLeft w:val="0"/>
          <w:marRight w:val="0"/>
          <w:marTop w:val="0"/>
          <w:marBottom w:val="0"/>
          <w:divBdr>
            <w:top w:val="none" w:sz="0" w:space="0" w:color="auto"/>
            <w:left w:val="none" w:sz="0" w:space="0" w:color="auto"/>
            <w:bottom w:val="none" w:sz="0" w:space="0" w:color="auto"/>
            <w:right w:val="none" w:sz="0" w:space="0" w:color="auto"/>
          </w:divBdr>
        </w:div>
      </w:divsChild>
    </w:div>
    <w:div w:id="2025356920">
      <w:bodyDiv w:val="1"/>
      <w:marLeft w:val="0"/>
      <w:marRight w:val="0"/>
      <w:marTop w:val="0"/>
      <w:marBottom w:val="0"/>
      <w:divBdr>
        <w:top w:val="none" w:sz="0" w:space="0" w:color="auto"/>
        <w:left w:val="none" w:sz="0" w:space="0" w:color="auto"/>
        <w:bottom w:val="none" w:sz="0" w:space="0" w:color="auto"/>
        <w:right w:val="none" w:sz="0" w:space="0" w:color="auto"/>
      </w:divBdr>
    </w:div>
    <w:div w:id="2065177814">
      <w:bodyDiv w:val="1"/>
      <w:marLeft w:val="0"/>
      <w:marRight w:val="0"/>
      <w:marTop w:val="0"/>
      <w:marBottom w:val="0"/>
      <w:divBdr>
        <w:top w:val="none" w:sz="0" w:space="0" w:color="auto"/>
        <w:left w:val="none" w:sz="0" w:space="0" w:color="auto"/>
        <w:bottom w:val="none" w:sz="0" w:space="0" w:color="auto"/>
        <w:right w:val="none" w:sz="0" w:space="0" w:color="auto"/>
      </w:divBdr>
    </w:div>
    <w:div w:id="2102405745">
      <w:bodyDiv w:val="1"/>
      <w:marLeft w:val="0"/>
      <w:marRight w:val="0"/>
      <w:marTop w:val="0"/>
      <w:marBottom w:val="0"/>
      <w:divBdr>
        <w:top w:val="none" w:sz="0" w:space="0" w:color="auto"/>
        <w:left w:val="none" w:sz="0" w:space="0" w:color="auto"/>
        <w:bottom w:val="none" w:sz="0" w:space="0" w:color="auto"/>
        <w:right w:val="none" w:sz="0" w:space="0" w:color="auto"/>
      </w:divBdr>
    </w:div>
    <w:div w:id="2116361008">
      <w:bodyDiv w:val="1"/>
      <w:marLeft w:val="0"/>
      <w:marRight w:val="0"/>
      <w:marTop w:val="0"/>
      <w:marBottom w:val="0"/>
      <w:divBdr>
        <w:top w:val="none" w:sz="0" w:space="0" w:color="auto"/>
        <w:left w:val="none" w:sz="0" w:space="0" w:color="auto"/>
        <w:bottom w:val="none" w:sz="0" w:space="0" w:color="auto"/>
        <w:right w:val="none" w:sz="0" w:space="0" w:color="auto"/>
      </w:divBdr>
    </w:div>
    <w:div w:id="2139909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chart" Target="charts/chart1.xm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yperlink" Target="https://www.nen.nl/samenwerkingsplatform-etsi-nen" TargetMode="Externa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s://single-market-economy.ec.europa.eu/single-market/european-standards/standardisation-policy/international-activities_en"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magazines.cybersecurityraad.nl/csrmagazine/2022/01/03.-europa-neemt-voortouw-versterking-digitale-soevereiniteit" TargetMode="External"/><Relationship Id="rId20" Type="http://schemas.openxmlformats.org/officeDocument/2006/relationships/hyperlink" Target="https://eur-lex.europa.eu/legal-content/NL/TXT/?uri=CELEX%3A32012R1025" TargetMode="Externa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oter" Target="footer1.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ec.europa.eu/info/law/better-regulation/have-your-say/initiatives/13099-Standardisation-strategy_en" TargetMode="External"/><Relationship Id="rId23" Type="http://schemas.openxmlformats.org/officeDocument/2006/relationships/header" Target="header1.xml"/><Relationship Id="rId28" Type="http://schemas.openxmlformats.org/officeDocument/2006/relationships/footer" Target="footer4.xml"/><Relationship Id="rId10" Type="http://schemas.openxmlformats.org/officeDocument/2006/relationships/settings" Target="settings.xml"/><Relationship Id="rId19" Type="http://schemas.openxmlformats.org/officeDocument/2006/relationships/hyperlink" Target="https://www.w3.org/community/"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s://digital-strategy.ec.europa.eu/nl/policies/ict-and-standardisation" TargetMode="External"/><Relationship Id="rId22" Type="http://schemas.openxmlformats.org/officeDocument/2006/relationships/hyperlink" Target="https://eur-lex.europa.eu/legal-content/NL/TXT/?uri=CELEX%3A32012R1025" TargetMode="External"/><Relationship Id="rId27" Type="http://schemas.openxmlformats.org/officeDocument/2006/relationships/header" Target="header2.xml"/><Relationship Id="rId30" Type="http://schemas.openxmlformats.org/officeDocument/2006/relationships/footer" Target="footer6.xml"/></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https://dialogicinnovatieinteractie.sharepoint.com/Dialogic%20%20Projecten/2023.151%20ICTU%20-%20onderzoek%20Nederlandse%20participatie%20internationale%20Standaardisatie/5.%20Rapportage/Analysebestanden/IEC%20+%20ISO.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[IEC + ISO.xlsx]Formele rollen!PivotTable3</c:name>
    <c:fmtId val="-1"/>
  </c:pivotSource>
  <c:chart>
    <c:autoTitleDeleted val="1"/>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nl-NL"/>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'Formele rollen'!$B$1</c:f>
              <c:strCache>
                <c:ptCount val="1"/>
                <c:pt idx="0">
                  <c:v>Total</c:v>
                </c:pt>
              </c:strCache>
            </c:strRef>
          </c:tx>
          <c:spPr>
            <a:ln w="28575" cap="rnd">
              <a:solidFill>
                <a:schemeClr val="accent1"/>
              </a:solidFill>
              <a:round/>
            </a:ln>
            <a:effectLst/>
          </c:spPr>
          <c:marker>
            <c:symbol val="none"/>
          </c:marker>
          <c:cat>
            <c:strRef>
              <c:f>'Formele rollen'!$A$2:$A$8</c:f>
              <c:strCache>
                <c:ptCount val="6"/>
                <c:pt idx="0">
                  <c:v>2019</c:v>
                </c:pt>
                <c:pt idx="1">
                  <c:v>2020</c:v>
                </c:pt>
                <c:pt idx="2">
                  <c:v>2021</c:v>
                </c:pt>
                <c:pt idx="3">
                  <c:v>2022</c:v>
                </c:pt>
                <c:pt idx="4">
                  <c:v>2023</c:v>
                </c:pt>
                <c:pt idx="5">
                  <c:v>2024</c:v>
                </c:pt>
              </c:strCache>
            </c:strRef>
          </c:cat>
          <c:val>
            <c:numRef>
              <c:f>'Formele rollen'!$B$2:$B$8</c:f>
              <c:numCache>
                <c:formatCode>General</c:formatCode>
                <c:ptCount val="6"/>
                <c:pt idx="0">
                  <c:v>38</c:v>
                </c:pt>
                <c:pt idx="1">
                  <c:v>22</c:v>
                </c:pt>
                <c:pt idx="2">
                  <c:v>24</c:v>
                </c:pt>
                <c:pt idx="3">
                  <c:v>34</c:v>
                </c:pt>
                <c:pt idx="4">
                  <c:v>33</c:v>
                </c:pt>
                <c:pt idx="5">
                  <c:v>41</c:v>
                </c:pt>
              </c:numCache>
            </c:numRef>
          </c:val>
          <c:smooth val="0"/>
          <c:extLst>
            <c:ext xmlns:c16="http://schemas.microsoft.com/office/drawing/2014/chart" uri="{C3380CC4-5D6E-409C-BE32-E72D297353CC}">
              <c16:uniqueId val="{00000000-064E-4DD2-9287-C60AD3B6EA63}"/>
            </c:ext>
          </c:extLst>
        </c:ser>
        <c:dLbls>
          <c:showLegendKey val="0"/>
          <c:showVal val="0"/>
          <c:showCatName val="0"/>
          <c:showSerName val="0"/>
          <c:showPercent val="0"/>
          <c:showBubbleSize val="0"/>
        </c:dLbls>
        <c:smooth val="0"/>
        <c:axId val="1403989231"/>
        <c:axId val="1403989711"/>
      </c:lineChart>
      <c:catAx>
        <c:axId val="14039892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403989711"/>
        <c:crosses val="autoZero"/>
        <c:auto val="1"/>
        <c:lblAlgn val="ctr"/>
        <c:lblOffset val="100"/>
        <c:noMultiLvlLbl val="0"/>
      </c:catAx>
      <c:valAx>
        <c:axId val="14039897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40398923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nl-NL"/>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ICTU">
      <a:dk1>
        <a:sysClr val="windowText" lastClr="000000"/>
      </a:dk1>
      <a:lt1>
        <a:sysClr val="window" lastClr="FFFFFF"/>
      </a:lt1>
      <a:dk2>
        <a:srgbClr val="44546A"/>
      </a:dk2>
      <a:lt2>
        <a:srgbClr val="E7E6E6"/>
      </a:lt2>
      <a:accent1>
        <a:srgbClr val="63DBFF"/>
      </a:accent1>
      <a:accent2>
        <a:srgbClr val="00B5FF"/>
      </a:accent2>
      <a:accent3>
        <a:srgbClr val="4F7AFF"/>
      </a:accent3>
      <a:accent4>
        <a:srgbClr val="B500C7"/>
      </a:accent4>
      <a:accent5>
        <a:srgbClr val="FF33FF"/>
      </a:accent5>
      <a:accent6>
        <a:srgbClr val="FF33FF"/>
      </a:accent6>
      <a:hlink>
        <a:srgbClr val="00B5FF"/>
      </a:hlink>
      <a:folHlink>
        <a:srgbClr val="B500C7"/>
      </a:folHlink>
    </a:clrScheme>
    <a:fontScheme name="Kanto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Publicatiedatum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SharedContentType xmlns="Microsoft.SharePoint.Taxonomy.ContentTypeSync" SourceId="a104d5ce-f540-4606-a78d-e5febbb9402b" ContentTypeId="0x01010034BBEF806D48E1479A1F624E07567B00" PreviousValue="false" LastSyncTimeStamp="2023-08-10T09:00:40.467Z"/>
</file>

<file path=customXml/item5.xml><?xml version="1.0" encoding="utf-8"?>
<storedTranscription xmlns="http://schemas.microsoft.com/office/transcription/2022">{"storageType":"DocumentXmlStorage","descriptor":{"transcription":{"transcriptSegments":[{"text":"Oke, oh ja, dan gaat hij ons om gesprek of spek opnemen.","language":"nl","start":0.06,"end":3.53,"speakerId":0},{"text":"Nou ja en dan nu opslaan een transcriptie maken en dan doet hij dat.","language":"nl","start":4.27,"end":7.56,"speakerId":1},{"text":"En wijken.","language":"nl","start":5.989999999999999,"end":6.64,"speakerId":0}],"speakerNames":[null,null]},"audioOneDriveItem":{"driveId":"b!E80hYpJt_UK0WHyfHqmDD_B4uUARImFPkSgIzi_YERU1Li99g16HT4A_JJdt_AiU","itemId":"01ON5RAICZI4TY4MBPUVDKXPHCTZCHYEGB"}}}</storedTranscription>
</file>

<file path=customXml/item6.xml><?xml version="1.0" encoding="utf-8"?>
<ct:contentTypeSchema xmlns:ct="http://schemas.microsoft.com/office/2006/metadata/contentType" xmlns:ma="http://schemas.microsoft.com/office/2006/metadata/properties/metaAttributes" ct:_="" ma:_="" ma:contentTypeName="ICTU Memo" ma:contentTypeID="0x01010034BBEF806D48E1479A1F624E07567B0000BA3C8CD6051D074BBF22D95E0E149F02" ma:contentTypeVersion="2" ma:contentTypeDescription="Een nieuw document maken." ma:contentTypeScope="" ma:versionID="123780175fb7c2ef92963444ce56294e">
  <xsd:schema xmlns:xsd="http://www.w3.org/2001/XMLSchema" xmlns:xs="http://www.w3.org/2001/XMLSchema" xmlns:p="http://schemas.microsoft.com/office/2006/metadata/properties" targetNamespace="http://schemas.microsoft.com/office/2006/metadata/properties" ma:root="true" ma:fieldsID="a9b9cdb7d6e5b536cabbe8e1493f28e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A3852C-D1F4-4EF0-8407-7F6F0E449B26}">
  <ds:schemaRefs>
    <ds:schemaRef ds:uri="http://schemas.openxmlformats.org/officeDocument/2006/bibliography"/>
  </ds:schemaRefs>
</ds:datastoreItem>
</file>

<file path=customXml/itemProps3.xml><?xml version="1.0" encoding="utf-8"?>
<ds:datastoreItem xmlns:ds="http://schemas.openxmlformats.org/officeDocument/2006/customXml" ds:itemID="{6817834C-F65D-4960-9CB4-0E1BFC026E4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8F8A037-C745-4431-A0A1-56E1BE5A1394}">
  <ds:schemaRefs>
    <ds:schemaRef ds:uri="Microsoft.SharePoint.Taxonomy.ContentTypeSync"/>
  </ds:schemaRefs>
</ds:datastoreItem>
</file>

<file path=customXml/itemProps5.xml><?xml version="1.0" encoding="utf-8"?>
<ds:datastoreItem xmlns:ds="http://schemas.openxmlformats.org/officeDocument/2006/customXml" ds:itemID="{50B83861-3447-4CD3-B79E-3D81E4523F71}">
  <ds:schemaRefs>
    <ds:schemaRef ds:uri="http://schemas.microsoft.com/office/transcription/2022"/>
  </ds:schemaRefs>
</ds:datastoreItem>
</file>

<file path=customXml/itemProps6.xml><?xml version="1.0" encoding="utf-8"?>
<ds:datastoreItem xmlns:ds="http://schemas.openxmlformats.org/officeDocument/2006/customXml" ds:itemID="{B42CE9C7-981E-4429-BF2C-AA70DA66BA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7.xml><?xml version="1.0" encoding="utf-8"?>
<ds:datastoreItem xmlns:ds="http://schemas.openxmlformats.org/officeDocument/2006/customXml" ds:itemID="{CEC7AAD6-DB78-4370-851A-1B8F5FCDBC01}">
  <ds:schemaRefs>
    <ds:schemaRef ds:uri="http://schemas.microsoft.com/sharepoint/v3/contenttype/forms"/>
  </ds:schemaRefs>
</ds:datastoreItem>
</file>

<file path=docMetadata/LabelInfo.xml><?xml version="1.0" encoding="utf-8"?>
<clbl:labelList xmlns:clbl="http://schemas.microsoft.com/office/2020/mipLabelMetadata">
  <clbl:label id="{2abcfc6e-3321-405d-9128-913cbd9e9f19}" enabled="1" method="Standard" siteId="{8fcc5aa6-6377-4908-8b0c-c7fdff3c0d3a}"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46</Pages>
  <Words>16718</Words>
  <Characters>91949</Characters>
  <Application>Microsoft Office Word</Application>
  <DocSecurity>0</DocSecurity>
  <Lines>766</Lines>
  <Paragraphs>216</Paragraphs>
  <ScaleCrop>false</ScaleCrop>
  <Company>Stichting ICTU</Company>
  <LinksUpToDate>false</LinksUpToDate>
  <CharactersWithSpaces>108451</CharactersWithSpaces>
  <SharedDoc>false</SharedDoc>
  <HLinks>
    <vt:vector size="228" baseType="variant">
      <vt:variant>
        <vt:i4>7078008</vt:i4>
      </vt:variant>
      <vt:variant>
        <vt:i4>267</vt:i4>
      </vt:variant>
      <vt:variant>
        <vt:i4>0</vt:i4>
      </vt:variant>
      <vt:variant>
        <vt:i4>5</vt:i4>
      </vt:variant>
      <vt:variant>
        <vt:lpwstr>https://eur-lex.europa.eu/legal-content/NL/TXT/?uri=CELEX%3A32012R1025</vt:lpwstr>
      </vt:variant>
      <vt:variant>
        <vt:lpwstr/>
      </vt:variant>
      <vt:variant>
        <vt:i4>4718677</vt:i4>
      </vt:variant>
      <vt:variant>
        <vt:i4>264</vt:i4>
      </vt:variant>
      <vt:variant>
        <vt:i4>0</vt:i4>
      </vt:variant>
      <vt:variant>
        <vt:i4>5</vt:i4>
      </vt:variant>
      <vt:variant>
        <vt:lpwstr>https://www.nen.nl/samenwerkingsplatform-etsi-nen</vt:lpwstr>
      </vt:variant>
      <vt:variant>
        <vt:lpwstr/>
      </vt:variant>
      <vt:variant>
        <vt:i4>7078008</vt:i4>
      </vt:variant>
      <vt:variant>
        <vt:i4>261</vt:i4>
      </vt:variant>
      <vt:variant>
        <vt:i4>0</vt:i4>
      </vt:variant>
      <vt:variant>
        <vt:i4>5</vt:i4>
      </vt:variant>
      <vt:variant>
        <vt:lpwstr>https://eur-lex.europa.eu/legal-content/NL/TXT/?uri=CELEX%3A32012R1025</vt:lpwstr>
      </vt:variant>
      <vt:variant>
        <vt:lpwstr/>
      </vt:variant>
      <vt:variant>
        <vt:i4>1572956</vt:i4>
      </vt:variant>
      <vt:variant>
        <vt:i4>258</vt:i4>
      </vt:variant>
      <vt:variant>
        <vt:i4>0</vt:i4>
      </vt:variant>
      <vt:variant>
        <vt:i4>5</vt:i4>
      </vt:variant>
      <vt:variant>
        <vt:lpwstr>https://www.w3.org/community/</vt:lpwstr>
      </vt:variant>
      <vt:variant>
        <vt:lpwstr/>
      </vt:variant>
      <vt:variant>
        <vt:i4>393257</vt:i4>
      </vt:variant>
      <vt:variant>
        <vt:i4>189</vt:i4>
      </vt:variant>
      <vt:variant>
        <vt:i4>0</vt:i4>
      </vt:variant>
      <vt:variant>
        <vt:i4>5</vt:i4>
      </vt:variant>
      <vt:variant>
        <vt:lpwstr>https://single-market-economy.ec.europa.eu/single-market/european-standards/standardisation-policy/international-activities_en</vt:lpwstr>
      </vt:variant>
      <vt:variant>
        <vt:lpwstr/>
      </vt:variant>
      <vt:variant>
        <vt:i4>6226000</vt:i4>
      </vt:variant>
      <vt:variant>
        <vt:i4>186</vt:i4>
      </vt:variant>
      <vt:variant>
        <vt:i4>0</vt:i4>
      </vt:variant>
      <vt:variant>
        <vt:i4>5</vt:i4>
      </vt:variant>
      <vt:variant>
        <vt:lpwstr>https://magazines.cybersecurityraad.nl/csrmagazine/2022/01/03.-europa-neemt-voortouw-versterking-digitale-soevereiniteit</vt:lpwstr>
      </vt:variant>
      <vt:variant>
        <vt:lpwstr/>
      </vt:variant>
      <vt:variant>
        <vt:i4>2883658</vt:i4>
      </vt:variant>
      <vt:variant>
        <vt:i4>183</vt:i4>
      </vt:variant>
      <vt:variant>
        <vt:i4>0</vt:i4>
      </vt:variant>
      <vt:variant>
        <vt:i4>5</vt:i4>
      </vt:variant>
      <vt:variant>
        <vt:lpwstr>https://ec.europa.eu/info/law/better-regulation/have-your-say/initiatives/13099-Standardisation-strategy_en</vt:lpwstr>
      </vt:variant>
      <vt:variant>
        <vt:lpwstr/>
      </vt:variant>
      <vt:variant>
        <vt:i4>851992</vt:i4>
      </vt:variant>
      <vt:variant>
        <vt:i4>180</vt:i4>
      </vt:variant>
      <vt:variant>
        <vt:i4>0</vt:i4>
      </vt:variant>
      <vt:variant>
        <vt:i4>5</vt:i4>
      </vt:variant>
      <vt:variant>
        <vt:lpwstr>https://digital-strategy.ec.europa.eu/nl/policies/ict-and-standardisation</vt:lpwstr>
      </vt:variant>
      <vt:variant>
        <vt:lpwstr/>
      </vt:variant>
      <vt:variant>
        <vt:i4>1572912</vt:i4>
      </vt:variant>
      <vt:variant>
        <vt:i4>173</vt:i4>
      </vt:variant>
      <vt:variant>
        <vt:i4>0</vt:i4>
      </vt:variant>
      <vt:variant>
        <vt:i4>5</vt:i4>
      </vt:variant>
      <vt:variant>
        <vt:lpwstr/>
      </vt:variant>
      <vt:variant>
        <vt:lpwstr>_Toc191561624</vt:lpwstr>
      </vt:variant>
      <vt:variant>
        <vt:i4>1572912</vt:i4>
      </vt:variant>
      <vt:variant>
        <vt:i4>167</vt:i4>
      </vt:variant>
      <vt:variant>
        <vt:i4>0</vt:i4>
      </vt:variant>
      <vt:variant>
        <vt:i4>5</vt:i4>
      </vt:variant>
      <vt:variant>
        <vt:lpwstr/>
      </vt:variant>
      <vt:variant>
        <vt:lpwstr>_Toc191561623</vt:lpwstr>
      </vt:variant>
      <vt:variant>
        <vt:i4>1572912</vt:i4>
      </vt:variant>
      <vt:variant>
        <vt:i4>161</vt:i4>
      </vt:variant>
      <vt:variant>
        <vt:i4>0</vt:i4>
      </vt:variant>
      <vt:variant>
        <vt:i4>5</vt:i4>
      </vt:variant>
      <vt:variant>
        <vt:lpwstr/>
      </vt:variant>
      <vt:variant>
        <vt:lpwstr>_Toc191561622</vt:lpwstr>
      </vt:variant>
      <vt:variant>
        <vt:i4>1572912</vt:i4>
      </vt:variant>
      <vt:variant>
        <vt:i4>155</vt:i4>
      </vt:variant>
      <vt:variant>
        <vt:i4>0</vt:i4>
      </vt:variant>
      <vt:variant>
        <vt:i4>5</vt:i4>
      </vt:variant>
      <vt:variant>
        <vt:lpwstr/>
      </vt:variant>
      <vt:variant>
        <vt:lpwstr>_Toc191561621</vt:lpwstr>
      </vt:variant>
      <vt:variant>
        <vt:i4>1572912</vt:i4>
      </vt:variant>
      <vt:variant>
        <vt:i4>149</vt:i4>
      </vt:variant>
      <vt:variant>
        <vt:i4>0</vt:i4>
      </vt:variant>
      <vt:variant>
        <vt:i4>5</vt:i4>
      </vt:variant>
      <vt:variant>
        <vt:lpwstr/>
      </vt:variant>
      <vt:variant>
        <vt:lpwstr>_Toc191561620</vt:lpwstr>
      </vt:variant>
      <vt:variant>
        <vt:i4>1769520</vt:i4>
      </vt:variant>
      <vt:variant>
        <vt:i4>143</vt:i4>
      </vt:variant>
      <vt:variant>
        <vt:i4>0</vt:i4>
      </vt:variant>
      <vt:variant>
        <vt:i4>5</vt:i4>
      </vt:variant>
      <vt:variant>
        <vt:lpwstr/>
      </vt:variant>
      <vt:variant>
        <vt:lpwstr>_Toc191561619</vt:lpwstr>
      </vt:variant>
      <vt:variant>
        <vt:i4>1769520</vt:i4>
      </vt:variant>
      <vt:variant>
        <vt:i4>137</vt:i4>
      </vt:variant>
      <vt:variant>
        <vt:i4>0</vt:i4>
      </vt:variant>
      <vt:variant>
        <vt:i4>5</vt:i4>
      </vt:variant>
      <vt:variant>
        <vt:lpwstr/>
      </vt:variant>
      <vt:variant>
        <vt:lpwstr>_Toc191561618</vt:lpwstr>
      </vt:variant>
      <vt:variant>
        <vt:i4>1769520</vt:i4>
      </vt:variant>
      <vt:variant>
        <vt:i4>131</vt:i4>
      </vt:variant>
      <vt:variant>
        <vt:i4>0</vt:i4>
      </vt:variant>
      <vt:variant>
        <vt:i4>5</vt:i4>
      </vt:variant>
      <vt:variant>
        <vt:lpwstr/>
      </vt:variant>
      <vt:variant>
        <vt:lpwstr>_Toc191561616</vt:lpwstr>
      </vt:variant>
      <vt:variant>
        <vt:i4>1769520</vt:i4>
      </vt:variant>
      <vt:variant>
        <vt:i4>125</vt:i4>
      </vt:variant>
      <vt:variant>
        <vt:i4>0</vt:i4>
      </vt:variant>
      <vt:variant>
        <vt:i4>5</vt:i4>
      </vt:variant>
      <vt:variant>
        <vt:lpwstr/>
      </vt:variant>
      <vt:variant>
        <vt:lpwstr>_Toc191561615</vt:lpwstr>
      </vt:variant>
      <vt:variant>
        <vt:i4>1769520</vt:i4>
      </vt:variant>
      <vt:variant>
        <vt:i4>119</vt:i4>
      </vt:variant>
      <vt:variant>
        <vt:i4>0</vt:i4>
      </vt:variant>
      <vt:variant>
        <vt:i4>5</vt:i4>
      </vt:variant>
      <vt:variant>
        <vt:lpwstr/>
      </vt:variant>
      <vt:variant>
        <vt:lpwstr>_Toc191561614</vt:lpwstr>
      </vt:variant>
      <vt:variant>
        <vt:i4>1769520</vt:i4>
      </vt:variant>
      <vt:variant>
        <vt:i4>113</vt:i4>
      </vt:variant>
      <vt:variant>
        <vt:i4>0</vt:i4>
      </vt:variant>
      <vt:variant>
        <vt:i4>5</vt:i4>
      </vt:variant>
      <vt:variant>
        <vt:lpwstr/>
      </vt:variant>
      <vt:variant>
        <vt:lpwstr>_Toc191561613</vt:lpwstr>
      </vt:variant>
      <vt:variant>
        <vt:i4>1769520</vt:i4>
      </vt:variant>
      <vt:variant>
        <vt:i4>110</vt:i4>
      </vt:variant>
      <vt:variant>
        <vt:i4>0</vt:i4>
      </vt:variant>
      <vt:variant>
        <vt:i4>5</vt:i4>
      </vt:variant>
      <vt:variant>
        <vt:lpwstr/>
      </vt:variant>
      <vt:variant>
        <vt:lpwstr>_Toc191561612</vt:lpwstr>
      </vt:variant>
      <vt:variant>
        <vt:i4>1769520</vt:i4>
      </vt:variant>
      <vt:variant>
        <vt:i4>104</vt:i4>
      </vt:variant>
      <vt:variant>
        <vt:i4>0</vt:i4>
      </vt:variant>
      <vt:variant>
        <vt:i4>5</vt:i4>
      </vt:variant>
      <vt:variant>
        <vt:lpwstr/>
      </vt:variant>
      <vt:variant>
        <vt:lpwstr>_Toc191561611</vt:lpwstr>
      </vt:variant>
      <vt:variant>
        <vt:i4>1769520</vt:i4>
      </vt:variant>
      <vt:variant>
        <vt:i4>98</vt:i4>
      </vt:variant>
      <vt:variant>
        <vt:i4>0</vt:i4>
      </vt:variant>
      <vt:variant>
        <vt:i4>5</vt:i4>
      </vt:variant>
      <vt:variant>
        <vt:lpwstr/>
      </vt:variant>
      <vt:variant>
        <vt:lpwstr>_Toc191561610</vt:lpwstr>
      </vt:variant>
      <vt:variant>
        <vt:i4>1703984</vt:i4>
      </vt:variant>
      <vt:variant>
        <vt:i4>92</vt:i4>
      </vt:variant>
      <vt:variant>
        <vt:i4>0</vt:i4>
      </vt:variant>
      <vt:variant>
        <vt:i4>5</vt:i4>
      </vt:variant>
      <vt:variant>
        <vt:lpwstr/>
      </vt:variant>
      <vt:variant>
        <vt:lpwstr>_Toc191561609</vt:lpwstr>
      </vt:variant>
      <vt:variant>
        <vt:i4>1703984</vt:i4>
      </vt:variant>
      <vt:variant>
        <vt:i4>86</vt:i4>
      </vt:variant>
      <vt:variant>
        <vt:i4>0</vt:i4>
      </vt:variant>
      <vt:variant>
        <vt:i4>5</vt:i4>
      </vt:variant>
      <vt:variant>
        <vt:lpwstr/>
      </vt:variant>
      <vt:variant>
        <vt:lpwstr>_Toc191561608</vt:lpwstr>
      </vt:variant>
      <vt:variant>
        <vt:i4>1703984</vt:i4>
      </vt:variant>
      <vt:variant>
        <vt:i4>80</vt:i4>
      </vt:variant>
      <vt:variant>
        <vt:i4>0</vt:i4>
      </vt:variant>
      <vt:variant>
        <vt:i4>5</vt:i4>
      </vt:variant>
      <vt:variant>
        <vt:lpwstr/>
      </vt:variant>
      <vt:variant>
        <vt:lpwstr>_Toc191561607</vt:lpwstr>
      </vt:variant>
      <vt:variant>
        <vt:i4>1703984</vt:i4>
      </vt:variant>
      <vt:variant>
        <vt:i4>74</vt:i4>
      </vt:variant>
      <vt:variant>
        <vt:i4>0</vt:i4>
      </vt:variant>
      <vt:variant>
        <vt:i4>5</vt:i4>
      </vt:variant>
      <vt:variant>
        <vt:lpwstr/>
      </vt:variant>
      <vt:variant>
        <vt:lpwstr>_Toc191561606</vt:lpwstr>
      </vt:variant>
      <vt:variant>
        <vt:i4>1703984</vt:i4>
      </vt:variant>
      <vt:variant>
        <vt:i4>68</vt:i4>
      </vt:variant>
      <vt:variant>
        <vt:i4>0</vt:i4>
      </vt:variant>
      <vt:variant>
        <vt:i4>5</vt:i4>
      </vt:variant>
      <vt:variant>
        <vt:lpwstr/>
      </vt:variant>
      <vt:variant>
        <vt:lpwstr>_Toc191561605</vt:lpwstr>
      </vt:variant>
      <vt:variant>
        <vt:i4>1703984</vt:i4>
      </vt:variant>
      <vt:variant>
        <vt:i4>62</vt:i4>
      </vt:variant>
      <vt:variant>
        <vt:i4>0</vt:i4>
      </vt:variant>
      <vt:variant>
        <vt:i4>5</vt:i4>
      </vt:variant>
      <vt:variant>
        <vt:lpwstr/>
      </vt:variant>
      <vt:variant>
        <vt:lpwstr>_Toc191561604</vt:lpwstr>
      </vt:variant>
      <vt:variant>
        <vt:i4>1703984</vt:i4>
      </vt:variant>
      <vt:variant>
        <vt:i4>56</vt:i4>
      </vt:variant>
      <vt:variant>
        <vt:i4>0</vt:i4>
      </vt:variant>
      <vt:variant>
        <vt:i4>5</vt:i4>
      </vt:variant>
      <vt:variant>
        <vt:lpwstr/>
      </vt:variant>
      <vt:variant>
        <vt:lpwstr>_Toc191561603</vt:lpwstr>
      </vt:variant>
      <vt:variant>
        <vt:i4>1703984</vt:i4>
      </vt:variant>
      <vt:variant>
        <vt:i4>50</vt:i4>
      </vt:variant>
      <vt:variant>
        <vt:i4>0</vt:i4>
      </vt:variant>
      <vt:variant>
        <vt:i4>5</vt:i4>
      </vt:variant>
      <vt:variant>
        <vt:lpwstr/>
      </vt:variant>
      <vt:variant>
        <vt:lpwstr>_Toc191561602</vt:lpwstr>
      </vt:variant>
      <vt:variant>
        <vt:i4>1703984</vt:i4>
      </vt:variant>
      <vt:variant>
        <vt:i4>44</vt:i4>
      </vt:variant>
      <vt:variant>
        <vt:i4>0</vt:i4>
      </vt:variant>
      <vt:variant>
        <vt:i4>5</vt:i4>
      </vt:variant>
      <vt:variant>
        <vt:lpwstr/>
      </vt:variant>
      <vt:variant>
        <vt:lpwstr>_Toc191561601</vt:lpwstr>
      </vt:variant>
      <vt:variant>
        <vt:i4>1703984</vt:i4>
      </vt:variant>
      <vt:variant>
        <vt:i4>38</vt:i4>
      </vt:variant>
      <vt:variant>
        <vt:i4>0</vt:i4>
      </vt:variant>
      <vt:variant>
        <vt:i4>5</vt:i4>
      </vt:variant>
      <vt:variant>
        <vt:lpwstr/>
      </vt:variant>
      <vt:variant>
        <vt:lpwstr>_Toc191561600</vt:lpwstr>
      </vt:variant>
      <vt:variant>
        <vt:i4>1245235</vt:i4>
      </vt:variant>
      <vt:variant>
        <vt:i4>32</vt:i4>
      </vt:variant>
      <vt:variant>
        <vt:i4>0</vt:i4>
      </vt:variant>
      <vt:variant>
        <vt:i4>5</vt:i4>
      </vt:variant>
      <vt:variant>
        <vt:lpwstr/>
      </vt:variant>
      <vt:variant>
        <vt:lpwstr>_Toc191561599</vt:lpwstr>
      </vt:variant>
      <vt:variant>
        <vt:i4>1245235</vt:i4>
      </vt:variant>
      <vt:variant>
        <vt:i4>26</vt:i4>
      </vt:variant>
      <vt:variant>
        <vt:i4>0</vt:i4>
      </vt:variant>
      <vt:variant>
        <vt:i4>5</vt:i4>
      </vt:variant>
      <vt:variant>
        <vt:lpwstr/>
      </vt:variant>
      <vt:variant>
        <vt:lpwstr>_Toc191561598</vt:lpwstr>
      </vt:variant>
      <vt:variant>
        <vt:i4>1245235</vt:i4>
      </vt:variant>
      <vt:variant>
        <vt:i4>20</vt:i4>
      </vt:variant>
      <vt:variant>
        <vt:i4>0</vt:i4>
      </vt:variant>
      <vt:variant>
        <vt:i4>5</vt:i4>
      </vt:variant>
      <vt:variant>
        <vt:lpwstr/>
      </vt:variant>
      <vt:variant>
        <vt:lpwstr>_Toc191561597</vt:lpwstr>
      </vt:variant>
      <vt:variant>
        <vt:i4>1245235</vt:i4>
      </vt:variant>
      <vt:variant>
        <vt:i4>14</vt:i4>
      </vt:variant>
      <vt:variant>
        <vt:i4>0</vt:i4>
      </vt:variant>
      <vt:variant>
        <vt:i4>5</vt:i4>
      </vt:variant>
      <vt:variant>
        <vt:lpwstr/>
      </vt:variant>
      <vt:variant>
        <vt:lpwstr>_Toc191561596</vt:lpwstr>
      </vt:variant>
      <vt:variant>
        <vt:i4>1245235</vt:i4>
      </vt:variant>
      <vt:variant>
        <vt:i4>8</vt:i4>
      </vt:variant>
      <vt:variant>
        <vt:i4>0</vt:i4>
      </vt:variant>
      <vt:variant>
        <vt:i4>5</vt:i4>
      </vt:variant>
      <vt:variant>
        <vt:lpwstr/>
      </vt:variant>
      <vt:variant>
        <vt:lpwstr>_Toc191561595</vt:lpwstr>
      </vt:variant>
      <vt:variant>
        <vt:i4>1245235</vt:i4>
      </vt:variant>
      <vt:variant>
        <vt:i4>2</vt:i4>
      </vt:variant>
      <vt:variant>
        <vt:i4>0</vt:i4>
      </vt:variant>
      <vt:variant>
        <vt:i4>5</vt:i4>
      </vt:variant>
      <vt:variant>
        <vt:lpwstr/>
      </vt:variant>
      <vt:variant>
        <vt:lpwstr>_Toc191561590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van Wessel, Jorrit Jorritsma (ICTU), Max Boiten (Dialogic)</dc:creator>
  <cp:keywords/>
  <cp:lastModifiedBy>Benjamin W. Broersma</cp:lastModifiedBy>
  <cp:revision>2</cp:revision>
  <cp:lastPrinted>2025-02-28T02:16:00Z</cp:lastPrinted>
  <dcterms:created xsi:type="dcterms:W3CDTF">2025-04-16T13:41:00Z</dcterms:created>
  <dcterms:modified xsi:type="dcterms:W3CDTF">2025-04-16T13:41:00Z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an">
    <vt:lpwstr>Aan</vt:lpwstr>
  </property>
  <property fmtid="{D5CDD505-2E9C-101B-9397-08002B2CF9AE}" pid="3" name="Order">
    <vt:r8>87900</vt:r8>
  </property>
  <property fmtid="{D5CDD505-2E9C-101B-9397-08002B2CF9AE}" pid="4" name="_CopySource">
    <vt:lpwstr>https://ictubeheer.sharepoint.com/sites/ictuportaal/Shared Documents/09. Templates - mavention/v5/ICTU rapport met afbeelding.dotx</vt:lpwstr>
  </property>
  <property fmtid="{D5CDD505-2E9C-101B-9397-08002B2CF9AE}" pid="5" name="xd_ProgID">
    <vt:lpwstr/>
  </property>
  <property fmtid="{D5CDD505-2E9C-101B-9397-08002B2CF9AE}" pid="6" name="TemplateUrl">
    <vt:lpwstr/>
  </property>
  <property fmtid="{D5CDD505-2E9C-101B-9397-08002B2CF9AE}" pid="7" name="TaxKeyword">
    <vt:lpwstr/>
  </property>
  <property fmtid="{D5CDD505-2E9C-101B-9397-08002B2CF9AE}" pid="8" name="Organisatieonderdeel">
    <vt:lpwstr/>
  </property>
  <property fmtid="{D5CDD505-2E9C-101B-9397-08002B2CF9AE}" pid="9" name="jaar">
    <vt:lpwstr/>
  </property>
  <property fmtid="{D5CDD505-2E9C-101B-9397-08002B2CF9AE}" pid="10" name="dienst">
    <vt:lpwstr/>
  </property>
  <property fmtid="{D5CDD505-2E9C-101B-9397-08002B2CF9AE}" pid="11" name="documentsoort">
    <vt:lpwstr/>
  </property>
  <property fmtid="{D5CDD505-2E9C-101B-9397-08002B2CF9AE}" pid="12" name="MediaServiceImageTags">
    <vt:lpwstr/>
  </property>
  <property fmtid="{D5CDD505-2E9C-101B-9397-08002B2CF9AE}" pid="13" name="ContentTypeId">
    <vt:lpwstr>0x01010034BBEF806D48E1479A1F624E07567B0000BA3C8CD6051D074BBF22D95E0E149F02</vt:lpwstr>
  </property>
  <property fmtid="{D5CDD505-2E9C-101B-9397-08002B2CF9AE}" pid="14" name="lcf76f155ced4ddcb4097134ff3c332f">
    <vt:lpwstr/>
  </property>
  <property fmtid="{D5CDD505-2E9C-101B-9397-08002B2CF9AE}" pid="15" name="TaxCatchAll">
    <vt:lpwstr/>
  </property>
  <property fmtid="{D5CDD505-2E9C-101B-9397-08002B2CF9AE}" pid="16" name="ClassificationContentMarkingFooterShapeIds">
    <vt:lpwstr>28ac8041,219501a,132ebe02,62573cf,789bdc8f,3fdd951</vt:lpwstr>
  </property>
  <property fmtid="{D5CDD505-2E9C-101B-9397-08002B2CF9AE}" pid="17" name="ClassificationContentMarkingFooterFontProps">
    <vt:lpwstr>#000000,10,Calibri</vt:lpwstr>
  </property>
  <property fmtid="{D5CDD505-2E9C-101B-9397-08002B2CF9AE}" pid="18" name="ClassificationContentMarkingFooterText">
    <vt:lpwstr>Intern gebruik</vt:lpwstr>
  </property>
</Properties>
</file>